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77777777"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COMP-2650: Computer Architecture I: Digital Design</w:t>
      </w:r>
    </w:p>
    <w:p w14:paraId="3A54551F" w14:textId="4513ED9B" w:rsidR="00BD77EE" w:rsidRPr="006628A7" w:rsidRDefault="007F3442" w:rsidP="00BD77EE">
      <w:pPr>
        <w:jc w:val="center"/>
        <w:outlineLvl w:val="2"/>
        <w:rPr>
          <w:rFonts w:eastAsia="Times New Roman" w:cs="Times New Roman"/>
          <w:b/>
          <w:bCs/>
        </w:rPr>
      </w:pPr>
      <w:r w:rsidRPr="006628A7">
        <w:rPr>
          <w:rFonts w:eastAsia="Times New Roman" w:cs="Times New Roman"/>
          <w:b/>
          <w:bCs/>
          <w:kern w:val="36"/>
        </w:rPr>
        <w:t>Fall 2020</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975"/>
        <w:gridCol w:w="4376"/>
        <w:gridCol w:w="3279"/>
        <w:gridCol w:w="1098"/>
      </w:tblGrid>
      <w:tr w:rsidR="00AF291D" w:rsidRPr="006628A7" w14:paraId="1238D299" w14:textId="77777777" w:rsidTr="00955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C622FA" w14:textId="282832E7"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del w:id="1" w:author="Author">
              <w:r w:rsidR="00B81215" w:rsidDel="00F0352B">
                <w:rPr>
                  <w:rFonts w:eastAsia="Times New Roman" w:cs="Times New Roman"/>
                  <w:kern w:val="36"/>
                </w:rPr>
                <w:delText>0</w:delText>
              </w:r>
            </w:del>
            <w:ins w:id="2" w:author="Author">
              <w:r w:rsidR="00F0352B" w:rsidRPr="00F0352B">
                <w:rPr>
                  <w:rFonts w:eastAsia="Times New Roman" w:cs="Times New Roman"/>
                  <w:kern w:val="36"/>
                </w:rPr>
                <w:t>1</w:t>
              </w:r>
            </w:ins>
            <w:bookmarkStart w:id="3" w:name="_GoBack"/>
            <w:bookmarkEnd w:id="3"/>
          </w:p>
        </w:tc>
      </w:tr>
      <w:tr w:rsidR="00F60FF9" w:rsidRPr="006628A7" w14:paraId="63B09419" w14:textId="77777777" w:rsidTr="00FB0916">
        <w:trPr>
          <w:cnfStyle w:val="000000100000" w:firstRow="0" w:lastRow="0" w:firstColumn="0" w:lastColumn="0" w:oddVBand="0" w:evenVBand="0" w:oddHBand="1" w:evenHBand="0" w:firstRowFirstColumn="0" w:firstRowLastColumn="0" w:lastRowFirstColumn="0" w:lastRowLastColumn="0"/>
          <w:trHeight w:val="5012"/>
        </w:trPr>
        <w:tc>
          <w:tcPr>
            <w:cnfStyle w:val="001000000000" w:firstRow="0" w:lastRow="0" w:firstColumn="1" w:lastColumn="0" w:oddVBand="0" w:evenVBand="0" w:oddHBand="0" w:evenHBand="0" w:firstRowFirstColumn="0" w:firstRowLastColumn="0" w:lastRowFirstColumn="0" w:lastRowLastColumn="0"/>
            <w:tcW w:w="1975" w:type="dxa"/>
            <w:hideMark/>
          </w:tcPr>
          <w:p w14:paraId="4799DC0C" w14:textId="387931FC"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r w:rsidR="00CB694E" w:rsidRPr="006628A7">
              <w:rPr>
                <w:rStyle w:val="FootnoteReference"/>
                <w:rFonts w:eastAsia="Times New Roman" w:cs="Times New Roman"/>
                <w:sz w:val="20"/>
                <w:szCs w:val="20"/>
              </w:rPr>
              <w:footnoteReference w:id="1"/>
            </w:r>
          </w:p>
        </w:tc>
        <w:tc>
          <w:tcPr>
            <w:tcW w:w="8753" w:type="dxa"/>
            <w:gridSpan w:val="3"/>
            <w:hideMark/>
          </w:tcPr>
          <w:p w14:paraId="2F589CE6" w14:textId="595B4BD0" w:rsidR="007F3442"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Digital systems are indispensable and the foremost means of technology in today’s everyday life that we refer to the present period as the </w:t>
            </w:r>
            <w:r w:rsidRPr="006628A7">
              <w:rPr>
                <w:rFonts w:cs="Times New Roman"/>
                <w:i/>
                <w:iCs/>
                <w:sz w:val="20"/>
                <w:szCs w:val="20"/>
              </w:rPr>
              <w:t>digital age</w:t>
            </w:r>
            <w:r w:rsidRPr="006628A7">
              <w:rPr>
                <w:rFonts w:cs="Times New Roman"/>
                <w:sz w:val="20"/>
                <w:szCs w:val="20"/>
              </w:rPr>
              <w:t>. Digital systems are used in communication, traffic control, spacecraft guidance, medical treatment, and many other enterprises</w:t>
            </w:r>
            <w:r w:rsidR="009A5EDD" w:rsidRPr="006628A7">
              <w:rPr>
                <w:rFonts w:cs="Times New Roman"/>
                <w:sz w:val="20"/>
                <w:szCs w:val="20"/>
              </w:rPr>
              <w:t xml:space="preserve">. Today, </w:t>
            </w:r>
            <w:r w:rsidR="00152A85">
              <w:rPr>
                <w:rFonts w:cs="Times New Roman"/>
                <w:sz w:val="20"/>
                <w:szCs w:val="20"/>
              </w:rPr>
              <w:t xml:space="preserve">a </w:t>
            </w:r>
            <w:r w:rsidR="009A5EDD" w:rsidRPr="006628A7">
              <w:rPr>
                <w:rFonts w:cs="Times New Roman"/>
                <w:sz w:val="20"/>
                <w:szCs w:val="20"/>
              </w:rPr>
              <w:t xml:space="preserve">myriad of digital devices </w:t>
            </w:r>
            <w:r w:rsidR="003C76E8" w:rsidRPr="006628A7">
              <w:rPr>
                <w:rFonts w:cs="Times New Roman"/>
                <w:sz w:val="20"/>
                <w:szCs w:val="20"/>
              </w:rPr>
              <w:t>surrounds</w:t>
            </w:r>
            <w:r w:rsidR="009A5EDD" w:rsidRPr="006628A7">
              <w:rPr>
                <w:rFonts w:cs="Times New Roman"/>
                <w:sz w:val="20"/>
                <w:szCs w:val="20"/>
              </w:rPr>
              <w:t xml:space="preserve"> us</w:t>
            </w:r>
            <w:r w:rsidR="00152A85">
              <w:rPr>
                <w:rFonts w:cs="Times New Roman"/>
                <w:sz w:val="20"/>
                <w:szCs w:val="20"/>
              </w:rPr>
              <w:t>,</w:t>
            </w:r>
            <w:r w:rsidR="0016484E" w:rsidRPr="006628A7">
              <w:rPr>
                <w:rFonts w:cs="Times New Roman"/>
                <w:sz w:val="20"/>
                <w:szCs w:val="20"/>
              </w:rPr>
              <w:t xml:space="preserve"> including</w:t>
            </w:r>
            <w:r w:rsidR="009A5EDD" w:rsidRPr="006628A7">
              <w:rPr>
                <w:rFonts w:cs="Times New Roman"/>
                <w:sz w:val="20"/>
                <w:szCs w:val="20"/>
              </w:rPr>
              <w:t xml:space="preserve"> </w:t>
            </w:r>
            <w:r w:rsidR="0016484E" w:rsidRPr="006628A7">
              <w:rPr>
                <w:rFonts w:cs="Times New Roman"/>
                <w:sz w:val="20"/>
                <w:szCs w:val="20"/>
              </w:rPr>
              <w:t>d</w:t>
            </w:r>
            <w:r w:rsidRPr="006628A7">
              <w:rPr>
                <w:rFonts w:cs="Times New Roman"/>
                <w:sz w:val="20"/>
                <w:szCs w:val="20"/>
              </w:rPr>
              <w:t>igital telephones</w:t>
            </w:r>
            <w:r w:rsidR="0016484E" w:rsidRPr="006628A7">
              <w:rPr>
                <w:rFonts w:cs="Times New Roman"/>
                <w:sz w:val="20"/>
                <w:szCs w:val="20"/>
              </w:rPr>
              <w:t xml:space="preserve"> (Smart Phones)</w:t>
            </w:r>
            <w:r w:rsidRPr="006628A7">
              <w:rPr>
                <w:rFonts w:cs="Times New Roman"/>
                <w:sz w:val="20"/>
                <w:szCs w:val="20"/>
              </w:rPr>
              <w:t>, digital televisions</w:t>
            </w:r>
            <w:r w:rsidR="0016484E" w:rsidRPr="006628A7">
              <w:rPr>
                <w:rFonts w:cs="Times New Roman"/>
                <w:sz w:val="20"/>
                <w:szCs w:val="20"/>
              </w:rPr>
              <w:t xml:space="preserve"> (Smart TVs)</w:t>
            </w:r>
            <w:r w:rsidRPr="006628A7">
              <w:rPr>
                <w:rFonts w:cs="Times New Roman"/>
                <w:sz w:val="20"/>
                <w:szCs w:val="20"/>
              </w:rPr>
              <w:t xml:space="preserve">, digital cameras, and, of course, digital </w:t>
            </w:r>
            <w:r w:rsidRPr="006628A7">
              <w:rPr>
                <w:rFonts w:cs="Times New Roman"/>
                <w:i/>
                <w:iCs/>
                <w:sz w:val="20"/>
                <w:szCs w:val="20"/>
              </w:rPr>
              <w:t>computers</w:t>
            </w:r>
            <w:r w:rsidR="009A5EDD" w:rsidRPr="006628A7">
              <w:rPr>
                <w:rFonts w:cs="Times New Roman"/>
                <w:i/>
                <w:iCs/>
                <w:sz w:val="20"/>
                <w:szCs w:val="20"/>
              </w:rPr>
              <w:t>.</w:t>
            </w:r>
            <w:r w:rsidRPr="006628A7">
              <w:rPr>
                <w:rFonts w:cs="Times New Roman"/>
                <w:sz w:val="20"/>
                <w:szCs w:val="20"/>
              </w:rPr>
              <w:t xml:space="preserve"> Although these devices enable </w:t>
            </w:r>
            <w:r w:rsidR="0016484E" w:rsidRPr="006628A7">
              <w:rPr>
                <w:rFonts w:cs="Times New Roman"/>
                <w:sz w:val="20"/>
                <w:szCs w:val="20"/>
              </w:rPr>
              <w:t xml:space="preserve">us </w:t>
            </w:r>
            <w:r w:rsidRPr="006628A7">
              <w:rPr>
                <w:rFonts w:cs="Times New Roman"/>
                <w:sz w:val="20"/>
                <w:szCs w:val="20"/>
              </w:rPr>
              <w:t xml:space="preserve">to execute commands easily, they involve precise execution of a sequence of complex internal instructions underneath at </w:t>
            </w:r>
            <w:r w:rsidR="00152A85">
              <w:rPr>
                <w:rFonts w:cs="Times New Roman"/>
                <w:sz w:val="20"/>
                <w:szCs w:val="20"/>
              </w:rPr>
              <w:t xml:space="preserve">the </w:t>
            </w:r>
            <w:r w:rsidRPr="006628A7">
              <w:rPr>
                <w:rFonts w:cs="Times New Roman"/>
                <w:sz w:val="20"/>
                <w:szCs w:val="20"/>
              </w:rPr>
              <w:t xml:space="preserve">hardware level indeed. </w:t>
            </w:r>
          </w:p>
          <w:p w14:paraId="5D447B3F" w14:textId="77777777" w:rsid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FF9439D" w14:textId="26012D0D" w:rsidR="007F3442" w:rsidRDefault="007F344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cs="Times New Roman"/>
                <w:sz w:val="20"/>
                <w:szCs w:val="20"/>
              </w:rPr>
              <w:t xml:space="preserve">This </w:t>
            </w:r>
            <w:r w:rsidR="00E95E67" w:rsidRPr="006628A7">
              <w:rPr>
                <w:rFonts w:cs="Times New Roman"/>
                <w:sz w:val="20"/>
                <w:szCs w:val="20"/>
              </w:rPr>
              <w:t>course</w:t>
            </w:r>
            <w:r w:rsidR="007346E3">
              <w:rPr>
                <w:rFonts w:cs="Times New Roman"/>
                <w:sz w:val="20"/>
                <w:szCs w:val="20"/>
              </w:rPr>
              <w:t xml:space="preserve">, </w:t>
            </w:r>
            <w:r w:rsidR="007346E3" w:rsidRPr="0074025D">
              <w:rPr>
                <w:rFonts w:cs="Times New Roman"/>
                <w:i/>
                <w:iCs/>
                <w:sz w:val="20"/>
                <w:szCs w:val="20"/>
              </w:rPr>
              <w:t>COMP-2650: Computer Architecture I: Digital Design</w:t>
            </w:r>
            <w:r w:rsidR="007346E3">
              <w:rPr>
                <w:rFonts w:cs="Times New Roman"/>
                <w:sz w:val="20"/>
                <w:szCs w:val="20"/>
              </w:rPr>
              <w:t>,</w:t>
            </w:r>
            <w:r w:rsidRPr="006628A7">
              <w:rPr>
                <w:rFonts w:cs="Times New Roman"/>
                <w:sz w:val="20"/>
                <w:szCs w:val="20"/>
              </w:rPr>
              <w:t xml:space="preserve"> provides a first introduction to the design of digital circuits and computer architecture following a bottom</w:t>
            </w:r>
            <w:r w:rsidR="00152A85">
              <w:rPr>
                <w:rFonts w:cs="Times New Roman"/>
                <w:sz w:val="20"/>
                <w:szCs w:val="20"/>
              </w:rPr>
              <w:t>-</w:t>
            </w:r>
            <w:r w:rsidRPr="006628A7">
              <w:rPr>
                <w:rFonts w:cs="Times New Roman"/>
                <w:sz w:val="20"/>
                <w:szCs w:val="20"/>
              </w:rPr>
              <w:t xml:space="preserve">up approach, from </w:t>
            </w:r>
            <w:r w:rsidR="00DB5E6D" w:rsidRPr="006628A7">
              <w:rPr>
                <w:rFonts w:cs="Times New Roman"/>
                <w:sz w:val="20"/>
                <w:szCs w:val="20"/>
              </w:rPr>
              <w:t xml:space="preserve">basic </w:t>
            </w:r>
            <w:r w:rsidR="0016484E" w:rsidRPr="006628A7">
              <w:rPr>
                <w:rFonts w:cs="Times New Roman"/>
                <w:sz w:val="20"/>
                <w:szCs w:val="20"/>
              </w:rPr>
              <w:t xml:space="preserve">logic gates to circuits like adders, decoders, flip-flops, registers to be </w:t>
            </w:r>
            <w:r w:rsidR="00DB5E6D" w:rsidRPr="006628A7">
              <w:rPr>
                <w:rFonts w:cs="Times New Roman"/>
                <w:sz w:val="20"/>
                <w:szCs w:val="20"/>
              </w:rPr>
              <w:t xml:space="preserve">then </w:t>
            </w:r>
            <w:r w:rsidR="0016484E" w:rsidRPr="006628A7">
              <w:rPr>
                <w:rFonts w:cs="Times New Roman"/>
                <w:sz w:val="20"/>
                <w:szCs w:val="20"/>
              </w:rPr>
              <w:t xml:space="preserve">combined into more complex </w:t>
            </w:r>
            <w:r w:rsidR="00DB5E6D" w:rsidRPr="006628A7">
              <w:rPr>
                <w:rFonts w:cs="Times New Roman"/>
                <w:sz w:val="20"/>
                <w:szCs w:val="20"/>
              </w:rPr>
              <w:t xml:space="preserve">units such as </w:t>
            </w:r>
            <w:r w:rsidR="0016484E" w:rsidRPr="006628A7">
              <w:rPr>
                <w:rFonts w:cs="Times New Roman"/>
                <w:sz w:val="20"/>
                <w:szCs w:val="20"/>
              </w:rPr>
              <w:t>memory</w:t>
            </w:r>
            <w:r w:rsidR="00DB5E6D" w:rsidRPr="006628A7">
              <w:rPr>
                <w:rFonts w:cs="Times New Roman"/>
                <w:sz w:val="20"/>
                <w:szCs w:val="20"/>
              </w:rPr>
              <w:t xml:space="preserve"> and</w:t>
            </w:r>
            <w:r w:rsidR="0016484E" w:rsidRPr="006628A7">
              <w:rPr>
                <w:rFonts w:cs="Times New Roman"/>
                <w:sz w:val="20"/>
                <w:szCs w:val="20"/>
              </w:rPr>
              <w:t xml:space="preserve"> processors as well as a whole computer system</w:t>
            </w:r>
            <w:r w:rsidRPr="006628A7">
              <w:rPr>
                <w:rFonts w:cs="Times New Roman"/>
                <w:sz w:val="20"/>
                <w:szCs w:val="20"/>
              </w:rPr>
              <w:t xml:space="preserve">. </w:t>
            </w:r>
            <w:r w:rsidR="00E95E67" w:rsidRPr="006628A7">
              <w:rPr>
                <w:rFonts w:cs="Times New Roman"/>
                <w:sz w:val="20"/>
                <w:szCs w:val="20"/>
              </w:rPr>
              <w:t>Topics covered include number systems, switching algebra, logic gates, circuit minimization, combinational circuit, read-only memory, random-access memory, programmable logic, synchronous and asynchronous sequential circuits, latches, flip-flops, registers, counters, register transfer language</w:t>
            </w:r>
            <w:r w:rsidR="0033676B">
              <w:rPr>
                <w:rFonts w:cs="Times New Roman"/>
                <w:sz w:val="20"/>
                <w:szCs w:val="20"/>
              </w:rPr>
              <w:t>,</w:t>
            </w:r>
            <w:r w:rsidR="00E95E67" w:rsidRPr="006628A7">
              <w:rPr>
                <w:rFonts w:cs="Times New Roman"/>
                <w:sz w:val="20"/>
                <w:szCs w:val="20"/>
              </w:rPr>
              <w:t xml:space="preserve"> and </w:t>
            </w:r>
            <w:r w:rsidR="0035136C" w:rsidRPr="006628A7">
              <w:rPr>
                <w:rFonts w:cs="Times New Roman"/>
                <w:sz w:val="20"/>
                <w:szCs w:val="20"/>
              </w:rPr>
              <w:t xml:space="preserve">CPU </w:t>
            </w:r>
            <w:r w:rsidR="00E95E67" w:rsidRPr="006628A7">
              <w:rPr>
                <w:rFonts w:cs="Times New Roman"/>
                <w:sz w:val="20"/>
                <w:szCs w:val="20"/>
              </w:rPr>
              <w:t>architecture overview.</w:t>
            </w:r>
            <w:r w:rsidR="007346E3">
              <w:rPr>
                <w:rFonts w:cs="Times New Roman"/>
                <w:sz w:val="20"/>
                <w:szCs w:val="20"/>
              </w:rPr>
              <w:t xml:space="preserve"> This course is followed by complementary course </w:t>
            </w:r>
            <w:r w:rsidR="007346E3" w:rsidRPr="0074025D">
              <w:rPr>
                <w:rFonts w:eastAsia="Times New Roman" w:cs="Times New Roman"/>
                <w:i/>
                <w:iCs/>
                <w:sz w:val="20"/>
                <w:szCs w:val="20"/>
              </w:rPr>
              <w:t>COMP-2660: Computer Architecture II: Microprocessor Programming</w:t>
            </w:r>
            <w:r w:rsidR="00152A85">
              <w:rPr>
                <w:rFonts w:eastAsia="Times New Roman" w:cs="Times New Roman"/>
                <w:i/>
                <w:iCs/>
                <w:sz w:val="20"/>
                <w:szCs w:val="20"/>
              </w:rPr>
              <w:t>,</w:t>
            </w:r>
            <w:r w:rsidR="0074025D">
              <w:rPr>
                <w:rFonts w:eastAsia="Times New Roman" w:cs="Times New Roman"/>
                <w:sz w:val="20"/>
                <w:szCs w:val="20"/>
              </w:rPr>
              <w:t xml:space="preserve"> where more in-depth topics</w:t>
            </w:r>
            <w:r w:rsidR="0094606D">
              <w:rPr>
                <w:rFonts w:eastAsia="Times New Roman" w:cs="Times New Roman"/>
                <w:sz w:val="20"/>
                <w:szCs w:val="20"/>
              </w:rPr>
              <w:t xml:space="preserve"> such as memory segmentation</w:t>
            </w:r>
            <w:r w:rsidR="0074025D">
              <w:rPr>
                <w:rFonts w:eastAsia="Times New Roman" w:cs="Times New Roman"/>
                <w:sz w:val="20"/>
                <w:szCs w:val="20"/>
              </w:rPr>
              <w:t xml:space="preserve"> are covered.</w:t>
            </w:r>
          </w:p>
          <w:p w14:paraId="46944DC0" w14:textId="77777777" w:rsidR="007E3962" w:rsidRPr="007346E3" w:rsidRDefault="007E396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59CA7424" w14:textId="61B0D1DF" w:rsidR="00E95E67" w:rsidRPr="006628A7"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It is essential to understand how a modern computer works underneath, from the bottom up,</w:t>
            </w:r>
            <w:r w:rsidR="00E95E67" w:rsidRPr="006628A7">
              <w:rPr>
                <w:rFonts w:cs="Times New Roman"/>
                <w:sz w:val="20"/>
                <w:szCs w:val="20"/>
              </w:rPr>
              <w:t xml:space="preserve"> to develop efficient programs by knowing the followings: </w:t>
            </w:r>
          </w:p>
          <w:p w14:paraId="0BDDBEE7" w14:textId="177AEBB2" w:rsidR="00E95E67" w:rsidRPr="006628A7" w:rsidRDefault="00E95E67" w:rsidP="007E3962">
            <w:pPr>
              <w:pStyle w:val="ListParagraph"/>
              <w:numPr>
                <w:ilvl w:val="0"/>
                <w:numId w:val="3"/>
              </w:numPr>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Physical memory layout when using data types, e.g., (un)signed numbers and floating</w:t>
            </w:r>
            <w:r w:rsidR="00152A85">
              <w:rPr>
                <w:rFonts w:cs="Times New Roman"/>
                <w:sz w:val="20"/>
                <w:szCs w:val="20"/>
              </w:rPr>
              <w:t>-</w:t>
            </w:r>
            <w:r w:rsidRPr="006628A7">
              <w:rPr>
                <w:rFonts w:cs="Times New Roman"/>
                <w:sz w:val="20"/>
                <w:szCs w:val="20"/>
              </w:rPr>
              <w:t>point, and data structures like arrays, linked lists, and hash tables</w:t>
            </w:r>
            <w:r w:rsidR="001677E3" w:rsidRPr="006628A7">
              <w:rPr>
                <w:rFonts w:cs="Times New Roman"/>
                <w:sz w:val="20"/>
                <w:szCs w:val="20"/>
              </w:rPr>
              <w:t>,</w:t>
            </w:r>
          </w:p>
          <w:p w14:paraId="3B1175F9" w14:textId="5C8A2305" w:rsidR="00E95E67" w:rsidRPr="006628A7" w:rsidRDefault="00E95E67" w:rsidP="00E95E67">
            <w:pPr>
              <w:pStyle w:val="ListParagraph"/>
              <w:numPr>
                <w:ilvl w:val="0"/>
                <w:numId w:val="3"/>
              </w:numPr>
              <w:spacing w:before="100" w:beforeAutospacing="1" w:after="100" w:afterAutospacing="1"/>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Boolean algebra and </w:t>
            </w:r>
            <w:r w:rsidR="001D0C0C">
              <w:rPr>
                <w:rFonts w:cs="Times New Roman"/>
                <w:sz w:val="20"/>
                <w:szCs w:val="20"/>
              </w:rPr>
              <w:t>applying logical operation</w:t>
            </w:r>
            <w:r w:rsidR="00A12A01" w:rsidRPr="006628A7">
              <w:rPr>
                <w:rFonts w:cs="Times New Roman"/>
                <w:sz w:val="20"/>
                <w:szCs w:val="20"/>
              </w:rPr>
              <w:t>,</w:t>
            </w:r>
          </w:p>
          <w:p w14:paraId="43A2DC12" w14:textId="6FB1B521" w:rsidR="00E95E67" w:rsidRDefault="00E95E67" w:rsidP="007E3962">
            <w:pPr>
              <w:pStyle w:val="ListParagraph"/>
              <w:numPr>
                <w:ilvl w:val="0"/>
                <w:numId w:val="3"/>
              </w:numPr>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How </w:t>
            </w:r>
            <w:r w:rsidR="0035136C" w:rsidRPr="006628A7">
              <w:rPr>
                <w:rFonts w:cs="Times New Roman"/>
                <w:sz w:val="20"/>
                <w:szCs w:val="20"/>
              </w:rPr>
              <w:t xml:space="preserve">CPU </w:t>
            </w:r>
            <w:r w:rsidRPr="006628A7">
              <w:rPr>
                <w:rFonts w:cs="Times New Roman"/>
                <w:sz w:val="20"/>
                <w:szCs w:val="20"/>
              </w:rPr>
              <w:t>oscillate</w:t>
            </w:r>
            <w:r w:rsidR="0033676B">
              <w:rPr>
                <w:rFonts w:cs="Times New Roman"/>
                <w:sz w:val="20"/>
                <w:szCs w:val="20"/>
              </w:rPr>
              <w:t>s</w:t>
            </w:r>
            <w:r w:rsidRPr="006628A7">
              <w:rPr>
                <w:rFonts w:cs="Times New Roman"/>
                <w:sz w:val="20"/>
                <w:szCs w:val="20"/>
              </w:rPr>
              <w:t xml:space="preserve"> the program statements and commands</w:t>
            </w:r>
            <w:r w:rsidR="00CB694E" w:rsidRPr="006628A7">
              <w:rPr>
                <w:rFonts w:cs="Times New Roman"/>
                <w:sz w:val="20"/>
                <w:szCs w:val="20"/>
              </w:rPr>
              <w:t>.</w:t>
            </w:r>
          </w:p>
          <w:p w14:paraId="7830B908" w14:textId="77777777" w:rsidR="007E3962" w:rsidRP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F41A055" w14:textId="07579CCF" w:rsidR="007346E3" w:rsidRPr="007346E3" w:rsidRDefault="00CB694E"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A</w:t>
            </w:r>
            <w:r w:rsidR="00E95E67" w:rsidRPr="006628A7">
              <w:rPr>
                <w:rFonts w:cs="Times New Roman"/>
                <w:sz w:val="20"/>
                <w:szCs w:val="20"/>
              </w:rPr>
              <w:t>nd at the end of the day</w:t>
            </w:r>
            <w:r w:rsidR="00152A85">
              <w:rPr>
                <w:rFonts w:cs="Times New Roman"/>
                <w:sz w:val="20"/>
                <w:szCs w:val="20"/>
              </w:rPr>
              <w:t>,</w:t>
            </w:r>
            <w:r w:rsidR="00E95E67" w:rsidRPr="006628A7">
              <w:rPr>
                <w:rFonts w:cs="Times New Roman"/>
                <w:sz w:val="20"/>
                <w:szCs w:val="20"/>
              </w:rPr>
              <w:t xml:space="preserve"> everything run</w:t>
            </w:r>
            <w:r w:rsidR="00152A85">
              <w:rPr>
                <w:rFonts w:cs="Times New Roman"/>
                <w:sz w:val="20"/>
                <w:szCs w:val="20"/>
              </w:rPr>
              <w:t>s</w:t>
            </w:r>
            <w:r w:rsidR="00E95E67" w:rsidRPr="006628A7">
              <w:rPr>
                <w:rFonts w:cs="Times New Roman"/>
                <w:sz w:val="20"/>
                <w:szCs w:val="20"/>
              </w:rPr>
              <w:t xml:space="preserve"> on hardware</w:t>
            </w:r>
            <w:r w:rsidR="00031824" w:rsidRPr="00031824">
              <w:rPr>
                <w:rFonts w:cs="Times New Roman"/>
                <w:i/>
                <w:iCs/>
                <w:sz w:val="20"/>
                <w:szCs w:val="20"/>
              </w:rPr>
              <w:t>!</w:t>
            </w:r>
          </w:p>
        </w:tc>
      </w:tr>
      <w:tr w:rsidR="00C70647" w:rsidRPr="006628A7" w14:paraId="74F8ADBE" w14:textId="77777777" w:rsidTr="00F10F07">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753" w:type="dxa"/>
            <w:gridSpan w:val="3"/>
          </w:tcPr>
          <w:p w14:paraId="6223080C" w14:textId="613D68E3" w:rsidR="00C70647" w:rsidRPr="006628A7" w:rsidRDefault="00C70647"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53D6D">
              <w:rPr>
                <w:rFonts w:eastAsia="Times New Roman" w:cs="Times New Roman"/>
                <w:sz w:val="20"/>
                <w:szCs w:val="20"/>
              </w:rPr>
              <w:t>blackboard.uwindsor.ca</w:t>
            </w:r>
            <w:r w:rsidR="00553D6D" w:rsidRPr="00553D6D">
              <w:rPr>
                <w:rStyle w:val="Hyperlink"/>
                <w:rFonts w:eastAsia="Times New Roman" w:cs="Times New Roman"/>
                <w:sz w:val="20"/>
                <w:szCs w:val="20"/>
                <w:u w:val="none"/>
              </w:rPr>
              <w:t xml:space="preserve">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Pr="00553D6D">
              <w:rPr>
                <w:rFonts w:eastAsia="Times New Roman" w:cs="Times New Roman"/>
                <w:sz w:val="18"/>
                <w:szCs w:val="18"/>
              </w:rPr>
              <w:t>COMP2650-1-R-2020F-a: Comp</w:t>
            </w:r>
            <w:r w:rsidR="003D60D5">
              <w:rPr>
                <w:rFonts w:eastAsia="Times New Roman" w:cs="Times New Roman"/>
                <w:sz w:val="18"/>
                <w:szCs w:val="18"/>
              </w:rPr>
              <w:t>uter</w:t>
            </w:r>
            <w:r w:rsidRPr="00553D6D">
              <w:rPr>
                <w:rFonts w:eastAsia="Times New Roman" w:cs="Times New Roman"/>
                <w:sz w:val="18"/>
                <w:szCs w:val="18"/>
              </w:rPr>
              <w:t xml:space="preserve"> Archit</w:t>
            </w:r>
            <w:r w:rsidR="003D60D5">
              <w:rPr>
                <w:rFonts w:eastAsia="Times New Roman" w:cs="Times New Roman"/>
                <w:sz w:val="18"/>
                <w:szCs w:val="18"/>
              </w:rPr>
              <w:t>ectu</w:t>
            </w:r>
            <w:r w:rsidRPr="00553D6D">
              <w:rPr>
                <w:rFonts w:eastAsia="Times New Roman" w:cs="Times New Roman"/>
                <w:sz w:val="18"/>
                <w:szCs w:val="18"/>
              </w:rPr>
              <w:t>re I: Digital Design</w:t>
            </w:r>
            <w:r w:rsidRPr="00553D6D">
              <w:rPr>
                <w:rStyle w:val="Hyperlink"/>
                <w:rFonts w:eastAsia="Times New Roman" w:cs="Times New Roman"/>
                <w:sz w:val="18"/>
                <w:szCs w:val="18"/>
                <w:u w:val="none"/>
              </w:rPr>
              <w:t xml:space="preserve"> </w:t>
            </w:r>
            <w:r w:rsidRPr="00C70647">
              <w:rPr>
                <w:rStyle w:val="Hyperlink"/>
                <w:rFonts w:eastAsia="Times New Roman" w:cs="Times New Roman"/>
                <w:sz w:val="20"/>
                <w:szCs w:val="20"/>
                <w:u w:val="none"/>
              </w:rPr>
              <w:t xml:space="preserve">→ </w:t>
            </w:r>
            <w:hyperlink r:id="rId10" w:history="1">
              <w:r w:rsidRPr="00C70647">
                <w:rPr>
                  <w:rStyle w:val="Hyperlink"/>
                  <w:rFonts w:eastAsia="Times New Roman" w:cs="Times New Roman"/>
                  <w:sz w:val="20"/>
                  <w:szCs w:val="20"/>
                  <w:u w:val="none"/>
                </w:rPr>
                <w:t>Learning Ou</w:t>
              </w:r>
              <w:r>
                <w:rPr>
                  <w:rStyle w:val="Hyperlink"/>
                  <w:rFonts w:eastAsia="Times New Roman" w:cs="Times New Roman"/>
                  <w:sz w:val="20"/>
                  <w:szCs w:val="20"/>
                  <w:u w:val="none"/>
                </w:rPr>
                <w:t>t</w:t>
              </w:r>
              <w:r w:rsidRPr="00C70647">
                <w:rPr>
                  <w:rStyle w:val="Hyperlink"/>
                  <w:rFonts w:eastAsia="Times New Roman" w:cs="Times New Roman"/>
                  <w:sz w:val="20"/>
                  <w:szCs w:val="20"/>
                  <w:u w:val="none"/>
                </w:rPr>
                <w:t>come</w:t>
              </w:r>
            </w:hyperlink>
          </w:p>
        </w:tc>
      </w:tr>
      <w:tr w:rsidR="003B7458" w:rsidRPr="006628A7" w14:paraId="1D4FCF85"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082E7E45" w14:textId="33B53DDE" w:rsidR="008D0D2E" w:rsidRPr="006628A7" w:rsidRDefault="00090FC4" w:rsidP="008D0D2E">
            <w:pPr>
              <w:rPr>
                <w:rFonts w:eastAsia="Times New Roman" w:cs="Times New Roman"/>
                <w:b w:val="0"/>
                <w:bCs w:val="0"/>
                <w:sz w:val="20"/>
                <w:szCs w:val="20"/>
              </w:rPr>
            </w:pPr>
            <w:r w:rsidRPr="006628A7">
              <w:rPr>
                <w:rFonts w:eastAsia="Times New Roman" w:cs="Times New Roman"/>
                <w:sz w:val="20"/>
                <w:szCs w:val="20"/>
              </w:rPr>
              <w:t>Course Type</w:t>
            </w:r>
          </w:p>
        </w:tc>
        <w:tc>
          <w:tcPr>
            <w:tcW w:w="8753" w:type="dxa"/>
            <w:gridSpan w:val="3"/>
            <w:hideMark/>
          </w:tcPr>
          <w:p w14:paraId="7AAEC1DA" w14:textId="4A29994F" w:rsidR="00090FC4" w:rsidRPr="006628A7" w:rsidRDefault="00E95E67"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Required</w:t>
            </w:r>
          </w:p>
        </w:tc>
      </w:tr>
      <w:tr w:rsidR="00F60FF9" w:rsidRPr="006628A7" w14:paraId="473C6CA3"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753" w:type="dxa"/>
            <w:gridSpan w:val="3"/>
            <w:hideMark/>
          </w:tcPr>
          <w:p w14:paraId="2EAD3E51" w14:textId="4B537075" w:rsidR="00090FC4" w:rsidRPr="006628A7" w:rsidRDefault="00E95E67" w:rsidP="009A18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 2</w:t>
            </w:r>
          </w:p>
        </w:tc>
      </w:tr>
      <w:tr w:rsidR="00720DE5" w:rsidRPr="006628A7" w14:paraId="1DE7C172"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753" w:type="dxa"/>
            <w:gridSpan w:val="3"/>
          </w:tcPr>
          <w:p w14:paraId="7A760D43" w14:textId="61442163"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COMP-1400</w:t>
            </w:r>
            <w:r w:rsidR="002B21BA">
              <w:rPr>
                <w:rFonts w:eastAsia="Times New Roman" w:cs="Times New Roman"/>
                <w:sz w:val="20"/>
                <w:szCs w:val="20"/>
              </w:rPr>
              <w:t xml:space="preserve">: </w:t>
            </w:r>
            <w:r w:rsidR="002B21BA" w:rsidRPr="002B21BA">
              <w:rPr>
                <w:rFonts w:eastAsia="Times New Roman" w:cs="Times New Roman"/>
                <w:sz w:val="20"/>
                <w:szCs w:val="20"/>
              </w:rPr>
              <w:t>Introduction to Algorithms and Programming</w:t>
            </w:r>
          </w:p>
        </w:tc>
      </w:tr>
      <w:tr w:rsidR="00807A1F" w:rsidRPr="006628A7" w14:paraId="2A81ABFD" w14:textId="77777777" w:rsidTr="00955B92">
        <w:trPr>
          <w:trHeight w:val="251"/>
        </w:trPr>
        <w:tc>
          <w:tcPr>
            <w:cnfStyle w:val="001000000000" w:firstRow="0" w:lastRow="0" w:firstColumn="1" w:lastColumn="0" w:oddVBand="0" w:evenVBand="0" w:oddHBand="0" w:evenHBand="0" w:firstRowFirstColumn="0" w:firstRowLastColumn="0" w:lastRowFirstColumn="0" w:lastRowLastColumn="0"/>
            <w:tcW w:w="1975"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753" w:type="dxa"/>
            <w:gridSpan w:val="3"/>
          </w:tcPr>
          <w:p w14:paraId="03176611" w14:textId="2086DC7D" w:rsidR="00807A1F" w:rsidRPr="007346E3"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346E3">
              <w:rPr>
                <w:rFonts w:eastAsia="Times New Roman" w:cs="Times New Roman"/>
                <w:sz w:val="20"/>
                <w:szCs w:val="20"/>
              </w:rPr>
              <w:t>COMP-2660</w:t>
            </w:r>
            <w:r w:rsidR="007346E3">
              <w:rPr>
                <w:rFonts w:eastAsia="Times New Roman" w:cs="Times New Roman"/>
                <w:sz w:val="20"/>
                <w:szCs w:val="20"/>
              </w:rPr>
              <w:t>:</w:t>
            </w:r>
            <w:r w:rsidRPr="007346E3">
              <w:rPr>
                <w:rFonts w:eastAsia="Times New Roman" w:cs="Times New Roman"/>
                <w:sz w:val="20"/>
                <w:szCs w:val="20"/>
              </w:rPr>
              <w:t xml:space="preserve"> Computer Architecture II: Microprocessor Programming</w:t>
            </w:r>
          </w:p>
          <w:p w14:paraId="1C94ECEC" w14:textId="6044D0BA"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COMP-3150</w:t>
            </w:r>
            <w:r w:rsidR="007346E3">
              <w:rPr>
                <w:rFonts w:eastAsia="Times New Roman" w:cs="Times New Roman"/>
                <w:sz w:val="20"/>
                <w:szCs w:val="20"/>
              </w:rPr>
              <w:t>:</w:t>
            </w:r>
            <w:r w:rsidRPr="00807A1F">
              <w:rPr>
                <w:rFonts w:eastAsia="Times New Roman" w:cs="Times New Roman"/>
                <w:sz w:val="20"/>
                <w:szCs w:val="20"/>
              </w:rPr>
              <w:t xml:space="preserve"> Database Management Systems</w:t>
            </w:r>
          </w:p>
          <w:p w14:paraId="5CE85FB2" w14:textId="1B19EE9C"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COMP-3300</w:t>
            </w:r>
            <w:r w:rsidR="007346E3">
              <w:rPr>
                <w:rFonts w:eastAsia="Times New Roman" w:cs="Times New Roman"/>
                <w:sz w:val="20"/>
                <w:szCs w:val="20"/>
              </w:rPr>
              <w:t>:</w:t>
            </w:r>
            <w:r w:rsidRPr="00807A1F">
              <w:rPr>
                <w:rFonts w:eastAsia="Times New Roman" w:cs="Times New Roman"/>
                <w:sz w:val="20"/>
                <w:szCs w:val="20"/>
              </w:rPr>
              <w:t xml:space="preserve"> Operating Systems Fundamentals</w:t>
            </w:r>
          </w:p>
          <w:p w14:paraId="3DE4295C" w14:textId="4FB36B6D"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COMP-3500</w:t>
            </w:r>
            <w:r w:rsidR="007346E3">
              <w:rPr>
                <w:rFonts w:eastAsia="Times New Roman" w:cs="Times New Roman"/>
                <w:sz w:val="20"/>
                <w:szCs w:val="20"/>
              </w:rPr>
              <w:t>:</w:t>
            </w:r>
            <w:r w:rsidRPr="00807A1F">
              <w:rPr>
                <w:rFonts w:eastAsia="Times New Roman" w:cs="Times New Roman"/>
                <w:sz w:val="20"/>
                <w:szCs w:val="20"/>
              </w:rPr>
              <w:t xml:space="preserve"> Introduction to Multimedia Systems</w:t>
            </w:r>
          </w:p>
          <w:p w14:paraId="1600747D" w14:textId="28283504" w:rsidR="00807A1F" w:rsidRPr="006628A7"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COMP-3670</w:t>
            </w:r>
            <w:r w:rsidR="007346E3">
              <w:rPr>
                <w:rFonts w:eastAsia="Times New Roman" w:cs="Times New Roman"/>
                <w:sz w:val="20"/>
                <w:szCs w:val="20"/>
              </w:rPr>
              <w:t>:</w:t>
            </w:r>
            <w:r w:rsidRPr="00807A1F">
              <w:rPr>
                <w:rFonts w:eastAsia="Times New Roman" w:cs="Times New Roman"/>
                <w:sz w:val="20"/>
                <w:szCs w:val="20"/>
              </w:rPr>
              <w:t xml:space="preserve"> Computer Networks</w:t>
            </w:r>
          </w:p>
        </w:tc>
      </w:tr>
      <w:tr w:rsidR="00720DE5" w:rsidRPr="006628A7" w14:paraId="7DEE4EC4"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753" w:type="dxa"/>
            <w:gridSpan w:val="3"/>
            <w:hideMark/>
          </w:tcPr>
          <w:p w14:paraId="1DEBE649" w14:textId="38A4AE48"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 + </w:t>
            </w:r>
            <w:r w:rsidR="00CB694E" w:rsidRPr="006628A7">
              <w:rPr>
                <w:rFonts w:eastAsia="Times New Roman" w:cs="Times New Roman"/>
                <w:sz w:val="20"/>
                <w:szCs w:val="20"/>
              </w:rPr>
              <w:t>0</w:t>
            </w:r>
            <w:r w:rsidRPr="006628A7">
              <w:rPr>
                <w:rFonts w:eastAsia="Times New Roman" w:cs="Times New Roman"/>
                <w:sz w:val="20"/>
                <w:szCs w:val="20"/>
              </w:rPr>
              <w:t>1</w:t>
            </w:r>
            <w:r w:rsidR="00CB694E" w:rsidRPr="006628A7">
              <w:rPr>
                <w:rFonts w:eastAsia="Times New Roman" w:cs="Times New Roman"/>
                <w:sz w:val="20"/>
                <w:szCs w:val="20"/>
              </w:rPr>
              <w:t>:</w:t>
            </w:r>
            <w:r w:rsidR="00311EF4" w:rsidRPr="006628A7">
              <w:rPr>
                <w:rFonts w:eastAsia="Times New Roman" w:cs="Times New Roman"/>
                <w:sz w:val="20"/>
                <w:szCs w:val="20"/>
              </w:rPr>
              <w:t>20</w:t>
            </w:r>
            <w:r w:rsidR="00CB694E" w:rsidRPr="006628A7">
              <w:rPr>
                <w:rFonts w:eastAsia="Times New Roman" w:cs="Times New Roman"/>
                <w:sz w:val="20"/>
                <w:szCs w:val="20"/>
              </w:rPr>
              <w:t xml:space="preserve"> </w:t>
            </w:r>
            <w:r w:rsidRPr="006628A7">
              <w:rPr>
                <w:rFonts w:eastAsia="Times New Roman" w:cs="Times New Roman"/>
                <w:sz w:val="20"/>
                <w:szCs w:val="20"/>
              </w:rPr>
              <w:t>laboratory, each week.</w:t>
            </w:r>
          </w:p>
        </w:tc>
      </w:tr>
      <w:tr w:rsidR="00720DE5" w:rsidRPr="006628A7" w14:paraId="0B57C72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753" w:type="dxa"/>
            <w:gridSpan w:val="3"/>
          </w:tcPr>
          <w:p w14:paraId="3904E1D0" w14:textId="7CFE7C53"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Mondays &amp; Wednesdays, 08:30</w:t>
            </w:r>
            <w:r w:rsidR="002D20D1" w:rsidRPr="006628A7">
              <w:rPr>
                <w:rFonts w:eastAsia="Times New Roman" w:cs="Times New Roman"/>
                <w:sz w:val="20"/>
                <w:szCs w:val="20"/>
              </w:rPr>
              <w:t>AM</w:t>
            </w:r>
            <w:r w:rsidRPr="006628A7">
              <w:rPr>
                <w:rFonts w:eastAsia="Times New Roman" w:cs="Times New Roman"/>
                <w:sz w:val="20"/>
                <w:szCs w:val="20"/>
              </w:rPr>
              <w:t xml:space="preserve"> - 09:50</w:t>
            </w:r>
            <w:r w:rsidR="002D20D1" w:rsidRPr="006628A7">
              <w:rPr>
                <w:rFonts w:eastAsia="Times New Roman" w:cs="Times New Roman"/>
                <w:sz w:val="20"/>
                <w:szCs w:val="20"/>
              </w:rPr>
              <w:t>AM</w:t>
            </w:r>
            <w:r w:rsidR="00ED5DBA" w:rsidRPr="006628A7">
              <w:rPr>
                <w:rFonts w:eastAsia="Times New Roman" w:cs="Times New Roman"/>
                <w:sz w:val="20"/>
                <w:szCs w:val="20"/>
              </w:rPr>
              <w:t>,</w:t>
            </w:r>
            <w:r w:rsidRPr="006628A7">
              <w:rPr>
                <w:rFonts w:eastAsia="Times New Roman" w:cs="Times New Roman"/>
                <w:sz w:val="20"/>
                <w:szCs w:val="20"/>
              </w:rPr>
              <w:t xml:space="preserve"> Blackboard Collaborate Ultra</w:t>
            </w:r>
          </w:p>
        </w:tc>
      </w:tr>
      <w:tr w:rsidR="00720DE5" w:rsidRPr="006628A7" w14:paraId="698B565A"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753" w:type="dxa"/>
            <w:gridSpan w:val="3"/>
          </w:tcPr>
          <w:p w14:paraId="28F21138" w14:textId="70CFCEA0"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Mondays </w:t>
            </w:r>
            <w:r w:rsidR="00F70A21" w:rsidRPr="006628A7">
              <w:rPr>
                <w:rFonts w:eastAsia="Times New Roman" w:cs="Times New Roman"/>
                <w:sz w:val="20"/>
                <w:szCs w:val="20"/>
              </w:rPr>
              <w:t xml:space="preserve">&amp; </w:t>
            </w:r>
            <w:r w:rsidRPr="006628A7">
              <w:rPr>
                <w:rFonts w:eastAsia="Times New Roman" w:cs="Times New Roman"/>
                <w:sz w:val="20"/>
                <w:szCs w:val="20"/>
              </w:rPr>
              <w:t>Wednesdays</w:t>
            </w:r>
            <w:r w:rsidR="00F70A21" w:rsidRPr="006628A7">
              <w:rPr>
                <w:rFonts w:eastAsia="Times New Roman" w:cs="Times New Roman"/>
                <w:sz w:val="20"/>
                <w:szCs w:val="20"/>
              </w:rPr>
              <w:t>,</w:t>
            </w:r>
            <w:r w:rsidRPr="006628A7">
              <w:rPr>
                <w:rFonts w:eastAsia="Times New Roman" w:cs="Times New Roman"/>
                <w:sz w:val="20"/>
                <w:szCs w:val="20"/>
              </w:rPr>
              <w:t xml:space="preserve"> 10:00</w:t>
            </w:r>
            <w:r w:rsidR="002D20D1" w:rsidRPr="006628A7">
              <w:rPr>
                <w:rFonts w:eastAsia="Times New Roman" w:cs="Times New Roman"/>
                <w:sz w:val="20"/>
                <w:szCs w:val="20"/>
              </w:rPr>
              <w:t>AM</w:t>
            </w:r>
            <w:r w:rsidRPr="006628A7">
              <w:rPr>
                <w:rFonts w:eastAsia="Times New Roman" w:cs="Times New Roman"/>
                <w:sz w:val="20"/>
                <w:szCs w:val="20"/>
              </w:rPr>
              <w:t xml:space="preserve"> - 11:00</w:t>
            </w:r>
            <w:r w:rsidR="002D20D1" w:rsidRPr="006628A7">
              <w:rPr>
                <w:rFonts w:eastAsia="Times New Roman" w:cs="Times New Roman"/>
                <w:sz w:val="20"/>
                <w:szCs w:val="20"/>
              </w:rPr>
              <w:t>AM</w:t>
            </w:r>
            <w:r w:rsidRPr="006628A7">
              <w:rPr>
                <w:rFonts w:eastAsia="Times New Roman" w:cs="Times New Roman"/>
                <w:sz w:val="20"/>
                <w:szCs w:val="20"/>
              </w:rPr>
              <w:t>, Blackboard Collaborate Ultra</w:t>
            </w:r>
          </w:p>
        </w:tc>
      </w:tr>
      <w:tr w:rsidR="005E1009" w:rsidRPr="006628A7" w14:paraId="5FB62F6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753" w:type="dxa"/>
            <w:gridSpan w:val="3"/>
          </w:tcPr>
          <w:p w14:paraId="09DF89CD" w14:textId="306EACDA" w:rsidR="00C63ED6" w:rsidRPr="00890312" w:rsidRDefault="005E1009" w:rsidP="00553D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890312">
              <w:rPr>
                <w:rFonts w:eastAsia="Times New Roman" w:cs="Times New Roman"/>
                <w:sz w:val="18"/>
                <w:szCs w:val="18"/>
              </w:rPr>
              <w:t>blackboard.uwindsor.ca</w:t>
            </w:r>
            <w:r w:rsidR="00553D6D" w:rsidRPr="00890312">
              <w:rPr>
                <w:rStyle w:val="Hyperlink"/>
                <w:rFonts w:eastAsia="Times New Roman" w:cs="Times New Roman"/>
                <w:sz w:val="18"/>
                <w:szCs w:val="18"/>
                <w:u w:val="none"/>
              </w:rPr>
              <w:t xml:space="preserve">  → </w:t>
            </w:r>
            <w:hyperlink r:id="rId11" w:history="1">
              <w:r w:rsidR="00C63ED6" w:rsidRPr="00890312">
                <w:rPr>
                  <w:rStyle w:val="Hyperlink"/>
                  <w:rFonts w:eastAsia="Times New Roman" w:cs="Times New Roman"/>
                  <w:sz w:val="18"/>
                  <w:szCs w:val="18"/>
                  <w:u w:val="none"/>
                </w:rPr>
                <w:t>COMP2650-1-R-2020F-a: Comp</w:t>
              </w:r>
              <w:r w:rsidR="003D60D5" w:rsidRPr="00890312">
                <w:rPr>
                  <w:rStyle w:val="Hyperlink"/>
                  <w:rFonts w:eastAsia="Times New Roman" w:cs="Times New Roman"/>
                  <w:sz w:val="18"/>
                  <w:szCs w:val="18"/>
                  <w:u w:val="none"/>
                </w:rPr>
                <w:t>u</w:t>
              </w:r>
              <w:r w:rsidR="003D60D5" w:rsidRPr="00890312">
                <w:rPr>
                  <w:rStyle w:val="Hyperlink"/>
                  <w:rFonts w:cs="Times New Roman"/>
                  <w:sz w:val="18"/>
                  <w:szCs w:val="18"/>
                  <w:u w:val="none"/>
                </w:rPr>
                <w:t>ter</w:t>
              </w:r>
              <w:r w:rsidR="00C63ED6" w:rsidRPr="00890312">
                <w:rPr>
                  <w:rStyle w:val="Hyperlink"/>
                  <w:rFonts w:eastAsia="Times New Roman" w:cs="Times New Roman"/>
                  <w:sz w:val="18"/>
                  <w:szCs w:val="18"/>
                  <w:u w:val="none"/>
                </w:rPr>
                <w:t xml:space="preserve"> Archit</w:t>
              </w:r>
              <w:r w:rsidR="003D60D5" w:rsidRPr="00890312">
                <w:rPr>
                  <w:rStyle w:val="Hyperlink"/>
                  <w:rFonts w:eastAsia="Times New Roman" w:cs="Times New Roman"/>
                  <w:sz w:val="18"/>
                  <w:szCs w:val="18"/>
                  <w:u w:val="none"/>
                </w:rPr>
                <w:t>e</w:t>
              </w:r>
              <w:r w:rsidR="003D60D5" w:rsidRPr="00890312">
                <w:rPr>
                  <w:rStyle w:val="Hyperlink"/>
                  <w:rFonts w:cs="Times New Roman"/>
                  <w:sz w:val="18"/>
                  <w:szCs w:val="18"/>
                  <w:u w:val="none"/>
                </w:rPr>
                <w:t>ctu</w:t>
              </w:r>
              <w:r w:rsidR="00C63ED6" w:rsidRPr="00890312">
                <w:rPr>
                  <w:rStyle w:val="Hyperlink"/>
                  <w:rFonts w:eastAsia="Times New Roman" w:cs="Times New Roman"/>
                  <w:sz w:val="18"/>
                  <w:szCs w:val="18"/>
                  <w:u w:val="none"/>
                </w:rPr>
                <w:t>re I:</w:t>
              </w:r>
              <w:r w:rsidR="00CB694E" w:rsidRPr="00890312">
                <w:rPr>
                  <w:rStyle w:val="Hyperlink"/>
                  <w:rFonts w:eastAsia="Times New Roman" w:cs="Times New Roman"/>
                  <w:sz w:val="18"/>
                  <w:szCs w:val="18"/>
                  <w:u w:val="none"/>
                </w:rPr>
                <w:t xml:space="preserve"> </w:t>
              </w:r>
              <w:r w:rsidR="00C63ED6" w:rsidRPr="00890312">
                <w:rPr>
                  <w:rStyle w:val="Hyperlink"/>
                  <w:rFonts w:eastAsia="Times New Roman" w:cs="Times New Roman"/>
                  <w:sz w:val="18"/>
                  <w:szCs w:val="18"/>
                  <w:u w:val="none"/>
                </w:rPr>
                <w:t>Digital Design</w:t>
              </w:r>
            </w:hyperlink>
          </w:p>
        </w:tc>
      </w:tr>
      <w:tr w:rsidR="00BF5FA6" w:rsidRPr="006628A7" w14:paraId="31E7C4CE" w14:textId="77777777" w:rsidTr="007B198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5"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376" w:type="dxa"/>
            <w:tcBorders>
              <w:right w:val="nil"/>
            </w:tcBorders>
          </w:tcPr>
          <w:p w14:paraId="68931260" w14:textId="0A2DA219" w:rsidR="00BF5FA6" w:rsidRPr="006628A7" w:rsidRDefault="00BF5FA6"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2"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2"/>
            </w:r>
          </w:p>
          <w:p w14:paraId="6DD8611A" w14:textId="5CDF0407" w:rsidR="00BF5FA6" w:rsidRPr="001B6C62"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3"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377" w:type="dxa"/>
            <w:gridSpan w:val="2"/>
            <w:tcBorders>
              <w:left w:val="nil"/>
            </w:tcBorders>
            <w:vAlign w:val="center"/>
          </w:tcPr>
          <w:p w14:paraId="2CC237EA" w14:textId="3D3BD3AD" w:rsidR="00BF5FA6" w:rsidRPr="006628A7" w:rsidRDefault="00BF5FA6" w:rsidP="007B198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2A63440E">
                  <wp:extent cx="552343" cy="548858"/>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4"/>
                          <a:stretch>
                            <a:fillRect/>
                          </a:stretch>
                        </pic:blipFill>
                        <pic:spPr>
                          <a:xfrm>
                            <a:off x="0" y="0"/>
                            <a:ext cx="565363" cy="561796"/>
                          </a:xfrm>
                          <a:prstGeom prst="rect">
                            <a:avLst/>
                          </a:prstGeom>
                        </pic:spPr>
                      </pic:pic>
                    </a:graphicData>
                  </a:graphic>
                </wp:inline>
              </w:drawing>
            </w:r>
          </w:p>
        </w:tc>
      </w:tr>
      <w:tr w:rsidR="00D3686E" w:rsidRPr="006628A7" w14:paraId="13CD3680" w14:textId="77777777" w:rsidTr="00131B98">
        <w:trPr>
          <w:trHeight w:val="726"/>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95B3D7" w:themeColor="accent1" w:themeTint="99"/>
            </w:tcBorders>
            <w:hideMark/>
          </w:tcPr>
          <w:p w14:paraId="39609F63" w14:textId="24BA0143" w:rsidR="00D3686E" w:rsidRPr="006628A7" w:rsidRDefault="00D3686E" w:rsidP="00720DE5">
            <w:pPr>
              <w:rPr>
                <w:rFonts w:eastAsia="Times New Roman" w:cs="Times New Roman"/>
                <w:sz w:val="20"/>
                <w:szCs w:val="20"/>
              </w:rPr>
            </w:pPr>
            <w:r>
              <w:rPr>
                <w:rFonts w:eastAsia="Times New Roman" w:cs="Times New Roman"/>
                <w:sz w:val="20"/>
                <w:szCs w:val="20"/>
              </w:rPr>
              <w:lastRenderedPageBreak/>
              <w:t>Book</w:t>
            </w:r>
          </w:p>
        </w:tc>
        <w:tc>
          <w:tcPr>
            <w:tcW w:w="7655" w:type="dxa"/>
            <w:gridSpan w:val="2"/>
            <w:tcBorders>
              <w:bottom w:val="single" w:sz="4" w:space="0" w:color="95B3D7" w:themeColor="accent1" w:themeTint="99"/>
              <w:right w:val="nil"/>
            </w:tcBorders>
            <w:hideMark/>
          </w:tcPr>
          <w:p w14:paraId="7266743B" w14:textId="030146B6" w:rsidR="00D3686E" w:rsidRPr="006628A7" w:rsidRDefault="00D3686E" w:rsidP="00AE2AB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Digital Design: With an Introduction to the Verilog HDL, VHDL, and </w:t>
            </w:r>
            <w:proofErr w:type="spellStart"/>
            <w:r w:rsidRPr="006628A7">
              <w:rPr>
                <w:rFonts w:eastAsia="Times New Roman" w:cs="Times New Roman"/>
                <w:sz w:val="20"/>
                <w:szCs w:val="20"/>
              </w:rPr>
              <w:t>SystemVerilog</w:t>
            </w:r>
            <w:proofErr w:type="spellEnd"/>
            <w:r w:rsidRPr="006628A7">
              <w:rPr>
                <w:rFonts w:eastAsia="Times New Roman" w:cs="Times New Roman"/>
                <w:sz w:val="20"/>
                <w:szCs w:val="20"/>
              </w:rPr>
              <w:t>, 6/E</w:t>
            </w:r>
          </w:p>
          <w:p w14:paraId="2FC5CC8A" w14:textId="2E758D6A" w:rsidR="00D3686E" w:rsidRPr="006628A7" w:rsidRDefault="00D3686E" w:rsidP="00345BE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 Morris R. Mano</w:t>
            </w:r>
            <w:r>
              <w:rPr>
                <w:rFonts w:eastAsia="Times New Roman" w:cs="Times New Roman"/>
                <w:sz w:val="20"/>
                <w:szCs w:val="20"/>
              </w:rPr>
              <w:t xml:space="preserve">, </w:t>
            </w:r>
            <w:r w:rsidRPr="006628A7">
              <w:rPr>
                <w:rFonts w:eastAsia="Times New Roman" w:cs="Times New Roman"/>
                <w:sz w:val="20"/>
                <w:szCs w:val="20"/>
              </w:rPr>
              <w:t xml:space="preserve">Michael D. </w:t>
            </w:r>
            <w:proofErr w:type="spellStart"/>
            <w:r w:rsidRPr="006628A7">
              <w:rPr>
                <w:rFonts w:eastAsia="Times New Roman" w:cs="Times New Roman"/>
                <w:sz w:val="20"/>
                <w:szCs w:val="20"/>
              </w:rPr>
              <w:t>Ciletti</w:t>
            </w:r>
            <w:proofErr w:type="spellEnd"/>
          </w:p>
          <w:p w14:paraId="73BFF058" w14:textId="77777777" w:rsidR="00D3686E"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ISBN-10: </w:t>
            </w:r>
            <w:proofErr w:type="gramStart"/>
            <w:r w:rsidRPr="006628A7">
              <w:rPr>
                <w:rFonts w:eastAsia="Times New Roman" w:cs="Times New Roman"/>
                <w:sz w:val="20"/>
                <w:szCs w:val="20"/>
              </w:rPr>
              <w:t>0134549899</w:t>
            </w:r>
            <w:r>
              <w:rPr>
                <w:rFonts w:eastAsia="Times New Roman" w:cs="Times New Roman"/>
                <w:sz w:val="20"/>
                <w:szCs w:val="20"/>
              </w:rPr>
              <w:t xml:space="preserve">,  </w:t>
            </w:r>
            <w:r w:rsidRPr="006628A7">
              <w:rPr>
                <w:rFonts w:eastAsia="Times New Roman" w:cs="Times New Roman"/>
                <w:sz w:val="20"/>
                <w:szCs w:val="20"/>
              </w:rPr>
              <w:t>ISBN</w:t>
            </w:r>
            <w:proofErr w:type="gramEnd"/>
            <w:r w:rsidRPr="006628A7">
              <w:rPr>
                <w:rFonts w:eastAsia="Times New Roman" w:cs="Times New Roman"/>
                <w:sz w:val="20"/>
                <w:szCs w:val="20"/>
              </w:rPr>
              <w:t>-13: 9780134549897</w:t>
            </w:r>
          </w:p>
          <w:p w14:paraId="5277CD75" w14:textId="2574437A" w:rsidR="00D3686E" w:rsidRPr="006628A7"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©2018 Pearson</w:t>
            </w:r>
          </w:p>
        </w:tc>
        <w:tc>
          <w:tcPr>
            <w:tcW w:w="1098" w:type="dxa"/>
            <w:tcBorders>
              <w:left w:val="nil"/>
              <w:bottom w:val="single" w:sz="4" w:space="0" w:color="95B3D7" w:themeColor="accent1" w:themeTint="99"/>
            </w:tcBorders>
          </w:tcPr>
          <w:p w14:paraId="4ACF7520" w14:textId="0E7D1958" w:rsidR="00D3686E" w:rsidRPr="006628A7" w:rsidRDefault="00D3686E" w:rsidP="00D3686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3686E">
              <w:rPr>
                <w:rFonts w:eastAsia="Times New Roman" w:cs="Times New Roman"/>
                <w:noProof/>
                <w:sz w:val="20"/>
                <w:szCs w:val="20"/>
              </w:rPr>
              <w:drawing>
                <wp:inline distT="0" distB="0" distL="0" distR="0" wp14:anchorId="70420062" wp14:editId="72B58A59">
                  <wp:extent cx="533483" cy="741840"/>
                  <wp:effectExtent l="0" t="0" r="0" b="1270"/>
                  <wp:docPr id="3" name="Picture 2" descr="A picture containing sunset&#10;&#10;Description automatically generated">
                    <a:extLst xmlns:a="http://schemas.openxmlformats.org/drawingml/2006/main">
                      <a:ext uri="{FF2B5EF4-FFF2-40B4-BE49-F238E27FC236}">
                        <a16:creationId xmlns:a16="http://schemas.microsoft.com/office/drawing/2014/main" id="{1CB95D61-31A6-45FE-87D9-7C41C7A30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unset&#10;&#10;Description automatically generated">
                            <a:extLst>
                              <a:ext uri="{FF2B5EF4-FFF2-40B4-BE49-F238E27FC236}">
                                <a16:creationId xmlns:a16="http://schemas.microsoft.com/office/drawing/2014/main" id="{1CB95D61-31A6-45FE-87D9-7C41C7A305FA}"/>
                              </a:ext>
                            </a:extLst>
                          </pic:cNvPr>
                          <pic:cNvPicPr>
                            <a:picLocks noChangeAspect="1"/>
                          </pic:cNvPicPr>
                        </pic:nvPicPr>
                        <pic:blipFill>
                          <a:blip r:embed="rId15"/>
                          <a:stretch>
                            <a:fillRect/>
                          </a:stretch>
                        </pic:blipFill>
                        <pic:spPr>
                          <a:xfrm>
                            <a:off x="0" y="0"/>
                            <a:ext cx="543411" cy="755646"/>
                          </a:xfrm>
                          <a:prstGeom prst="rect">
                            <a:avLst/>
                          </a:prstGeom>
                        </pic:spPr>
                      </pic:pic>
                    </a:graphicData>
                  </a:graphic>
                </wp:inline>
              </w:drawing>
            </w:r>
          </w:p>
        </w:tc>
      </w:tr>
      <w:tr w:rsidR="00DB6524" w:rsidRPr="006628A7" w14:paraId="47DFBD10" w14:textId="77777777" w:rsidTr="00DB6524">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75"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t>Marking Scheme</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DB6524" w:rsidRPr="006628A7" w14:paraId="149AC928"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hideMark/>
                </w:tcPr>
                <w:p w14:paraId="4840D5BC" w14:textId="59BBEBCF" w:rsidR="00DB6524" w:rsidRPr="006628A7" w:rsidRDefault="00DB6524" w:rsidP="00DB6524">
                  <w:pPr>
                    <w:jc w:val="both"/>
                    <w:rPr>
                      <w:rFonts w:eastAsia="Times New Roman" w:cs="Times New Roman"/>
                      <w:sz w:val="20"/>
                      <w:szCs w:val="20"/>
                    </w:rPr>
                  </w:pPr>
                  <w:r>
                    <w:rPr>
                      <w:rFonts w:eastAsia="Times New Roman" w:cs="Times New Roman"/>
                      <w:sz w:val="20"/>
                      <w:szCs w:val="20"/>
                    </w:rPr>
                    <w:t xml:space="preserve">Lecture </w:t>
                  </w:r>
                  <w:r w:rsidR="001A121A">
                    <w:rPr>
                      <w:rFonts w:eastAsia="Times New Roman" w:cs="Times New Roman"/>
                      <w:sz w:val="20"/>
                      <w:szCs w:val="20"/>
                    </w:rPr>
                    <w:t xml:space="preserve">(Weekly) </w:t>
                  </w:r>
                  <w:r w:rsidRPr="006628A7">
                    <w:rPr>
                      <w:rFonts w:eastAsia="Times New Roman" w:cs="Times New Roman"/>
                      <w:sz w:val="20"/>
                      <w:szCs w:val="20"/>
                    </w:rPr>
                    <w:t>Assignments</w:t>
                  </w:r>
                </w:p>
              </w:tc>
              <w:tc>
                <w:tcPr>
                  <w:tcW w:w="3782" w:type="dxa"/>
                </w:tcPr>
                <w:p w14:paraId="7A5471B3"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4778A031" w14:textId="77777777" w:rsidTr="00F67851">
              <w:trPr>
                <w:trHeight w:val="70"/>
              </w:trPr>
              <w:tc>
                <w:tcPr>
                  <w:cnfStyle w:val="001000000000" w:firstRow="0" w:lastRow="0" w:firstColumn="1" w:lastColumn="0" w:oddVBand="0" w:evenVBand="0" w:oddHBand="0" w:evenHBand="0" w:firstRowFirstColumn="0" w:firstRowLastColumn="0" w:lastRowFirstColumn="0" w:lastRowLastColumn="0"/>
                  <w:tcW w:w="4755" w:type="dxa"/>
                </w:tcPr>
                <w:p w14:paraId="1123B104"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Lab Assignments</w:t>
                  </w:r>
                </w:p>
              </w:tc>
              <w:tc>
                <w:tcPr>
                  <w:tcW w:w="3782" w:type="dxa"/>
                </w:tcPr>
                <w:p w14:paraId="214AA3BF"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3B38F16B"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3782" w:type="dxa"/>
                </w:tcPr>
                <w:p w14:paraId="7C1B37CF"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6628A7">
                    <w:rPr>
                      <w:rFonts w:eastAsia="Times New Roman" w:cs="Times New Roman"/>
                      <w:sz w:val="20"/>
                      <w:szCs w:val="20"/>
                    </w:rPr>
                    <w:t>%</w:t>
                  </w:r>
                </w:p>
              </w:tc>
            </w:tr>
            <w:tr w:rsidR="00DB6524" w:rsidRPr="006628A7" w14:paraId="0A2776F4" w14:textId="77777777" w:rsidTr="00F67851">
              <w:trPr>
                <w:trHeight w:val="150"/>
              </w:trPr>
              <w:tc>
                <w:tcPr>
                  <w:cnfStyle w:val="001000000000" w:firstRow="0" w:lastRow="0" w:firstColumn="1" w:lastColumn="0" w:oddVBand="0" w:evenVBand="0" w:oddHBand="0" w:evenHBand="0" w:firstRowFirstColumn="0" w:firstRowLastColumn="0" w:lastRowFirstColumn="0" w:lastRowLastColumn="0"/>
                  <w:tcW w:w="4755"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3782" w:type="dxa"/>
                </w:tcPr>
                <w:p w14:paraId="13BB0E7C"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w:t>
                  </w:r>
                  <w:r w:rsidRPr="006628A7">
                    <w:rPr>
                      <w:rFonts w:eastAsia="Times New Roman" w:cs="Times New Roman"/>
                      <w:sz w:val="20"/>
                      <w:szCs w:val="20"/>
                    </w:rPr>
                    <w:t>0%</w:t>
                  </w:r>
                </w:p>
              </w:tc>
            </w:tr>
            <w:tr w:rsidR="00D32239" w:rsidRPr="006628A7" w14:paraId="33E0BB54" w14:textId="77777777" w:rsidTr="00F6785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755" w:type="dxa"/>
                </w:tcPr>
                <w:p w14:paraId="5B5CF283" w14:textId="0523CBFE" w:rsidR="00D32239" w:rsidRPr="006628A7" w:rsidRDefault="00D32239" w:rsidP="00DB6524">
                  <w:pPr>
                    <w:jc w:val="both"/>
                    <w:rPr>
                      <w:rFonts w:eastAsia="Times New Roman" w:cs="Times New Roman"/>
                      <w:sz w:val="20"/>
                      <w:szCs w:val="20"/>
                    </w:rPr>
                  </w:pPr>
                  <w:r>
                    <w:rPr>
                      <w:rFonts w:eastAsia="Times New Roman" w:cs="Times New Roman"/>
                      <w:sz w:val="20"/>
                      <w:szCs w:val="20"/>
                    </w:rPr>
                    <w:t>Discussion Board</w:t>
                  </w:r>
                  <w:r w:rsidR="003A630F">
                    <w:rPr>
                      <w:rFonts w:eastAsia="Times New Roman" w:cs="Times New Roman"/>
                      <w:sz w:val="20"/>
                      <w:szCs w:val="20"/>
                    </w:rPr>
                    <w:t xml:space="preserve"> (Bonus</w:t>
                  </w:r>
                  <w:r w:rsidR="003024FC">
                    <w:rPr>
                      <w:rFonts w:eastAsia="Times New Roman" w:cs="Times New Roman"/>
                      <w:sz w:val="20"/>
                      <w:szCs w:val="20"/>
                    </w:rPr>
                    <w:t>+</w:t>
                  </w:r>
                  <w:r w:rsidR="003A630F">
                    <w:rPr>
                      <w:rFonts w:eastAsia="Times New Roman" w:cs="Times New Roman"/>
                      <w:sz w:val="20"/>
                      <w:szCs w:val="20"/>
                    </w:rPr>
                    <w:t>)</w:t>
                  </w:r>
                </w:p>
              </w:tc>
              <w:tc>
                <w:tcPr>
                  <w:tcW w:w="3782" w:type="dxa"/>
                </w:tcPr>
                <w:p w14:paraId="17D079E3" w14:textId="78706815" w:rsidR="00D32239" w:rsidRDefault="003A630F"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del w:id="4" w:author="Author">
                    <w:r w:rsidDel="00F0352B">
                      <w:rPr>
                        <w:rFonts w:eastAsia="Times New Roman" w:cs="Times New Roman"/>
                        <w:sz w:val="20"/>
                        <w:szCs w:val="20"/>
                      </w:rPr>
                      <w:delText>1</w:delText>
                    </w:r>
                    <w:r w:rsidR="00D32239" w:rsidDel="00F0352B">
                      <w:rPr>
                        <w:rFonts w:eastAsia="Times New Roman" w:cs="Times New Roman"/>
                        <w:sz w:val="20"/>
                        <w:szCs w:val="20"/>
                      </w:rPr>
                      <w:delText>0</w:delText>
                    </w:r>
                  </w:del>
                  <w:ins w:id="5" w:author="Author">
                    <w:r w:rsidR="00F0352B">
                      <w:rPr>
                        <w:rFonts w:eastAsia="Times New Roman" w:cs="Times New Roman"/>
                        <w:sz w:val="20"/>
                        <w:szCs w:val="20"/>
                      </w:rPr>
                      <w:t>5</w:t>
                    </w:r>
                  </w:ins>
                  <w:r w:rsidR="00D32239">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5A4C3195" w14:textId="77777777" w:rsidTr="00955B92">
        <w:tc>
          <w:tcPr>
            <w:cnfStyle w:val="001000000000" w:firstRow="0" w:lastRow="0" w:firstColumn="1" w:lastColumn="0" w:oddVBand="0" w:evenVBand="0" w:oddHBand="0" w:evenHBand="0" w:firstRowFirstColumn="0" w:firstRowLastColumn="0" w:lastRowFirstColumn="0" w:lastRowLastColumn="0"/>
            <w:tcW w:w="1975"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753" w:type="dxa"/>
            <w:gridSpan w:val="3"/>
            <w:hideMark/>
          </w:tcPr>
          <w:p w14:paraId="2DA2D182" w14:textId="537D32B1"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communication skills of the </w:t>
            </w:r>
            <w:r w:rsidR="00692BFD">
              <w:rPr>
                <w:rFonts w:eastAsia="Times New Roman" w:cs="Times New Roman"/>
                <w:sz w:val="20"/>
                <w:szCs w:val="20"/>
              </w:rPr>
              <w:t xml:space="preserve">student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Pr="006628A7">
              <w:rPr>
                <w:rFonts w:eastAsia="Times New Roman" w:cs="Times New Roman"/>
                <w:sz w:val="20"/>
                <w:szCs w:val="20"/>
                <w:highlight w:val="yellow"/>
              </w:rPr>
              <w:t>50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The students earn final course grades as per the Senate policy for </w:t>
            </w:r>
            <w:hyperlink r:id="rId16"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17"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DB65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3"/>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F67851" w:rsidRPr="006628A7" w14:paraId="3E5634B2" w14:textId="77777777" w:rsidTr="00F67851">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755" w:type="dxa"/>
                </w:tcPr>
                <w:p w14:paraId="60FE79D5"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 xml:space="preserve">W01A: </w:t>
                  </w:r>
                  <w:r>
                    <w:rPr>
                      <w:rFonts w:eastAsia="Times New Roman" w:cs="Times New Roman"/>
                      <w:sz w:val="20"/>
                      <w:szCs w:val="20"/>
                    </w:rPr>
                    <w:t>Meet and Greet</w:t>
                  </w:r>
                </w:p>
                <w:p w14:paraId="1D94C815" w14:textId="77777777" w:rsidR="00AD1496" w:rsidRPr="00AD1496" w:rsidRDefault="00AD1496" w:rsidP="00AD1496">
                  <w:pPr>
                    <w:rPr>
                      <w:rFonts w:eastAsia="Times New Roman" w:cs="Times New Roman"/>
                      <w:b w:val="0"/>
                      <w:bCs w:val="0"/>
                      <w:sz w:val="18"/>
                      <w:szCs w:val="18"/>
                    </w:rPr>
                  </w:pPr>
                  <w:r w:rsidRPr="00AD1496">
                    <w:rPr>
                      <w:rFonts w:eastAsia="Times New Roman" w:cs="Times New Roman"/>
                      <w:b w:val="0"/>
                      <w:bCs w:val="0"/>
                      <w:sz w:val="18"/>
                      <w:szCs w:val="18"/>
                    </w:rPr>
                    <w:t>Course Outline. Digital Systems.</w:t>
                  </w:r>
                </w:p>
                <w:p w14:paraId="6FCC901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W01B: Number Systems I</w:t>
                  </w:r>
                </w:p>
                <w:p w14:paraId="15C0A09E" w14:textId="4E1A2956"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Binary, Octal</w:t>
                  </w:r>
                  <w:r w:rsidR="00152A85">
                    <w:rPr>
                      <w:rFonts w:eastAsia="Times New Roman" w:cs="Times New Roman"/>
                      <w:b w:val="0"/>
                      <w:bCs w:val="0"/>
                      <w:sz w:val="18"/>
                      <w:szCs w:val="18"/>
                    </w:rPr>
                    <w:t>,</w:t>
                  </w:r>
                  <w:r w:rsidRPr="00AD1496">
                    <w:rPr>
                      <w:rFonts w:eastAsia="Times New Roman" w:cs="Times New Roman"/>
                      <w:b w:val="0"/>
                      <w:bCs w:val="0"/>
                      <w:sz w:val="18"/>
                      <w:szCs w:val="18"/>
                    </w:rPr>
                    <w:t xml:space="preserve"> and </w:t>
                  </w:r>
                  <w:proofErr w:type="spellStart"/>
                  <w:r w:rsidRPr="00AD1496">
                    <w:rPr>
                      <w:rFonts w:eastAsia="Times New Roman" w:cs="Times New Roman"/>
                      <w:b w:val="0"/>
                      <w:bCs w:val="0"/>
                      <w:sz w:val="18"/>
                      <w:szCs w:val="18"/>
                    </w:rPr>
                    <w:t>Hexa</w:t>
                  </w:r>
                  <w:proofErr w:type="spellEnd"/>
                  <w:r w:rsidRPr="00AD1496">
                    <w:rPr>
                      <w:rFonts w:eastAsia="Times New Roman" w:cs="Times New Roman"/>
                      <w:b w:val="0"/>
                      <w:bCs w:val="0"/>
                      <w:sz w:val="18"/>
                      <w:szCs w:val="18"/>
                    </w:rPr>
                    <w:t xml:space="preserve"> Numbers. Number-base Conversions.</w:t>
                  </w:r>
                </w:p>
              </w:tc>
              <w:tc>
                <w:tcPr>
                  <w:tcW w:w="3782" w:type="dxa"/>
                </w:tcPr>
                <w:p w14:paraId="19DE945C" w14:textId="29515AD7"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14</w:t>
                  </w:r>
                </w:p>
                <w:p w14:paraId="0AEE416D" w14:textId="77777777"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7150A852" w14:textId="3116A274"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16</w:t>
                  </w:r>
                </w:p>
              </w:tc>
            </w:tr>
            <w:tr w:rsidR="00AD1496" w:rsidRPr="006628A7" w14:paraId="2EE17FCA" w14:textId="77777777" w:rsidTr="00F67851">
              <w:trPr>
                <w:trHeight w:val="269"/>
              </w:trPr>
              <w:tc>
                <w:tcPr>
                  <w:cnfStyle w:val="001000000000" w:firstRow="0" w:lastRow="0" w:firstColumn="1" w:lastColumn="0" w:oddVBand="0" w:evenVBand="0" w:oddHBand="0" w:evenHBand="0" w:firstRowFirstColumn="0" w:firstRowLastColumn="0" w:lastRowFirstColumn="0" w:lastRowLastColumn="0"/>
                  <w:tcW w:w="4755" w:type="dxa"/>
                </w:tcPr>
                <w:p w14:paraId="0C30618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W02: Number Systems II</w:t>
                  </w:r>
                </w:p>
                <w:p w14:paraId="3719B80E"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Complements of Numbers. Signed Numbers. Binary Codes. </w:t>
                  </w:r>
                </w:p>
              </w:tc>
              <w:tc>
                <w:tcPr>
                  <w:tcW w:w="3782" w:type="dxa"/>
                </w:tcPr>
                <w:p w14:paraId="70B6C647" w14:textId="620D898B"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sidRPr="006628A7">
                    <w:rPr>
                      <w:rFonts w:eastAsia="Times New Roman" w:cs="Times New Roman"/>
                      <w:sz w:val="20"/>
                      <w:szCs w:val="20"/>
                    </w:rPr>
                    <w:t xml:space="preserve"> 21</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23 </w:t>
                  </w:r>
                  <w:r w:rsidRPr="005F5525">
                    <w:rPr>
                      <w:rFonts w:eastAsia="Times New Roman" w:cs="Times New Roman"/>
                      <w:sz w:val="18"/>
                      <w:szCs w:val="18"/>
                      <w:highlight w:val="green"/>
                    </w:rPr>
                    <w:t>Last Day Academic Add/Drop</w:t>
                  </w:r>
                </w:p>
              </w:tc>
            </w:tr>
            <w:tr w:rsidR="00AD1496" w:rsidRPr="006628A7" w14:paraId="04EDAA38" w14:textId="77777777" w:rsidTr="00F6785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55" w:type="dxa"/>
                </w:tcPr>
                <w:p w14:paraId="1BF034BD"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W03: Boolean Algebra and Logic Gates</w:t>
                  </w:r>
                </w:p>
                <w:p w14:paraId="6923EDA8" w14:textId="5CB0AFF1"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Axiomatic Definition, Basic Theorems</w:t>
                  </w:r>
                  <w:r w:rsidR="00152A85">
                    <w:rPr>
                      <w:rFonts w:eastAsia="Times New Roman" w:cs="Times New Roman"/>
                      <w:b w:val="0"/>
                      <w:bCs w:val="0"/>
                      <w:sz w:val="18"/>
                      <w:szCs w:val="18"/>
                    </w:rPr>
                    <w:t>,</w:t>
                  </w:r>
                  <w:r w:rsidRPr="00AD1496">
                    <w:rPr>
                      <w:rFonts w:eastAsia="Times New Roman" w:cs="Times New Roman"/>
                      <w:b w:val="0"/>
                      <w:bCs w:val="0"/>
                      <w:sz w:val="18"/>
                      <w:szCs w:val="18"/>
                    </w:rPr>
                    <w:t xml:space="preserve"> and Properties of Boolean Algebra. Boolean Functions. Canonical and Standard Forms. Digital Logic Gates.</w:t>
                  </w:r>
                </w:p>
              </w:tc>
              <w:tc>
                <w:tcPr>
                  <w:tcW w:w="3782" w:type="dxa"/>
                </w:tcPr>
                <w:p w14:paraId="22612C4F" w14:textId="0DF92AC2"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28</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30</w:t>
                  </w:r>
                </w:p>
              </w:tc>
            </w:tr>
            <w:tr w:rsidR="00AD1496" w:rsidRPr="006628A7" w14:paraId="3F8F9CEC"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2CA7DFD1"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W04: Gate-Level Minimization</w:t>
                  </w:r>
                </w:p>
                <w:p w14:paraId="3F42149D"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The Map Method. Four-Variable K-Map. Product-of-Sums Simplification.</w:t>
                  </w:r>
                </w:p>
              </w:tc>
              <w:tc>
                <w:tcPr>
                  <w:tcW w:w="3782" w:type="dxa"/>
                </w:tcPr>
                <w:p w14:paraId="651DB402" w14:textId="2AEA14B1"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05</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07 </w:t>
                  </w:r>
                  <w:r w:rsidRPr="005F5525">
                    <w:rPr>
                      <w:rFonts w:eastAsia="Times New Roman" w:cs="Times New Roman"/>
                      <w:sz w:val="18"/>
                      <w:szCs w:val="18"/>
                      <w:highlight w:val="green"/>
                    </w:rPr>
                    <w:t>Financial Drop Date</w:t>
                  </w:r>
                </w:p>
              </w:tc>
            </w:tr>
            <w:tr w:rsidR="00AD1496" w:rsidRPr="006628A7" w14:paraId="4FD2E38E"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767BCEE" w14:textId="410CC5B4" w:rsidR="00AD1496" w:rsidRPr="00AD1496" w:rsidRDefault="00AD1496" w:rsidP="00890312">
                  <w:pPr>
                    <w:rPr>
                      <w:rFonts w:eastAsia="Times New Roman" w:cs="Times New Roman"/>
                      <w:b w:val="0"/>
                      <w:bCs w:val="0"/>
                      <w:sz w:val="20"/>
                      <w:szCs w:val="20"/>
                    </w:rPr>
                  </w:pPr>
                  <w:r w:rsidRPr="006628A7">
                    <w:rPr>
                      <w:rFonts w:eastAsia="Times New Roman" w:cs="Times New Roman"/>
                      <w:sz w:val="20"/>
                      <w:szCs w:val="20"/>
                    </w:rPr>
                    <w:t>W05: Reading Week</w:t>
                  </w:r>
                  <w:r w:rsidR="00890312">
                    <w:rPr>
                      <w:rFonts w:eastAsia="Times New Roman" w:cs="Times New Roman"/>
                      <w:sz w:val="20"/>
                      <w:szCs w:val="20"/>
                    </w:rPr>
                    <w:t xml:space="preserve">: </w:t>
                  </w:r>
                  <w:r w:rsidRPr="00AD1496">
                    <w:rPr>
                      <w:rFonts w:eastAsia="Times New Roman" w:cs="Times New Roman"/>
                      <w:b w:val="0"/>
                      <w:bCs w:val="0"/>
                      <w:sz w:val="18"/>
                      <w:szCs w:val="18"/>
                    </w:rPr>
                    <w:t>No Class</w:t>
                  </w:r>
                </w:p>
              </w:tc>
              <w:tc>
                <w:tcPr>
                  <w:tcW w:w="3782" w:type="dxa"/>
                </w:tcPr>
                <w:p w14:paraId="61C7FA1C" w14:textId="71289753"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 xml:space="preserve">0 </w:t>
                  </w:r>
                  <w:r w:rsidRPr="006628A7">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18</w:t>
                  </w:r>
                </w:p>
              </w:tc>
            </w:tr>
            <w:tr w:rsidR="00AD1496" w:rsidRPr="006628A7" w14:paraId="1B5BB1F9" w14:textId="77777777" w:rsidTr="00F67851">
              <w:trPr>
                <w:trHeight w:val="197"/>
              </w:trPr>
              <w:tc>
                <w:tcPr>
                  <w:cnfStyle w:val="001000000000" w:firstRow="0" w:lastRow="0" w:firstColumn="1" w:lastColumn="0" w:oddVBand="0" w:evenVBand="0" w:oddHBand="0" w:evenHBand="0" w:firstRowFirstColumn="0" w:firstRowLastColumn="0" w:lastRowFirstColumn="0" w:lastRowLastColumn="0"/>
                  <w:tcW w:w="4755" w:type="dxa"/>
                </w:tcPr>
                <w:p w14:paraId="6870A130"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W06A: Midterm</w:t>
                  </w:r>
                  <w:r>
                    <w:rPr>
                      <w:rFonts w:eastAsia="Times New Roman" w:cs="Times New Roman"/>
                      <w:sz w:val="20"/>
                      <w:szCs w:val="20"/>
                    </w:rPr>
                    <w:t xml:space="preserve"> Exam</w:t>
                  </w:r>
                  <w:r w:rsidRPr="006628A7">
                    <w:rPr>
                      <w:rFonts w:eastAsia="Times New Roman" w:cs="Times New Roman"/>
                      <w:sz w:val="20"/>
                      <w:szCs w:val="20"/>
                    </w:rPr>
                    <w:t xml:space="preserve"> </w:t>
                  </w:r>
                </w:p>
                <w:p w14:paraId="43E4B023"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W06B: Gate-Level Minimization</w:t>
                  </w:r>
                </w:p>
                <w:p w14:paraId="374618A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Don't-Care Conditions. NAND, NOR, XOR, Wired</w:t>
                  </w:r>
                  <w:r>
                    <w:rPr>
                      <w:rFonts w:eastAsia="Times New Roman" w:cs="Times New Roman"/>
                      <w:b w:val="0"/>
                      <w:bCs w:val="0"/>
                      <w:sz w:val="18"/>
                      <w:szCs w:val="18"/>
                    </w:rPr>
                    <w:t xml:space="preserve"> </w:t>
                  </w:r>
                  <w:r w:rsidRPr="00AD1496">
                    <w:rPr>
                      <w:rFonts w:eastAsia="Times New Roman" w:cs="Times New Roman"/>
                      <w:b w:val="0"/>
                      <w:bCs w:val="0"/>
                      <w:sz w:val="18"/>
                      <w:szCs w:val="18"/>
                    </w:rPr>
                    <w:t xml:space="preserve">AND, Wired OR. </w:t>
                  </w:r>
                </w:p>
              </w:tc>
              <w:tc>
                <w:tcPr>
                  <w:tcW w:w="3782" w:type="dxa"/>
                </w:tcPr>
                <w:p w14:paraId="172D0575" w14:textId="3D4240DD"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19</w:t>
                  </w:r>
                </w:p>
                <w:p w14:paraId="353708DC" w14:textId="31BF45EA"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21</w:t>
                  </w:r>
                </w:p>
              </w:tc>
            </w:tr>
            <w:tr w:rsidR="00AD1496" w:rsidRPr="006628A7" w14:paraId="0E7CED86" w14:textId="77777777" w:rsidTr="00F6785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755" w:type="dxa"/>
                </w:tcPr>
                <w:p w14:paraId="27C74CF7"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W07: Combinational Logic I</w:t>
                  </w:r>
                </w:p>
                <w:p w14:paraId="23E0595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Adders. Subtractors. Multipliers.</w:t>
                  </w:r>
                </w:p>
              </w:tc>
              <w:tc>
                <w:tcPr>
                  <w:tcW w:w="3782" w:type="dxa"/>
                </w:tcPr>
                <w:p w14:paraId="70D09F52" w14:textId="11E9DD81"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26</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28</w:t>
                  </w:r>
                </w:p>
              </w:tc>
            </w:tr>
            <w:tr w:rsidR="00AD1496" w:rsidRPr="006628A7" w14:paraId="56D1154A" w14:textId="77777777" w:rsidTr="00F67851">
              <w:trPr>
                <w:trHeight w:val="143"/>
              </w:trPr>
              <w:tc>
                <w:tcPr>
                  <w:cnfStyle w:val="001000000000" w:firstRow="0" w:lastRow="0" w:firstColumn="1" w:lastColumn="0" w:oddVBand="0" w:evenVBand="0" w:oddHBand="0" w:evenHBand="0" w:firstRowFirstColumn="0" w:firstRowLastColumn="0" w:lastRowFirstColumn="0" w:lastRowLastColumn="0"/>
                  <w:tcW w:w="4755" w:type="dxa"/>
                </w:tcPr>
                <w:p w14:paraId="69B0F45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W08: Combinational Logic II</w:t>
                  </w:r>
                </w:p>
                <w:p w14:paraId="449A6C19"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Decoders. Encoders. Multiplexers. Demultiplexers.</w:t>
                  </w:r>
                </w:p>
              </w:tc>
              <w:tc>
                <w:tcPr>
                  <w:tcW w:w="3782" w:type="dxa"/>
                </w:tcPr>
                <w:p w14:paraId="7331C149" w14:textId="53E359E1"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02</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04</w:t>
                  </w:r>
                </w:p>
              </w:tc>
            </w:tr>
            <w:tr w:rsidR="00AD1496" w:rsidRPr="006628A7" w14:paraId="269AEA01" w14:textId="77777777" w:rsidTr="00F67851">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55" w:type="dxa"/>
                </w:tcPr>
                <w:p w14:paraId="2E2A96D2"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W09: Synchronous Sequential Logic I</w:t>
                  </w:r>
                </w:p>
                <w:p w14:paraId="32E8AF16"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Sequential Circuits. Latches. Flip-Flops.</w:t>
                  </w:r>
                </w:p>
              </w:tc>
              <w:tc>
                <w:tcPr>
                  <w:tcW w:w="3782" w:type="dxa"/>
                </w:tcPr>
                <w:p w14:paraId="2391ACB2" w14:textId="53FBF989"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09</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11</w:t>
                  </w:r>
                  <w:r w:rsidRPr="00E5472F">
                    <w:rPr>
                      <w:rStyle w:val="Hyperlink"/>
                      <w:rFonts w:eastAsia="Times New Roman" w:cs="Times New Roman"/>
                      <w:color w:val="auto"/>
                      <w:sz w:val="20"/>
                      <w:szCs w:val="20"/>
                      <w:highlight w:val="green"/>
                      <w:u w:val="none"/>
                    </w:rPr>
                    <w:t xml:space="preserve"> </w:t>
                  </w:r>
                  <w:r w:rsidRPr="005F5525">
                    <w:rPr>
                      <w:rStyle w:val="Hyperlink"/>
                      <w:rFonts w:eastAsia="Times New Roman" w:cs="Times New Roman"/>
                      <w:color w:val="auto"/>
                      <w:sz w:val="18"/>
                      <w:szCs w:val="18"/>
                      <w:highlight w:val="green"/>
                      <w:u w:val="none"/>
                    </w:rPr>
                    <w:t>Midterm Exam Grade Release</w:t>
                  </w:r>
                </w:p>
              </w:tc>
            </w:tr>
            <w:tr w:rsidR="00AD1496" w:rsidRPr="006628A7" w14:paraId="3410275B" w14:textId="77777777" w:rsidTr="00F67851">
              <w:trPr>
                <w:trHeight w:val="89"/>
              </w:trPr>
              <w:tc>
                <w:tcPr>
                  <w:cnfStyle w:val="001000000000" w:firstRow="0" w:lastRow="0" w:firstColumn="1" w:lastColumn="0" w:oddVBand="0" w:evenVBand="0" w:oddHBand="0" w:evenHBand="0" w:firstRowFirstColumn="0" w:firstRowLastColumn="0" w:lastRowFirstColumn="0" w:lastRowLastColumn="0"/>
                  <w:tcW w:w="4755" w:type="dxa"/>
                </w:tcPr>
                <w:p w14:paraId="200FEAD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W10: Synchronous Sequential Logic II</w:t>
                  </w:r>
                </w:p>
                <w:p w14:paraId="1DB07EE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Analysis of Clocked Sequential Circuits. State Reduction and Assignment.</w:t>
                  </w:r>
                </w:p>
              </w:tc>
              <w:tc>
                <w:tcPr>
                  <w:tcW w:w="3782" w:type="dxa"/>
                </w:tcPr>
                <w:p w14:paraId="17019DD1" w14:textId="4B965A28"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16</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18 </w:t>
                  </w:r>
                  <w:r w:rsidRPr="005F5525">
                    <w:rPr>
                      <w:rFonts w:eastAsia="Times New Roman" w:cs="Times New Roman"/>
                      <w:sz w:val="18"/>
                      <w:szCs w:val="18"/>
                      <w:highlight w:val="green"/>
                    </w:rPr>
                    <w:t>Last Day Voluntarily Withdraw</w:t>
                  </w:r>
                </w:p>
              </w:tc>
            </w:tr>
            <w:tr w:rsidR="00AD1496" w:rsidRPr="006628A7" w14:paraId="5ED3A7A9" w14:textId="77777777" w:rsidTr="00F6785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55" w:type="dxa"/>
                </w:tcPr>
                <w:p w14:paraId="6AC28C0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W11: Synchronous Sequential Logic III</w:t>
                  </w:r>
                </w:p>
                <w:p w14:paraId="4482A456"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Registers and Counters. Shift Registers.</w:t>
                  </w:r>
                </w:p>
              </w:tc>
              <w:tc>
                <w:tcPr>
                  <w:tcW w:w="3782" w:type="dxa"/>
                </w:tcPr>
                <w:p w14:paraId="62E74F22" w14:textId="04A39FCB"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23</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25</w:t>
                  </w:r>
                </w:p>
              </w:tc>
            </w:tr>
            <w:tr w:rsidR="00AD1496" w:rsidRPr="006628A7" w14:paraId="7EA832EE" w14:textId="77777777" w:rsidTr="00F67851">
              <w:trPr>
                <w:trHeight w:val="206"/>
              </w:trPr>
              <w:tc>
                <w:tcPr>
                  <w:cnfStyle w:val="001000000000" w:firstRow="0" w:lastRow="0" w:firstColumn="1" w:lastColumn="0" w:oddVBand="0" w:evenVBand="0" w:oddHBand="0" w:evenHBand="0" w:firstRowFirstColumn="0" w:firstRowLastColumn="0" w:lastRowFirstColumn="0" w:lastRowLastColumn="0"/>
                  <w:tcW w:w="4755" w:type="dxa"/>
                </w:tcPr>
                <w:p w14:paraId="78D3F63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W12: Synchronous Sequential Logic IV</w:t>
                  </w:r>
                </w:p>
                <w:p w14:paraId="769913BC"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Ripple Counters. Synchronous Counters.</w:t>
                  </w:r>
                </w:p>
              </w:tc>
              <w:tc>
                <w:tcPr>
                  <w:tcW w:w="3782" w:type="dxa"/>
                </w:tcPr>
                <w:p w14:paraId="69971465" w14:textId="2C78C7AB"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30</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02</w:t>
                  </w:r>
                </w:p>
                <w:p w14:paraId="63F665B1" w14:textId="77777777"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AD1496" w:rsidRPr="00925C45" w14:paraId="58919E65" w14:textId="77777777" w:rsidTr="00F6785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755" w:type="dxa"/>
                </w:tcPr>
                <w:p w14:paraId="15B6C96D" w14:textId="77777777" w:rsidR="00AD1496" w:rsidRPr="006628A7" w:rsidRDefault="00AD1496" w:rsidP="00AD1496">
                  <w:pPr>
                    <w:rPr>
                      <w:rFonts w:eastAsia="Times New Roman" w:cs="Times New Roman"/>
                      <w:sz w:val="20"/>
                      <w:szCs w:val="20"/>
                    </w:rPr>
                  </w:pPr>
                  <w:r w:rsidRPr="006628A7">
                    <w:rPr>
                      <w:rFonts w:eastAsia="Times New Roman" w:cs="Times New Roman"/>
                      <w:sz w:val="20"/>
                      <w:szCs w:val="20"/>
                    </w:rPr>
                    <w:t>W13: Memory and Programmable Logic</w:t>
                  </w:r>
                </w:p>
                <w:p w14:paraId="205A22E8"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RAM, Memory Decoding. Error Detection &amp; Correction. ROM.</w:t>
                  </w:r>
                </w:p>
              </w:tc>
              <w:tc>
                <w:tcPr>
                  <w:tcW w:w="3782" w:type="dxa"/>
                </w:tcPr>
                <w:p w14:paraId="3CF9DC9F" w14:textId="3090B53A" w:rsidR="00AD1496" w:rsidRPr="00925C45" w:rsidRDefault="00AD1496" w:rsidP="00AD1496">
                  <w:pPr>
                    <w:cnfStyle w:val="000000100000" w:firstRow="0" w:lastRow="0" w:firstColumn="0" w:lastColumn="0" w:oddVBand="0" w:evenVBand="0" w:oddHBand="1" w:evenHBand="0" w:firstRowFirstColumn="0" w:firstRowLastColumn="0" w:lastRowFirstColumn="0" w:lastRowLastColumn="0"/>
                  </w:pP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07</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09 </w:t>
                  </w:r>
                  <w:r w:rsidRPr="005F5525">
                    <w:rPr>
                      <w:rFonts w:eastAsia="Times New Roman" w:cs="Times New Roman"/>
                      <w:sz w:val="18"/>
                      <w:szCs w:val="18"/>
                      <w:highlight w:val="green"/>
                    </w:rPr>
                    <w:t>Last Day: Fall 2020 Classes</w:t>
                  </w:r>
                </w:p>
              </w:tc>
            </w:tr>
            <w:tr w:rsidR="00AD1496" w:rsidRPr="006628A7" w14:paraId="1C75830B" w14:textId="77777777" w:rsidTr="00F67851">
              <w:trPr>
                <w:trHeight w:val="260"/>
              </w:trPr>
              <w:tc>
                <w:tcPr>
                  <w:cnfStyle w:val="001000000000" w:firstRow="0" w:lastRow="0" w:firstColumn="1" w:lastColumn="0" w:oddVBand="0" w:evenVBand="0" w:oddHBand="0" w:evenHBand="0" w:firstRowFirstColumn="0" w:firstRowLastColumn="0" w:lastRowFirstColumn="0" w:lastRowLastColumn="0"/>
                  <w:tcW w:w="4755" w:type="dxa"/>
                </w:tcPr>
                <w:p w14:paraId="65767257" w14:textId="77777777" w:rsidR="00AD1496" w:rsidRDefault="00AD1496" w:rsidP="00AD1496">
                  <w:pPr>
                    <w:rPr>
                      <w:rFonts w:eastAsia="Times New Roman" w:cs="Times New Roman"/>
                      <w:b w:val="0"/>
                      <w:bCs w:val="0"/>
                      <w:sz w:val="20"/>
                      <w:szCs w:val="20"/>
                    </w:rPr>
                  </w:pPr>
                  <w:r w:rsidRPr="006628A7">
                    <w:rPr>
                      <w:rFonts w:eastAsia="Times New Roman" w:cs="Times New Roman"/>
                      <w:sz w:val="20"/>
                      <w:szCs w:val="20"/>
                    </w:rPr>
                    <w:t>W14: Final Exam</w:t>
                  </w:r>
                </w:p>
                <w:p w14:paraId="0C0D51CB"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Date and Time to be Announced </w:t>
                  </w:r>
                </w:p>
              </w:tc>
              <w:tc>
                <w:tcPr>
                  <w:tcW w:w="3782" w:type="dxa"/>
                </w:tcPr>
                <w:p w14:paraId="76079895" w14:textId="3A853E33"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11</w:t>
                  </w:r>
                  <w:r>
                    <w:rPr>
                      <w:rFonts w:eastAsia="Times New Roman" w:cs="Times New Roman"/>
                      <w:sz w:val="20"/>
                      <w:szCs w:val="20"/>
                    </w:rPr>
                    <w:t xml:space="preserve"> – </w:t>
                  </w:r>
                  <w:r w:rsidRPr="006628A7">
                    <w:rPr>
                      <w:rFonts w:eastAsia="Times New Roman" w:cs="Times New Roman"/>
                      <w:sz w:val="20"/>
                      <w:szCs w:val="20"/>
                    </w:rPr>
                    <w:t>22</w:t>
                  </w:r>
                </w:p>
              </w:tc>
            </w:tr>
          </w:tbl>
          <w:p w14:paraId="4735561F" w14:textId="24310757" w:rsidR="00DB6524" w:rsidRPr="006628A7" w:rsidRDefault="00DB65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05251918" w14:textId="77777777" w:rsidTr="00955B92">
        <w:trPr>
          <w:trHeight w:val="138"/>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4CB4EBA1" w14:textId="3B95640A" w:rsidR="00031824" w:rsidRPr="006628A7" w:rsidRDefault="00031824" w:rsidP="00031824">
            <w:pPr>
              <w:rPr>
                <w:rFonts w:eastAsia="Times New Roman" w:cs="Times New Roman"/>
                <w:sz w:val="20"/>
                <w:szCs w:val="20"/>
              </w:rPr>
            </w:pPr>
            <w:r w:rsidRPr="006628A7">
              <w:rPr>
                <w:rFonts w:eastAsia="Times New Roman" w:cs="Times New Roman"/>
                <w:sz w:val="20"/>
                <w:szCs w:val="20"/>
              </w:rPr>
              <w:t>Laboratory</w:t>
            </w:r>
            <w:r>
              <w:rPr>
                <w:rStyle w:val="FootnoteReference"/>
                <w:rFonts w:eastAsia="Times New Roman" w:cs="Times New Roman"/>
                <w:sz w:val="20"/>
                <w:szCs w:val="20"/>
              </w:rPr>
              <w:footnoteReference w:id="4"/>
            </w:r>
            <w:r w:rsidRPr="006628A7">
              <w:rPr>
                <w:rFonts w:eastAsia="Times New Roman" w:cs="Times New Roman"/>
                <w:sz w:val="20"/>
                <w:szCs w:val="20"/>
              </w:rPr>
              <w:t xml:space="preserve"> </w:t>
            </w:r>
          </w:p>
        </w:tc>
        <w:tc>
          <w:tcPr>
            <w:tcW w:w="8753" w:type="dxa"/>
            <w:gridSpan w:val="3"/>
          </w:tcPr>
          <w:p w14:paraId="1407AA83" w14:textId="319EC9BE"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51, Mondays         11:30AM - 12:50PM, </w:t>
            </w:r>
            <w:r w:rsidRPr="006628A7">
              <w:rPr>
                <w:rFonts w:eastAsia="Times New Roman" w:cs="Times New Roman"/>
                <w:sz w:val="20"/>
                <w:szCs w:val="20"/>
              </w:rPr>
              <w:t>Blackboard Collaborate Ultra</w:t>
            </w:r>
          </w:p>
        </w:tc>
      </w:tr>
      <w:tr w:rsidR="00031824" w:rsidRPr="006628A7" w14:paraId="68191872"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3E39025A" w14:textId="77777777" w:rsidR="00031824" w:rsidRPr="006628A7" w:rsidRDefault="00031824" w:rsidP="00031824">
            <w:pPr>
              <w:rPr>
                <w:rFonts w:eastAsia="Times New Roman" w:cs="Times New Roman"/>
                <w:sz w:val="20"/>
                <w:szCs w:val="20"/>
              </w:rPr>
            </w:pPr>
          </w:p>
        </w:tc>
        <w:tc>
          <w:tcPr>
            <w:tcW w:w="8753" w:type="dxa"/>
            <w:gridSpan w:val="3"/>
          </w:tcPr>
          <w:p w14:paraId="4DDB109C" w14:textId="29693C5E" w:rsidR="00031824" w:rsidRPr="006628A7" w:rsidRDefault="000318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sz w:val="20"/>
                <w:szCs w:val="20"/>
              </w:rPr>
              <w:t xml:space="preserve">Section 52, </w:t>
            </w:r>
            <w:proofErr w:type="gramStart"/>
            <w:r w:rsidRPr="006628A7">
              <w:rPr>
                <w:sz w:val="20"/>
                <w:szCs w:val="20"/>
              </w:rPr>
              <w:t>Wednesdays  11</w:t>
            </w:r>
            <w:proofErr w:type="gramEnd"/>
            <w:r w:rsidRPr="006628A7">
              <w:rPr>
                <w:sz w:val="20"/>
                <w:szCs w:val="20"/>
              </w:rPr>
              <w:t xml:space="preserve">:30AM - 12:50PM, </w:t>
            </w:r>
            <w:r w:rsidRPr="006628A7">
              <w:rPr>
                <w:rFonts w:eastAsia="Times New Roman" w:cs="Times New Roman"/>
                <w:sz w:val="20"/>
                <w:szCs w:val="20"/>
              </w:rPr>
              <w:t>Blackboard Collaborate Ultra</w:t>
            </w:r>
          </w:p>
        </w:tc>
      </w:tr>
      <w:tr w:rsidR="00031824" w:rsidRPr="006628A7" w14:paraId="5ABD1347" w14:textId="77777777" w:rsidTr="00955B92">
        <w:trPr>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25CBBD36" w14:textId="77777777" w:rsidR="00031824" w:rsidRPr="006628A7" w:rsidRDefault="00031824" w:rsidP="00031824">
            <w:pPr>
              <w:rPr>
                <w:rFonts w:eastAsia="Times New Roman" w:cs="Times New Roman"/>
                <w:sz w:val="20"/>
                <w:szCs w:val="20"/>
              </w:rPr>
            </w:pPr>
          </w:p>
        </w:tc>
        <w:tc>
          <w:tcPr>
            <w:tcW w:w="8753" w:type="dxa"/>
            <w:gridSpan w:val="3"/>
          </w:tcPr>
          <w:p w14:paraId="224C0DE0" w14:textId="3CBB9F35"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53, Mondays         01:00PM - 02:20PM, </w:t>
            </w:r>
            <w:r w:rsidRPr="006628A7">
              <w:rPr>
                <w:rFonts w:eastAsia="Times New Roman" w:cs="Times New Roman"/>
                <w:sz w:val="20"/>
                <w:szCs w:val="20"/>
              </w:rPr>
              <w:t>Blackboard Collaborate Ultra</w:t>
            </w:r>
          </w:p>
        </w:tc>
      </w:tr>
      <w:tr w:rsidR="00031824" w:rsidRPr="006628A7" w14:paraId="3EB2DF5B"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229980E2" w14:textId="77777777" w:rsidR="00031824" w:rsidRPr="006628A7" w:rsidRDefault="00031824" w:rsidP="00031824">
            <w:pPr>
              <w:rPr>
                <w:rFonts w:eastAsia="Times New Roman" w:cs="Times New Roman"/>
                <w:sz w:val="20"/>
                <w:szCs w:val="20"/>
              </w:rPr>
            </w:pPr>
          </w:p>
        </w:tc>
        <w:tc>
          <w:tcPr>
            <w:tcW w:w="8753" w:type="dxa"/>
            <w:gridSpan w:val="3"/>
          </w:tcPr>
          <w:p w14:paraId="64201AD9" w14:textId="15B2F45D" w:rsidR="00031824" w:rsidRPr="006628A7" w:rsidRDefault="000318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sz w:val="20"/>
                <w:szCs w:val="20"/>
              </w:rPr>
              <w:t xml:space="preserve">Section 54, </w:t>
            </w:r>
            <w:proofErr w:type="gramStart"/>
            <w:r w:rsidRPr="006628A7">
              <w:rPr>
                <w:sz w:val="20"/>
                <w:szCs w:val="20"/>
              </w:rPr>
              <w:t>Wednesdays  01</w:t>
            </w:r>
            <w:proofErr w:type="gramEnd"/>
            <w:r w:rsidRPr="006628A7">
              <w:rPr>
                <w:sz w:val="20"/>
                <w:szCs w:val="20"/>
              </w:rPr>
              <w:t xml:space="preserve">:00PM - 02:20PM, </w:t>
            </w:r>
            <w:r w:rsidRPr="006628A7">
              <w:rPr>
                <w:rFonts w:eastAsia="Times New Roman" w:cs="Times New Roman"/>
                <w:sz w:val="20"/>
                <w:szCs w:val="20"/>
              </w:rPr>
              <w:t>Blackboard Collaborate Ultra</w:t>
            </w:r>
          </w:p>
        </w:tc>
      </w:tr>
      <w:tr w:rsidR="00031824" w:rsidRPr="006628A7" w14:paraId="60EDA350" w14:textId="77777777" w:rsidTr="00955B92">
        <w:trPr>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6F2F8ECE" w14:textId="77777777" w:rsidR="00031824" w:rsidRPr="006628A7" w:rsidRDefault="00031824" w:rsidP="00031824">
            <w:pPr>
              <w:rPr>
                <w:rFonts w:eastAsia="Times New Roman" w:cs="Times New Roman"/>
                <w:sz w:val="20"/>
                <w:szCs w:val="20"/>
              </w:rPr>
            </w:pPr>
          </w:p>
        </w:tc>
        <w:tc>
          <w:tcPr>
            <w:tcW w:w="8753" w:type="dxa"/>
            <w:gridSpan w:val="3"/>
          </w:tcPr>
          <w:p w14:paraId="56E316C7" w14:textId="636C6C79"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55, Tuesdays        11:30AM - 12:50PM, </w:t>
            </w:r>
            <w:r w:rsidRPr="006628A7">
              <w:rPr>
                <w:rFonts w:eastAsia="Times New Roman" w:cs="Times New Roman"/>
                <w:sz w:val="20"/>
                <w:szCs w:val="20"/>
              </w:rPr>
              <w:t>Blackboard Collaborate Ultra</w:t>
            </w:r>
          </w:p>
        </w:tc>
      </w:tr>
      <w:tr w:rsidR="00D062D3" w:rsidRPr="006628A7" w14:paraId="5076CF49"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753" w:type="dxa"/>
            <w:gridSpan w:val="3"/>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7D449BE8"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made available.  </w:t>
            </w:r>
          </w:p>
        </w:tc>
      </w:tr>
    </w:tbl>
    <w:p w14:paraId="24823584" w14:textId="77777777" w:rsidR="00DD0C2F" w:rsidRDefault="00DD0C2F" w:rsidP="00DD6B28">
      <w:pPr>
        <w:rPr>
          <w:rFonts w:cs="Times New Roman"/>
          <w:b/>
        </w:rPr>
      </w:pPr>
    </w:p>
    <w:p w14:paraId="517505B4" w14:textId="4B13ADB3" w:rsidR="002470BC" w:rsidRDefault="00D359BA" w:rsidP="00DD6B28">
      <w:pPr>
        <w:rPr>
          <w:rFonts w:cs="Times New Roman"/>
          <w:b/>
        </w:rPr>
      </w:pPr>
      <w:r w:rsidRPr="00AF1857">
        <w:rPr>
          <w:rFonts w:cs="Times New Roman"/>
          <w:b/>
        </w:rPr>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5D036EF" w:rsidR="00E65F7F" w:rsidRPr="00F10F07"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r w:rsidR="00102EFA">
        <w:rPr>
          <w:rFonts w:cs="Times New Roman"/>
          <w:sz w:val="20"/>
          <w:szCs w:val="20"/>
        </w:rPr>
        <w:t xml:space="preserve">absolutely </w:t>
      </w:r>
      <w:r w:rsidR="00102EFA" w:rsidRPr="00102EFA">
        <w:rPr>
          <w:rFonts w:cs="Times New Roman"/>
          <w:sz w:val="20"/>
          <w:szCs w:val="20"/>
        </w:rPr>
        <w:t xml:space="preserve">unacceptable.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18"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03153F34" w14:textId="7874CB77" w:rsidR="00B1655D" w:rsidRPr="00B1655D" w:rsidRDefault="00B1655D" w:rsidP="00C70647">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19"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02D5F7B8" w14:textId="13295692" w:rsidR="008732D4" w:rsidRPr="006628A7" w:rsidRDefault="008732D4" w:rsidP="00C70647">
      <w:pPr>
        <w:pStyle w:val="ListParagraph"/>
        <w:numPr>
          <w:ilvl w:val="0"/>
          <w:numId w:val="2"/>
        </w:numPr>
        <w:spacing w:after="100" w:afterAutospacing="1"/>
        <w:ind w:left="270"/>
        <w:jc w:val="both"/>
        <w:rPr>
          <w:rFonts w:cs="Times New Roman"/>
          <w:b/>
          <w:bCs/>
          <w:sz w:val="20"/>
          <w:szCs w:val="20"/>
        </w:rPr>
      </w:pPr>
      <w:r w:rsidRPr="006628A7">
        <w:rPr>
          <w:rFonts w:cs="Times New Roman"/>
          <w:b/>
          <w:bCs/>
          <w:sz w:val="20"/>
          <w:szCs w:val="20"/>
        </w:rPr>
        <w:t xml:space="preserve">Lab </w:t>
      </w:r>
      <w:r w:rsidR="00C70647">
        <w:rPr>
          <w:rFonts w:cs="Times New Roman"/>
          <w:b/>
          <w:bCs/>
          <w:sz w:val="20"/>
          <w:szCs w:val="20"/>
        </w:rPr>
        <w:t xml:space="preserve">and Lecture (Weekly) </w:t>
      </w:r>
      <w:r w:rsidRPr="006628A7">
        <w:rPr>
          <w:rFonts w:cs="Times New Roman"/>
          <w:b/>
          <w:bCs/>
          <w:sz w:val="20"/>
          <w:szCs w:val="20"/>
        </w:rPr>
        <w:t>Assignment:</w:t>
      </w:r>
      <w:r w:rsidRPr="006628A7">
        <w:rPr>
          <w:rFonts w:cs="Times New Roman"/>
          <w:sz w:val="20"/>
          <w:szCs w:val="20"/>
        </w:rPr>
        <w:t xml:space="preserve"> </w:t>
      </w:r>
      <w:r w:rsidR="00C70647">
        <w:rPr>
          <w:rFonts w:cs="Times New Roman"/>
          <w:sz w:val="20"/>
          <w:szCs w:val="20"/>
        </w:rPr>
        <w:t>A</w:t>
      </w:r>
      <w:r w:rsidRPr="006628A7">
        <w:rPr>
          <w:rFonts w:cs="Times New Roman"/>
          <w:sz w:val="20"/>
          <w:szCs w:val="20"/>
        </w:rPr>
        <w:t xml:space="preserve">ssignments are expected to be submitted on the assigned due date and time. </w:t>
      </w:r>
      <w:r w:rsidRPr="006628A7">
        <w:rPr>
          <w:rFonts w:cs="Times New Roman"/>
          <w:sz w:val="20"/>
          <w:szCs w:val="20"/>
          <w:highlight w:val="yellow"/>
        </w:rPr>
        <w:t>Late submission is not accepted</w:t>
      </w:r>
      <w:r w:rsidR="00265BF6" w:rsidRPr="006628A7">
        <w:rPr>
          <w:rFonts w:cs="Times New Roman"/>
          <w:sz w:val="20"/>
          <w:szCs w:val="20"/>
          <w:highlight w:val="yellow"/>
        </w:rPr>
        <w:t xml:space="preserve"> and receive zero</w:t>
      </w:r>
      <w:r w:rsidR="00C70647" w:rsidRPr="00C70647">
        <w:rPr>
          <w:rFonts w:cs="Times New Roman"/>
          <w:sz w:val="20"/>
          <w:szCs w:val="20"/>
        </w:rPr>
        <w:t xml:space="preserve"> unless a verifiable reason with appropriate documentation is provided</w:t>
      </w:r>
      <w:r w:rsidRPr="00C70647">
        <w:rPr>
          <w:rFonts w:cs="Times New Roman"/>
          <w:sz w:val="20"/>
          <w:szCs w:val="20"/>
        </w:rPr>
        <w:t>.</w:t>
      </w:r>
      <w:r w:rsidRPr="006628A7">
        <w:rPr>
          <w:rFonts w:cs="Times New Roman"/>
          <w:sz w:val="20"/>
          <w:szCs w:val="20"/>
        </w:rPr>
        <w:t xml:space="preserve"> 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and/or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assignment</w:t>
      </w:r>
      <w:r w:rsidRPr="006628A7">
        <w:rPr>
          <w:rFonts w:cs="Times New Roman"/>
          <w:sz w:val="20"/>
          <w:szCs w:val="20"/>
        </w:rPr>
        <w:t>.</w:t>
      </w:r>
      <w:r w:rsidR="001514D7" w:rsidRPr="006628A7">
        <w:rPr>
          <w:rFonts w:cs="Times New Roman"/>
          <w:sz w:val="20"/>
          <w:szCs w:val="20"/>
        </w:rPr>
        <w:t xml:space="preserve"> </w:t>
      </w:r>
      <w:r w:rsidRPr="006628A7">
        <w:rPr>
          <w:rFonts w:cs="Times New Roman"/>
          <w:sz w:val="20"/>
          <w:szCs w:val="20"/>
          <w:highlight w:val="yellow"/>
        </w:rPr>
        <w:t xml:space="preserve">Each assignment must be done </w:t>
      </w:r>
      <w:r w:rsidRPr="006628A7">
        <w:rPr>
          <w:rFonts w:cs="Times New Roman"/>
          <w:i/>
          <w:iCs/>
          <w:sz w:val="20"/>
          <w:szCs w:val="20"/>
          <w:highlight w:val="yellow"/>
        </w:rPr>
        <w:t>individually</w:t>
      </w:r>
      <w:r w:rsidRPr="006628A7">
        <w:rPr>
          <w:rFonts w:cs="Times New Roman"/>
          <w:sz w:val="20"/>
          <w:szCs w:val="20"/>
        </w:rPr>
        <w:t xml:space="preserve">. </w:t>
      </w:r>
      <w:r w:rsidR="00B1655D">
        <w:rPr>
          <w:rFonts w:cs="Times New Roman"/>
          <w:sz w:val="20"/>
          <w:szCs w:val="20"/>
        </w:rPr>
        <w:t>T</w:t>
      </w:r>
      <w:r w:rsidR="00B1655D" w:rsidRPr="00B1655D">
        <w:rPr>
          <w:rFonts w:cs="Times New Roman"/>
          <w:sz w:val="20"/>
          <w:szCs w:val="20"/>
        </w:rPr>
        <w:t xml:space="preserve">he last </w:t>
      </w:r>
      <w:r w:rsidR="00B1655D">
        <w:rPr>
          <w:rFonts w:cs="Times New Roman"/>
          <w:sz w:val="20"/>
          <w:szCs w:val="20"/>
        </w:rPr>
        <w:t xml:space="preserve">7 </w:t>
      </w:r>
      <w:r w:rsidR="00B1655D" w:rsidRPr="00B1655D">
        <w:rPr>
          <w:rFonts w:cs="Times New Roman"/>
          <w:sz w:val="20"/>
          <w:szCs w:val="20"/>
        </w:rPr>
        <w:t>calendar days prior to, and including, the last day of classes are free from any procedures for which a mark will be assigned</w:t>
      </w:r>
      <w:r w:rsidR="00B1655D">
        <w:rPr>
          <w:rFonts w:cs="Times New Roman"/>
          <w:sz w:val="20"/>
          <w:szCs w:val="20"/>
        </w:rPr>
        <w:t>.</w:t>
      </w:r>
    </w:p>
    <w:p w14:paraId="6D458E49" w14:textId="45D143F9" w:rsidR="00576D2D" w:rsidRPr="006628A7" w:rsidRDefault="002D25FF"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0"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5E4F071" w14:textId="34247175" w:rsidR="00576D2D" w:rsidRPr="006628A7" w:rsidRDefault="00576D2D"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3B23BADF" w14:textId="1B8674E9" w:rsidR="000E17EC" w:rsidRPr="006628A7"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276CB587" w14:textId="2C337B9C" w:rsidR="000E17EC" w:rsidRPr="006628A7" w:rsidRDefault="000E17EC"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6449BD36" w14:textId="1F12FCFE" w:rsidR="00B35904" w:rsidRPr="006628A7"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0A629001" w14:textId="7AB33DA9" w:rsidR="00E75452" w:rsidRPr="006628A7"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2ABA4AC2" w14:textId="0B5007AC"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1E32DF94" w14:textId="775C8D69" w:rsidR="00612BC3" w:rsidRPr="00612BC3" w:rsidRDefault="00612BC3" w:rsidP="00612BC3">
      <w:pPr>
        <w:pStyle w:val="ListParagraph"/>
        <w:numPr>
          <w:ilvl w:val="0"/>
          <w:numId w:val="2"/>
        </w:numPr>
        <w:spacing w:before="100" w:beforeAutospacing="1" w:after="100" w:afterAutospacing="1"/>
        <w:ind w:left="284"/>
        <w:jc w:val="both"/>
        <w:rPr>
          <w:rFonts w:cs="Times New Roman"/>
          <w:sz w:val="20"/>
          <w:szCs w:val="20"/>
        </w:rPr>
      </w:pPr>
      <w:r w:rsidRPr="00612BC3">
        <w:rPr>
          <w:rFonts w:cs="Times New Roman"/>
          <w:b/>
          <w:bCs/>
          <w:sz w:val="20"/>
          <w:szCs w:val="20"/>
          <w:highlight w:val="green"/>
        </w:rPr>
        <w:t>Bonus:</w:t>
      </w:r>
      <w:r>
        <w:rPr>
          <w:rFonts w:cs="Times New Roman"/>
          <w:b/>
          <w:bCs/>
          <w:sz w:val="20"/>
          <w:szCs w:val="20"/>
        </w:rPr>
        <w:t xml:space="preserve"> </w:t>
      </w:r>
      <w:r>
        <w:rPr>
          <w:rFonts w:cs="Times New Roman"/>
          <w:sz w:val="20"/>
          <w:szCs w:val="20"/>
        </w:rPr>
        <w:t>Students are encouraged to initiate course</w:t>
      </w:r>
      <w:r w:rsidR="00152A85">
        <w:rPr>
          <w:rFonts w:cs="Times New Roman"/>
          <w:sz w:val="20"/>
          <w:szCs w:val="20"/>
        </w:rPr>
        <w:t>-</w:t>
      </w:r>
      <w:r>
        <w:rPr>
          <w:rFonts w:cs="Times New Roman"/>
          <w:sz w:val="20"/>
          <w:szCs w:val="20"/>
        </w:rPr>
        <w:t xml:space="preserve">related topics and participate in discussions in forums in Discussion Board available in </w:t>
      </w:r>
      <w:hyperlink r:id="rId21" w:history="1">
        <w:r w:rsidRPr="009B57E9">
          <w:rPr>
            <w:rStyle w:val="Hyperlink"/>
            <w:rFonts w:cs="Times New Roman"/>
            <w:i/>
            <w:iCs/>
            <w:color w:val="000000" w:themeColor="text1"/>
            <w:sz w:val="20"/>
            <w:szCs w:val="20"/>
            <w:u w:val="none"/>
          </w:rPr>
          <w:t>COMP2650-1-R-2020F-a: Comp</w:t>
        </w:r>
        <w:r w:rsidR="003D60D5">
          <w:rPr>
            <w:rStyle w:val="Hyperlink"/>
            <w:rFonts w:cs="Times New Roman"/>
            <w:i/>
            <w:iCs/>
            <w:color w:val="000000" w:themeColor="text1"/>
            <w:sz w:val="20"/>
            <w:szCs w:val="20"/>
            <w:u w:val="none"/>
          </w:rPr>
          <w:t>uter</w:t>
        </w:r>
        <w:r w:rsidRPr="009B57E9">
          <w:rPr>
            <w:rStyle w:val="Hyperlink"/>
            <w:rFonts w:cs="Times New Roman"/>
            <w:i/>
            <w:iCs/>
            <w:color w:val="000000" w:themeColor="text1"/>
            <w:sz w:val="20"/>
            <w:szCs w:val="20"/>
            <w:u w:val="none"/>
          </w:rPr>
          <w:t xml:space="preserve"> Archi</w:t>
        </w:r>
        <w:r w:rsidR="003D60D5">
          <w:rPr>
            <w:rStyle w:val="Hyperlink"/>
            <w:rFonts w:cs="Times New Roman"/>
            <w:i/>
            <w:iCs/>
            <w:color w:val="000000" w:themeColor="text1"/>
            <w:sz w:val="20"/>
            <w:szCs w:val="20"/>
            <w:u w:val="none"/>
          </w:rPr>
          <w:t>tec</w:t>
        </w:r>
        <w:r w:rsidRPr="009B57E9">
          <w:rPr>
            <w:rStyle w:val="Hyperlink"/>
            <w:rFonts w:cs="Times New Roman"/>
            <w:i/>
            <w:iCs/>
            <w:color w:val="000000" w:themeColor="text1"/>
            <w:sz w:val="20"/>
            <w:szCs w:val="20"/>
            <w:u w:val="none"/>
          </w:rPr>
          <w:t>t</w:t>
        </w:r>
        <w:r w:rsidR="003D60D5">
          <w:rPr>
            <w:rStyle w:val="Hyperlink"/>
            <w:rFonts w:cs="Times New Roman"/>
            <w:i/>
            <w:iCs/>
            <w:color w:val="000000" w:themeColor="text1"/>
            <w:sz w:val="20"/>
            <w:szCs w:val="20"/>
            <w:u w:val="none"/>
          </w:rPr>
          <w:t>u</w:t>
        </w:r>
        <w:r w:rsidRPr="009B57E9">
          <w:rPr>
            <w:rStyle w:val="Hyperlink"/>
            <w:rFonts w:cs="Times New Roman"/>
            <w:i/>
            <w:iCs/>
            <w:color w:val="000000" w:themeColor="text1"/>
            <w:sz w:val="20"/>
            <w:szCs w:val="20"/>
            <w:u w:val="none"/>
          </w:rPr>
          <w:t>re I: Digital Design</w:t>
        </w:r>
        <w:r w:rsidRPr="00261B1E">
          <w:rPr>
            <w:rStyle w:val="Hyperlink"/>
            <w:rFonts w:cs="Times New Roman"/>
            <w:i/>
            <w:iCs/>
            <w:sz w:val="20"/>
            <w:szCs w:val="20"/>
            <w:u w:val="none"/>
          </w:rPr>
          <w:t xml:space="preserve"> </w:t>
        </w:r>
        <w:r w:rsidR="00261B1E" w:rsidRPr="00261B1E">
          <w:rPr>
            <w:rStyle w:val="Hyperlink"/>
            <w:rFonts w:cs="Times New Roman"/>
            <w:sz w:val="20"/>
            <w:szCs w:val="20"/>
            <w:u w:val="none"/>
          </w:rPr>
          <w:t>→</w:t>
        </w:r>
        <w:r w:rsidRPr="00261B1E">
          <w:rPr>
            <w:rStyle w:val="Hyperlink"/>
            <w:rFonts w:cs="Times New Roman"/>
            <w:i/>
            <w:iCs/>
            <w:sz w:val="20"/>
            <w:szCs w:val="20"/>
            <w:u w:val="none"/>
          </w:rPr>
          <w:t xml:space="preserve"> Discussion Board</w:t>
        </w:r>
      </w:hyperlink>
      <w:r w:rsidRPr="00261B1E">
        <w:rPr>
          <w:rFonts w:cs="Times New Roman"/>
          <w:sz w:val="20"/>
          <w:szCs w:val="20"/>
        </w:rPr>
        <w:t>.</w:t>
      </w:r>
      <w:r>
        <w:rPr>
          <w:rFonts w:cs="Times New Roman"/>
          <w:sz w:val="20"/>
          <w:szCs w:val="20"/>
        </w:rPr>
        <w:t xml:space="preserve"> Motivating bonus points of +10% have been allocated in marking schema. </w:t>
      </w:r>
    </w:p>
    <w:p w14:paraId="036620E1" w14:textId="790DB3CA" w:rsidR="000E17EC" w:rsidRPr="006628A7"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2"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3"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w:t>
      </w:r>
      <w:r w:rsidR="00152A85">
        <w:rPr>
          <w:rFonts w:cs="Times New Roman"/>
          <w:color w:val="000000"/>
          <w:sz w:val="20"/>
          <w:szCs w:val="20"/>
        </w:rPr>
        <w:t xml:space="preserve">the </w:t>
      </w:r>
      <w:r w:rsidR="00F65B32" w:rsidRPr="006628A7">
        <w:rPr>
          <w:rFonts w:cs="Times New Roman"/>
          <w:color w:val="000000"/>
          <w:sz w:val="20"/>
          <w:szCs w:val="20"/>
        </w:rPr>
        <w:t xml:space="preserve">plagiarism, </w:t>
      </w:r>
      <w:r w:rsidR="00BD467C" w:rsidRPr="006628A7">
        <w:rPr>
          <w:rFonts w:cs="Times New Roman"/>
          <w:color w:val="000000"/>
          <w:sz w:val="20"/>
          <w:szCs w:val="20"/>
        </w:rPr>
        <w:t xml:space="preserve">the </w:t>
      </w:r>
      <w:r w:rsidR="008C7E73" w:rsidRPr="006628A7">
        <w:rPr>
          <w:rFonts w:cs="Times New Roman"/>
          <w:color w:val="000000"/>
          <w:sz w:val="20"/>
          <w:szCs w:val="20"/>
        </w:rPr>
        <w:t xml:space="preserve">Blackboard’s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receive zero.</w:t>
      </w:r>
      <w:r w:rsidR="006D4040">
        <w:rPr>
          <w:rFonts w:cs="Times New Roman"/>
          <w:color w:val="000000"/>
          <w:sz w:val="20"/>
          <w:szCs w:val="20"/>
        </w:rPr>
        <w:t xml:space="preserve"> Should you need to record the lectures, please follow the Senate </w:t>
      </w:r>
      <w:hyperlink r:id="rId24"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68098EA3" w14:textId="34789217" w:rsidR="000E17EC" w:rsidRPr="006628A7"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hyperlink r:id="rId25" w:history="1">
        <w:r w:rsidR="007D71E8" w:rsidRPr="00261B1E">
          <w:rPr>
            <w:rStyle w:val="Hyperlink"/>
            <w:rFonts w:cs="Times New Roman"/>
            <w:i/>
            <w:iCs/>
            <w:sz w:val="20"/>
            <w:szCs w:val="20"/>
            <w:u w:val="none"/>
          </w:rPr>
          <w:t>COMP2650-1-R-2020F-a: Comp</w:t>
        </w:r>
        <w:r w:rsidR="003D60D5">
          <w:rPr>
            <w:rStyle w:val="Hyperlink"/>
            <w:rFonts w:cs="Times New Roman"/>
            <w:i/>
            <w:iCs/>
            <w:sz w:val="20"/>
            <w:szCs w:val="20"/>
            <w:u w:val="none"/>
          </w:rPr>
          <w:t>uter</w:t>
        </w:r>
        <w:r w:rsidR="007D71E8" w:rsidRPr="00261B1E">
          <w:rPr>
            <w:rStyle w:val="Hyperlink"/>
            <w:rFonts w:cs="Times New Roman"/>
            <w:i/>
            <w:iCs/>
            <w:sz w:val="20"/>
            <w:szCs w:val="20"/>
            <w:u w:val="none"/>
          </w:rPr>
          <w:t xml:space="preserve"> Archit</w:t>
        </w:r>
        <w:r w:rsidR="003D60D5">
          <w:rPr>
            <w:rStyle w:val="Hyperlink"/>
            <w:rFonts w:cs="Times New Roman"/>
            <w:i/>
            <w:iCs/>
            <w:sz w:val="20"/>
            <w:szCs w:val="20"/>
            <w:u w:val="none"/>
          </w:rPr>
          <w:t>ectu</w:t>
        </w:r>
        <w:r w:rsidR="007D71E8" w:rsidRPr="00261B1E">
          <w:rPr>
            <w:rStyle w:val="Hyperlink"/>
            <w:rFonts w:cs="Times New Roman"/>
            <w:i/>
            <w:iCs/>
            <w:sz w:val="20"/>
            <w:szCs w:val="20"/>
            <w:u w:val="none"/>
          </w:rPr>
          <w:t>re I:</w:t>
        </w:r>
        <w:r w:rsidR="00311EF4" w:rsidRPr="00261B1E">
          <w:rPr>
            <w:rStyle w:val="Hyperlink"/>
            <w:rFonts w:cs="Times New Roman"/>
            <w:i/>
            <w:iCs/>
            <w:sz w:val="20"/>
            <w:szCs w:val="20"/>
            <w:u w:val="none"/>
          </w:rPr>
          <w:t xml:space="preserve"> </w:t>
        </w:r>
        <w:r w:rsidR="007D71E8" w:rsidRPr="00261B1E">
          <w:rPr>
            <w:rStyle w:val="Hyperlink"/>
            <w:rFonts w:cs="Times New Roman"/>
            <w:i/>
            <w:iCs/>
            <w:sz w:val="20"/>
            <w:szCs w:val="20"/>
            <w:u w:val="none"/>
          </w:rPr>
          <w:t>Digital Design</w:t>
        </w:r>
      </w:hyperlink>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E935E0" w:rsidRPr="00E935E0">
        <w:rPr>
          <w:rFonts w:cs="Times New Roman"/>
          <w:i/>
          <w:iCs/>
          <w:sz w:val="20"/>
          <w:szCs w:val="20"/>
        </w:rPr>
        <w:t xml:space="preserve">COMP2650-1-R-2020F-a: </w:t>
      </w:r>
      <w:r w:rsidR="003D60D5" w:rsidRPr="00E935E0">
        <w:rPr>
          <w:rFonts w:cs="Times New Roman"/>
          <w:i/>
          <w:iCs/>
          <w:sz w:val="20"/>
          <w:szCs w:val="20"/>
        </w:rPr>
        <w:t>Comp</w:t>
      </w:r>
      <w:r w:rsidR="003D60D5">
        <w:rPr>
          <w:rFonts w:cs="Times New Roman"/>
          <w:i/>
          <w:iCs/>
          <w:sz w:val="20"/>
          <w:szCs w:val="20"/>
        </w:rPr>
        <w:t>uter</w:t>
      </w:r>
      <w:r w:rsidR="00E935E0" w:rsidRPr="00E935E0">
        <w:rPr>
          <w:rFonts w:cs="Times New Roman"/>
          <w:i/>
          <w:iCs/>
          <w:sz w:val="20"/>
          <w:szCs w:val="20"/>
        </w:rPr>
        <w:t xml:space="preserve"> Archit</w:t>
      </w:r>
      <w:r w:rsidR="003D60D5">
        <w:rPr>
          <w:rFonts w:cs="Times New Roman"/>
          <w:i/>
          <w:iCs/>
          <w:sz w:val="20"/>
          <w:szCs w:val="20"/>
        </w:rPr>
        <w:t>ectu</w:t>
      </w:r>
      <w:r w:rsidR="00E935E0" w:rsidRPr="00E935E0">
        <w:rPr>
          <w:rFonts w:cs="Times New Roman"/>
          <w:i/>
          <w:iCs/>
          <w:sz w:val="20"/>
          <w:szCs w:val="20"/>
        </w:rPr>
        <w:t xml:space="preserve">re I: Digital Design </w:t>
      </w:r>
      <w:r w:rsidR="00E935E0" w:rsidRPr="00E935E0">
        <w:rPr>
          <w:rStyle w:val="Hyperlink"/>
          <w:rFonts w:cs="Times New Roman"/>
          <w:i/>
          <w:iCs/>
          <w:color w:val="auto"/>
          <w:sz w:val="20"/>
          <w:szCs w:val="20"/>
          <w:u w:val="none"/>
        </w:rPr>
        <w:t xml:space="preserve">→ </w:t>
      </w:r>
      <w:hyperlink r:id="rId26" w:history="1">
        <w:r w:rsidR="00E65F7F" w:rsidRPr="00E935E0">
          <w:rPr>
            <w:rStyle w:val="Hyperlink"/>
            <w:rFonts w:cs="Times New Roman"/>
            <w:i/>
            <w:iCs/>
            <w:sz w:val="20"/>
            <w:szCs w:val="20"/>
            <w:u w:val="none"/>
          </w:rPr>
          <w:t>C</w:t>
        </w:r>
        <w:r w:rsidR="003B7A7A" w:rsidRPr="00E935E0">
          <w:rPr>
            <w:rStyle w:val="Hyperlink"/>
            <w:rFonts w:cs="Times New Roman"/>
            <w:i/>
            <w:iCs/>
            <w:sz w:val="20"/>
            <w:szCs w:val="20"/>
            <w:u w:val="none"/>
          </w:rPr>
          <w:t>lass</w:t>
        </w:r>
        <w:r w:rsidR="00E65F7F" w:rsidRPr="00E935E0">
          <w:rPr>
            <w:rStyle w:val="Hyperlink"/>
            <w:rFonts w:cs="Times New Roman"/>
            <w:i/>
            <w:iCs/>
            <w:sz w:val="20"/>
            <w:szCs w:val="20"/>
            <w:u w:val="none"/>
          </w:rPr>
          <w:t>room</w:t>
        </w:r>
      </w:hyperlink>
      <w:r w:rsidR="004A1A13" w:rsidRPr="00E935E0">
        <w:rPr>
          <w:rStyle w:val="Hyperlink"/>
          <w:rFonts w:cs="Times New Roman"/>
          <w:i/>
          <w:iCs/>
          <w:sz w:val="20"/>
          <w:szCs w:val="20"/>
          <w:u w:val="none"/>
        </w:rPr>
        <w:t xml:space="preserve"> </w:t>
      </w:r>
      <w:r w:rsidR="004A1A13" w:rsidRPr="00E935E0">
        <w:rPr>
          <w:rStyle w:val="Hyperlink"/>
          <w:rFonts w:cs="Times New Roman"/>
          <w:i/>
          <w:iCs/>
          <w:color w:val="auto"/>
          <w:sz w:val="20"/>
          <w:szCs w:val="20"/>
          <w:u w:val="none"/>
        </w:rPr>
        <w:t xml:space="preserve">→ </w:t>
      </w:r>
      <w:r w:rsidR="00E935E0" w:rsidRPr="00E935E0">
        <w:rPr>
          <w:rStyle w:val="Hyperlink"/>
          <w:rFonts w:cs="Times New Roman"/>
          <w:i/>
          <w:iCs/>
          <w:color w:val="auto"/>
          <w:sz w:val="20"/>
          <w:szCs w:val="20"/>
          <w:u w:val="none"/>
        </w:rPr>
        <w:t>Course Room</w:t>
      </w:r>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hyperlink r:id="rId27" w:history="1">
        <w:r w:rsidR="003B7A7A" w:rsidRPr="00E935E0">
          <w:rPr>
            <w:rStyle w:val="Hyperlink"/>
            <w:rFonts w:cs="Times New Roman"/>
            <w:i/>
            <w:iCs/>
            <w:sz w:val="20"/>
            <w:szCs w:val="20"/>
            <w:u w:val="none"/>
          </w:rPr>
          <w:t>SCS - COMP2650 - Fall2020</w:t>
        </w:r>
      </w:hyperlink>
      <w:r w:rsidR="003B7A7A">
        <w:rPr>
          <w:rFonts w:cs="Times New Roman"/>
          <w:sz w:val="20"/>
          <w:szCs w:val="20"/>
        </w:rPr>
        <w:t xml:space="preserve"> is provided for emergency cases and backup plans only.</w:t>
      </w:r>
      <w:r w:rsidR="00E65F7F">
        <w:rPr>
          <w:rFonts w:cs="Times New Roman"/>
          <w:sz w:val="20"/>
          <w:szCs w:val="20"/>
        </w:rPr>
        <w:t xml:space="preserve"> </w:t>
      </w:r>
    </w:p>
    <w:p w14:paraId="4EC24C6C" w14:textId="52FA11A9" w:rsidR="00CD63E8" w:rsidRPr="006628A7"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lastRenderedPageBreak/>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2 weeks </w:t>
      </w:r>
      <w:r w:rsidR="00D359BA" w:rsidRPr="006628A7">
        <w:rPr>
          <w:rFonts w:cs="Times New Roman"/>
          <w:sz w:val="20"/>
          <w:szCs w:val="20"/>
        </w:rPr>
        <w:t xml:space="preserve">prior to being implemented. </w:t>
      </w:r>
    </w:p>
    <w:p w14:paraId="56011568" w14:textId="78D0D97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7F3286CF" w14:textId="775C8260" w:rsidR="00102EFA" w:rsidRPr="006628A7"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4F6C4B">
        <w:rPr>
          <w:rFonts w:cs="Times New Roman"/>
          <w:b/>
          <w:bCs/>
          <w:sz w:val="20"/>
          <w:szCs w:val="20"/>
          <w:highlight w:val="green"/>
        </w:rPr>
        <w:t>Online Experience:</w:t>
      </w:r>
      <w:r>
        <w:rPr>
          <w:rFonts w:cs="Times New Roman"/>
          <w:sz w:val="20"/>
          <w:szCs w:val="20"/>
        </w:rPr>
        <w:t xml:space="preserve"> </w:t>
      </w:r>
      <w:r w:rsidR="00CD4D73">
        <w:rPr>
          <w:rFonts w:cs="Times New Roman"/>
          <w:sz w:val="20"/>
          <w:szCs w:val="20"/>
        </w:rPr>
        <w:t xml:space="preserve">Participants in online lectures and lab sections include an instructor, a moderator, and students. Students are able to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the moderator </w:t>
      </w:r>
      <w:r w:rsidR="00427A8A">
        <w:rPr>
          <w:rFonts w:cs="Times New Roman"/>
          <w:sz w:val="20"/>
          <w:szCs w:val="20"/>
        </w:rPr>
        <w:t xml:space="preserve">or the instructor </w:t>
      </w:r>
      <w:r w:rsidR="00CD4D73">
        <w:rPr>
          <w:rFonts w:cs="Times New Roman"/>
          <w:sz w:val="20"/>
          <w:szCs w:val="20"/>
        </w:rPr>
        <w:t xml:space="preserve">allows them. The moderator also supervises private messages. </w:t>
      </w:r>
      <w:r w:rsidR="00E40B1C">
        <w:rPr>
          <w:rFonts w:cs="Times New Roman"/>
          <w:sz w:val="20"/>
          <w:szCs w:val="20"/>
        </w:rPr>
        <w:t xml:space="preserve">Students are encouraged to let the moderator and/or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28"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586F57" w:rsidP="009E445A">
      <w:pPr>
        <w:pStyle w:val="ListParagraph"/>
        <w:numPr>
          <w:ilvl w:val="1"/>
          <w:numId w:val="7"/>
        </w:numPr>
        <w:spacing w:before="100" w:beforeAutospacing="1" w:after="100" w:afterAutospacing="1"/>
        <w:ind w:left="720"/>
        <w:jc w:val="both"/>
        <w:rPr>
          <w:rFonts w:cs="Times New Roman"/>
          <w:sz w:val="20"/>
          <w:szCs w:val="20"/>
        </w:rPr>
      </w:pPr>
      <w:hyperlink r:id="rId29" w:history="1">
        <w:r w:rsidR="009E445A" w:rsidRPr="0015046F">
          <w:rPr>
            <w:rStyle w:val="Hyperlink"/>
            <w:rFonts w:cs="Times New Roman"/>
            <w:sz w:val="20"/>
            <w:szCs w:val="20"/>
            <w:u w:val="none"/>
          </w:rPr>
          <w:t>Student Health Services</w:t>
        </w:r>
      </w:hyperlink>
    </w:p>
    <w:p w14:paraId="29D0EE0A" w14:textId="75205BEE" w:rsidR="009E445A" w:rsidRPr="0015046F" w:rsidRDefault="00586F57" w:rsidP="009E445A">
      <w:pPr>
        <w:pStyle w:val="ListParagraph"/>
        <w:numPr>
          <w:ilvl w:val="1"/>
          <w:numId w:val="7"/>
        </w:numPr>
        <w:spacing w:before="100" w:beforeAutospacing="1" w:after="100" w:afterAutospacing="1"/>
        <w:ind w:left="720"/>
        <w:jc w:val="both"/>
        <w:rPr>
          <w:rFonts w:cs="Times New Roman"/>
          <w:sz w:val="20"/>
          <w:szCs w:val="20"/>
        </w:rPr>
      </w:pPr>
      <w:hyperlink r:id="rId30" w:history="1">
        <w:r w:rsidR="009E445A" w:rsidRPr="0015046F">
          <w:rPr>
            <w:rStyle w:val="Hyperlink"/>
            <w:rFonts w:cs="Times New Roman"/>
            <w:sz w:val="20"/>
            <w:szCs w:val="20"/>
            <w:u w:val="none"/>
          </w:rPr>
          <w:t>Student Counselling Centre</w:t>
        </w:r>
      </w:hyperlink>
    </w:p>
    <w:p w14:paraId="240ED8A7" w14:textId="4A00B85A" w:rsidR="00C70647" w:rsidRPr="001B6C62" w:rsidRDefault="009E445A" w:rsidP="001B6C62">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p>
    <w:bookmarkEnd w:id="0"/>
    <w:p w14:paraId="688C40F5" w14:textId="12880703" w:rsidR="008D5985" w:rsidRPr="006628A7" w:rsidRDefault="008D5985" w:rsidP="008D5985">
      <w:pPr>
        <w:autoSpaceDE w:val="0"/>
        <w:autoSpaceDN w:val="0"/>
        <w:adjustRightInd w:val="0"/>
        <w:rPr>
          <w:rFonts w:cs="Calibri"/>
          <w:sz w:val="22"/>
          <w:szCs w:val="22"/>
        </w:rPr>
      </w:pPr>
    </w:p>
    <w:sectPr w:rsidR="008D5985" w:rsidRPr="006628A7" w:rsidSect="006C4170">
      <w:headerReference w:type="default" r:id="rId31"/>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4E9E2" w14:textId="77777777" w:rsidR="00586F57" w:rsidRDefault="00586F57" w:rsidP="00BD77EE">
      <w:r>
        <w:separator/>
      </w:r>
    </w:p>
  </w:endnote>
  <w:endnote w:type="continuationSeparator" w:id="0">
    <w:p w14:paraId="4AEEBFC0" w14:textId="77777777" w:rsidR="00586F57" w:rsidRDefault="00586F57"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26AE6" w14:textId="77777777" w:rsidR="00586F57" w:rsidRDefault="00586F57" w:rsidP="00BD77EE">
      <w:r>
        <w:separator/>
      </w:r>
    </w:p>
  </w:footnote>
  <w:footnote w:type="continuationSeparator" w:id="0">
    <w:p w14:paraId="7E6E2C6E" w14:textId="77777777" w:rsidR="00586F57" w:rsidRDefault="00586F57" w:rsidP="00BD77EE">
      <w:r>
        <w:continuationSeparator/>
      </w:r>
    </w:p>
  </w:footnote>
  <w:footnote w:id="1">
    <w:p w14:paraId="2D9D618D" w14:textId="1A26D139" w:rsidR="00CB694E" w:rsidRDefault="00CB694E">
      <w:pPr>
        <w:pStyle w:val="FootnoteText"/>
      </w:pPr>
      <w:r>
        <w:rPr>
          <w:rStyle w:val="FootnoteReference"/>
        </w:rPr>
        <w:footnoteRef/>
      </w:r>
      <w:r>
        <w:t xml:space="preserve"> </w:t>
      </w:r>
      <w:r w:rsidRPr="00CB694E">
        <w:rPr>
          <w:sz w:val="16"/>
          <w:szCs w:val="16"/>
        </w:rPr>
        <w:t xml:space="preserve">This course is based on schematic design only and Hardware Description Language (HDL) is </w:t>
      </w:r>
      <w:r w:rsidR="006346AA">
        <w:rPr>
          <w:sz w:val="16"/>
          <w:szCs w:val="16"/>
        </w:rPr>
        <w:t xml:space="preserve">not </w:t>
      </w:r>
      <w:r w:rsidRPr="00CB694E">
        <w:rPr>
          <w:sz w:val="16"/>
          <w:szCs w:val="16"/>
        </w:rPr>
        <w:t>covered.</w:t>
      </w:r>
      <w:r w:rsidR="00FD1F82">
        <w:rPr>
          <w:sz w:val="16"/>
          <w:szCs w:val="16"/>
        </w:rPr>
        <w:t xml:space="preserve"> The selected programming language is </w:t>
      </w:r>
      <w:r w:rsidR="000468EE">
        <w:rPr>
          <w:sz w:val="16"/>
          <w:szCs w:val="16"/>
        </w:rPr>
        <w:t>C/</w:t>
      </w:r>
      <w:r w:rsidR="00FD1F82">
        <w:rPr>
          <w:sz w:val="16"/>
          <w:szCs w:val="16"/>
        </w:rPr>
        <w:t>C++.</w:t>
      </w:r>
    </w:p>
  </w:footnote>
  <w:footnote w:id="2">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3">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 w:id="4">
    <w:p w14:paraId="6D2BA6CD" w14:textId="069EF156" w:rsidR="00031824" w:rsidRDefault="00031824">
      <w:pPr>
        <w:pStyle w:val="FootnoteText"/>
      </w:pPr>
      <w:r>
        <w:rPr>
          <w:rStyle w:val="FootnoteReference"/>
        </w:rPr>
        <w:footnoteRef/>
      </w:r>
      <w:r>
        <w:t xml:space="preserve"> </w:t>
      </w:r>
      <w:r w:rsidRPr="00031824">
        <w:rPr>
          <w:rFonts w:cs="Times New Roman"/>
          <w:sz w:val="16"/>
          <w:szCs w:val="16"/>
          <w:lang w:eastAsia="zh-CN"/>
        </w:rPr>
        <w:t>There is no lab session in the first and last weeks of the course as well as reading week</w:t>
      </w:r>
      <w:r w:rsidR="00903AEF">
        <w:rPr>
          <w:rFonts w:cs="Times New Roman"/>
          <w:sz w:val="16"/>
          <w:szCs w:val="16"/>
          <w:lang w:eastAsia="zh-CN"/>
        </w:rPr>
        <w:t>.</w:t>
      </w:r>
      <w:r w:rsidR="009F3EB7">
        <w:rPr>
          <w:rFonts w:cs="Times New Roman"/>
          <w:sz w:val="16"/>
          <w:szCs w:val="16"/>
          <w:lang w:eastAsia="zh-CN"/>
        </w:rPr>
        <w:t xml:space="preserve"> For more information refer to Laboratory Guide v1.0.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kPzWgAIY8nwLQAAAA=="/>
  </w:docVars>
  <w:rsids>
    <w:rsidRoot w:val="00090FC4"/>
    <w:rsid w:val="00004306"/>
    <w:rsid w:val="000074A6"/>
    <w:rsid w:val="00010BBC"/>
    <w:rsid w:val="000220F6"/>
    <w:rsid w:val="000277EB"/>
    <w:rsid w:val="00031824"/>
    <w:rsid w:val="00040237"/>
    <w:rsid w:val="00043117"/>
    <w:rsid w:val="000468EE"/>
    <w:rsid w:val="0005100D"/>
    <w:rsid w:val="000523BB"/>
    <w:rsid w:val="00071045"/>
    <w:rsid w:val="0007799E"/>
    <w:rsid w:val="00087919"/>
    <w:rsid w:val="00087DA7"/>
    <w:rsid w:val="00090FC4"/>
    <w:rsid w:val="00095A03"/>
    <w:rsid w:val="000A2DC1"/>
    <w:rsid w:val="000A3801"/>
    <w:rsid w:val="000A62D6"/>
    <w:rsid w:val="000A63AE"/>
    <w:rsid w:val="000A6660"/>
    <w:rsid w:val="000B5034"/>
    <w:rsid w:val="000D2638"/>
    <w:rsid w:val="000D735E"/>
    <w:rsid w:val="000E17EC"/>
    <w:rsid w:val="000E1850"/>
    <w:rsid w:val="00100656"/>
    <w:rsid w:val="00102EFA"/>
    <w:rsid w:val="001175DC"/>
    <w:rsid w:val="00131355"/>
    <w:rsid w:val="00131B98"/>
    <w:rsid w:val="00134F8F"/>
    <w:rsid w:val="001362E2"/>
    <w:rsid w:val="00142114"/>
    <w:rsid w:val="0015046F"/>
    <w:rsid w:val="001514D7"/>
    <w:rsid w:val="001522D9"/>
    <w:rsid w:val="00152A85"/>
    <w:rsid w:val="001619D3"/>
    <w:rsid w:val="0016484E"/>
    <w:rsid w:val="001677E3"/>
    <w:rsid w:val="00176405"/>
    <w:rsid w:val="0017660C"/>
    <w:rsid w:val="00181A04"/>
    <w:rsid w:val="00186E1C"/>
    <w:rsid w:val="00191965"/>
    <w:rsid w:val="0019474B"/>
    <w:rsid w:val="00196A30"/>
    <w:rsid w:val="001A121A"/>
    <w:rsid w:val="001B1574"/>
    <w:rsid w:val="001B6C62"/>
    <w:rsid w:val="001C02D5"/>
    <w:rsid w:val="001C5210"/>
    <w:rsid w:val="001C6E13"/>
    <w:rsid w:val="001D0C0C"/>
    <w:rsid w:val="001D237F"/>
    <w:rsid w:val="001D561C"/>
    <w:rsid w:val="001E360B"/>
    <w:rsid w:val="001E7681"/>
    <w:rsid w:val="001F093F"/>
    <w:rsid w:val="002145B7"/>
    <w:rsid w:val="0023039C"/>
    <w:rsid w:val="00242804"/>
    <w:rsid w:val="002470BC"/>
    <w:rsid w:val="0025357E"/>
    <w:rsid w:val="00257296"/>
    <w:rsid w:val="002572F3"/>
    <w:rsid w:val="00261B1E"/>
    <w:rsid w:val="00263E03"/>
    <w:rsid w:val="00265BF6"/>
    <w:rsid w:val="00276AEF"/>
    <w:rsid w:val="002806F3"/>
    <w:rsid w:val="00297921"/>
    <w:rsid w:val="002A3488"/>
    <w:rsid w:val="002B21BA"/>
    <w:rsid w:val="002B4189"/>
    <w:rsid w:val="002D1B37"/>
    <w:rsid w:val="002D20D1"/>
    <w:rsid w:val="002D25FF"/>
    <w:rsid w:val="002D4286"/>
    <w:rsid w:val="002D4CA7"/>
    <w:rsid w:val="002D64AB"/>
    <w:rsid w:val="002D66E9"/>
    <w:rsid w:val="002D68E4"/>
    <w:rsid w:val="002E4DF3"/>
    <w:rsid w:val="002F3617"/>
    <w:rsid w:val="003002FA"/>
    <w:rsid w:val="003011BB"/>
    <w:rsid w:val="003012AD"/>
    <w:rsid w:val="003024FC"/>
    <w:rsid w:val="0030396D"/>
    <w:rsid w:val="00307317"/>
    <w:rsid w:val="00311EF4"/>
    <w:rsid w:val="00312F6C"/>
    <w:rsid w:val="0031343C"/>
    <w:rsid w:val="0033676B"/>
    <w:rsid w:val="00345BEB"/>
    <w:rsid w:val="003502D5"/>
    <w:rsid w:val="0035136C"/>
    <w:rsid w:val="003548FA"/>
    <w:rsid w:val="00356F68"/>
    <w:rsid w:val="00361E84"/>
    <w:rsid w:val="003632C2"/>
    <w:rsid w:val="003650FC"/>
    <w:rsid w:val="00367751"/>
    <w:rsid w:val="00372840"/>
    <w:rsid w:val="0038185F"/>
    <w:rsid w:val="00383FB0"/>
    <w:rsid w:val="003934BF"/>
    <w:rsid w:val="003A38BE"/>
    <w:rsid w:val="003A3E8B"/>
    <w:rsid w:val="003A630F"/>
    <w:rsid w:val="003B743D"/>
    <w:rsid w:val="003B7458"/>
    <w:rsid w:val="003B7A7A"/>
    <w:rsid w:val="003C0953"/>
    <w:rsid w:val="003C15A8"/>
    <w:rsid w:val="003C2197"/>
    <w:rsid w:val="003C2A60"/>
    <w:rsid w:val="003C76E8"/>
    <w:rsid w:val="003D60D5"/>
    <w:rsid w:val="003D6917"/>
    <w:rsid w:val="003F56C5"/>
    <w:rsid w:val="00420328"/>
    <w:rsid w:val="00421EFA"/>
    <w:rsid w:val="004237B3"/>
    <w:rsid w:val="00426AD6"/>
    <w:rsid w:val="00426E98"/>
    <w:rsid w:val="00427A8A"/>
    <w:rsid w:val="00434717"/>
    <w:rsid w:val="00452A6B"/>
    <w:rsid w:val="00456ADA"/>
    <w:rsid w:val="00465E16"/>
    <w:rsid w:val="00476A4D"/>
    <w:rsid w:val="00490476"/>
    <w:rsid w:val="004930C8"/>
    <w:rsid w:val="00493239"/>
    <w:rsid w:val="0049531E"/>
    <w:rsid w:val="004A1A13"/>
    <w:rsid w:val="004A2D5A"/>
    <w:rsid w:val="004C5944"/>
    <w:rsid w:val="004E05B8"/>
    <w:rsid w:val="004E1F5B"/>
    <w:rsid w:val="004E63AA"/>
    <w:rsid w:val="004E683D"/>
    <w:rsid w:val="004F23F5"/>
    <w:rsid w:val="004F3ED4"/>
    <w:rsid w:val="004F6C4B"/>
    <w:rsid w:val="005102A8"/>
    <w:rsid w:val="00510C96"/>
    <w:rsid w:val="005175E5"/>
    <w:rsid w:val="00521DEE"/>
    <w:rsid w:val="00524344"/>
    <w:rsid w:val="00525F0C"/>
    <w:rsid w:val="00532DF3"/>
    <w:rsid w:val="005353C1"/>
    <w:rsid w:val="00543E5C"/>
    <w:rsid w:val="00544D65"/>
    <w:rsid w:val="00545E2B"/>
    <w:rsid w:val="0055030E"/>
    <w:rsid w:val="005507D4"/>
    <w:rsid w:val="00553D6D"/>
    <w:rsid w:val="005617F0"/>
    <w:rsid w:val="005648C9"/>
    <w:rsid w:val="005663FD"/>
    <w:rsid w:val="005718F0"/>
    <w:rsid w:val="00572C27"/>
    <w:rsid w:val="00576D2D"/>
    <w:rsid w:val="00586F57"/>
    <w:rsid w:val="005908BC"/>
    <w:rsid w:val="005973E9"/>
    <w:rsid w:val="005B48EA"/>
    <w:rsid w:val="005D4428"/>
    <w:rsid w:val="005E1009"/>
    <w:rsid w:val="005F01B3"/>
    <w:rsid w:val="005F5525"/>
    <w:rsid w:val="00610417"/>
    <w:rsid w:val="00612BC3"/>
    <w:rsid w:val="00622371"/>
    <w:rsid w:val="00630E7A"/>
    <w:rsid w:val="006311E6"/>
    <w:rsid w:val="006336D6"/>
    <w:rsid w:val="006339C3"/>
    <w:rsid w:val="006346AA"/>
    <w:rsid w:val="00647D07"/>
    <w:rsid w:val="00655322"/>
    <w:rsid w:val="006628A7"/>
    <w:rsid w:val="00662DA7"/>
    <w:rsid w:val="00675DF6"/>
    <w:rsid w:val="00691652"/>
    <w:rsid w:val="00692BFD"/>
    <w:rsid w:val="00696775"/>
    <w:rsid w:val="00697BA6"/>
    <w:rsid w:val="006A000C"/>
    <w:rsid w:val="006A0FF7"/>
    <w:rsid w:val="006A4C99"/>
    <w:rsid w:val="006B5CB0"/>
    <w:rsid w:val="006C4170"/>
    <w:rsid w:val="006D3EA4"/>
    <w:rsid w:val="006D4040"/>
    <w:rsid w:val="006E431D"/>
    <w:rsid w:val="006F0015"/>
    <w:rsid w:val="006F39E3"/>
    <w:rsid w:val="006F3CD3"/>
    <w:rsid w:val="006F64BC"/>
    <w:rsid w:val="007066E9"/>
    <w:rsid w:val="00714F79"/>
    <w:rsid w:val="00717511"/>
    <w:rsid w:val="0072083D"/>
    <w:rsid w:val="00720DE5"/>
    <w:rsid w:val="0072265C"/>
    <w:rsid w:val="007346E3"/>
    <w:rsid w:val="0074025D"/>
    <w:rsid w:val="00744DD1"/>
    <w:rsid w:val="00745C28"/>
    <w:rsid w:val="00747672"/>
    <w:rsid w:val="00750A1A"/>
    <w:rsid w:val="00752888"/>
    <w:rsid w:val="00752A7A"/>
    <w:rsid w:val="00781196"/>
    <w:rsid w:val="00782BBF"/>
    <w:rsid w:val="00782EB6"/>
    <w:rsid w:val="00785688"/>
    <w:rsid w:val="00786873"/>
    <w:rsid w:val="0079021E"/>
    <w:rsid w:val="00790B2A"/>
    <w:rsid w:val="007B198E"/>
    <w:rsid w:val="007B2261"/>
    <w:rsid w:val="007D7035"/>
    <w:rsid w:val="007D71E8"/>
    <w:rsid w:val="007E0233"/>
    <w:rsid w:val="007E3962"/>
    <w:rsid w:val="007F1B66"/>
    <w:rsid w:val="007F3442"/>
    <w:rsid w:val="007F6A7A"/>
    <w:rsid w:val="008026C6"/>
    <w:rsid w:val="00807A1F"/>
    <w:rsid w:val="00812F9B"/>
    <w:rsid w:val="00822981"/>
    <w:rsid w:val="008258AC"/>
    <w:rsid w:val="00832921"/>
    <w:rsid w:val="00835F8C"/>
    <w:rsid w:val="00837312"/>
    <w:rsid w:val="008460D6"/>
    <w:rsid w:val="00851069"/>
    <w:rsid w:val="008527F1"/>
    <w:rsid w:val="0086226D"/>
    <w:rsid w:val="008732D4"/>
    <w:rsid w:val="00890312"/>
    <w:rsid w:val="00890572"/>
    <w:rsid w:val="00891BCF"/>
    <w:rsid w:val="00894C12"/>
    <w:rsid w:val="008A13C9"/>
    <w:rsid w:val="008A4867"/>
    <w:rsid w:val="008A7196"/>
    <w:rsid w:val="008B09BA"/>
    <w:rsid w:val="008B19C1"/>
    <w:rsid w:val="008B7A6F"/>
    <w:rsid w:val="008C4585"/>
    <w:rsid w:val="008C643D"/>
    <w:rsid w:val="008C6AEA"/>
    <w:rsid w:val="008C7E73"/>
    <w:rsid w:val="008D0D2E"/>
    <w:rsid w:val="008D5076"/>
    <w:rsid w:val="008D5985"/>
    <w:rsid w:val="008E059B"/>
    <w:rsid w:val="008E44FE"/>
    <w:rsid w:val="008E5295"/>
    <w:rsid w:val="00901AF0"/>
    <w:rsid w:val="00903AEF"/>
    <w:rsid w:val="00911D19"/>
    <w:rsid w:val="00913254"/>
    <w:rsid w:val="009214D1"/>
    <w:rsid w:val="00925C45"/>
    <w:rsid w:val="00932E2D"/>
    <w:rsid w:val="0093477F"/>
    <w:rsid w:val="00936124"/>
    <w:rsid w:val="0094606D"/>
    <w:rsid w:val="00946548"/>
    <w:rsid w:val="00950272"/>
    <w:rsid w:val="0095326E"/>
    <w:rsid w:val="00955B92"/>
    <w:rsid w:val="0096441B"/>
    <w:rsid w:val="00985367"/>
    <w:rsid w:val="00994D82"/>
    <w:rsid w:val="009A18A6"/>
    <w:rsid w:val="009A3A88"/>
    <w:rsid w:val="009A5EDD"/>
    <w:rsid w:val="009B45F8"/>
    <w:rsid w:val="009B57B6"/>
    <w:rsid w:val="009B57E9"/>
    <w:rsid w:val="009C100A"/>
    <w:rsid w:val="009C3CB5"/>
    <w:rsid w:val="009C4B08"/>
    <w:rsid w:val="009C5078"/>
    <w:rsid w:val="009D036A"/>
    <w:rsid w:val="009D6083"/>
    <w:rsid w:val="009E445A"/>
    <w:rsid w:val="009E4673"/>
    <w:rsid w:val="009E549B"/>
    <w:rsid w:val="009F0A20"/>
    <w:rsid w:val="009F1352"/>
    <w:rsid w:val="009F3EB7"/>
    <w:rsid w:val="009F5EB6"/>
    <w:rsid w:val="00A036EB"/>
    <w:rsid w:val="00A06113"/>
    <w:rsid w:val="00A11887"/>
    <w:rsid w:val="00A12A01"/>
    <w:rsid w:val="00A23F61"/>
    <w:rsid w:val="00A31CA1"/>
    <w:rsid w:val="00A325AE"/>
    <w:rsid w:val="00A33EB0"/>
    <w:rsid w:val="00A37CAE"/>
    <w:rsid w:val="00A43C7F"/>
    <w:rsid w:val="00A50141"/>
    <w:rsid w:val="00A50A88"/>
    <w:rsid w:val="00A675DC"/>
    <w:rsid w:val="00A67646"/>
    <w:rsid w:val="00A81B68"/>
    <w:rsid w:val="00A839C4"/>
    <w:rsid w:val="00A8441E"/>
    <w:rsid w:val="00A930AD"/>
    <w:rsid w:val="00A941CF"/>
    <w:rsid w:val="00A95F15"/>
    <w:rsid w:val="00A96CDB"/>
    <w:rsid w:val="00AB1C56"/>
    <w:rsid w:val="00AB3273"/>
    <w:rsid w:val="00AB3DE5"/>
    <w:rsid w:val="00AB4742"/>
    <w:rsid w:val="00AB7E18"/>
    <w:rsid w:val="00AC22CD"/>
    <w:rsid w:val="00AD04BA"/>
    <w:rsid w:val="00AD11B5"/>
    <w:rsid w:val="00AD1496"/>
    <w:rsid w:val="00AD7D66"/>
    <w:rsid w:val="00AE1E04"/>
    <w:rsid w:val="00AE2AB7"/>
    <w:rsid w:val="00AF1857"/>
    <w:rsid w:val="00AF291D"/>
    <w:rsid w:val="00B02645"/>
    <w:rsid w:val="00B119FA"/>
    <w:rsid w:val="00B143F7"/>
    <w:rsid w:val="00B1564E"/>
    <w:rsid w:val="00B1655D"/>
    <w:rsid w:val="00B210A1"/>
    <w:rsid w:val="00B35904"/>
    <w:rsid w:val="00B42BEA"/>
    <w:rsid w:val="00B475F7"/>
    <w:rsid w:val="00B50C4B"/>
    <w:rsid w:val="00B50D85"/>
    <w:rsid w:val="00B64398"/>
    <w:rsid w:val="00B81215"/>
    <w:rsid w:val="00BA03B9"/>
    <w:rsid w:val="00BA3DB6"/>
    <w:rsid w:val="00BA61DE"/>
    <w:rsid w:val="00BC6F39"/>
    <w:rsid w:val="00BD467C"/>
    <w:rsid w:val="00BD5106"/>
    <w:rsid w:val="00BD77EE"/>
    <w:rsid w:val="00BF4967"/>
    <w:rsid w:val="00BF5FA6"/>
    <w:rsid w:val="00C032B7"/>
    <w:rsid w:val="00C22F90"/>
    <w:rsid w:val="00C263B1"/>
    <w:rsid w:val="00C3215C"/>
    <w:rsid w:val="00C355E8"/>
    <w:rsid w:val="00C366BD"/>
    <w:rsid w:val="00C37EFF"/>
    <w:rsid w:val="00C45639"/>
    <w:rsid w:val="00C63ED6"/>
    <w:rsid w:val="00C70647"/>
    <w:rsid w:val="00C81839"/>
    <w:rsid w:val="00C8535D"/>
    <w:rsid w:val="00C8754B"/>
    <w:rsid w:val="00C87C24"/>
    <w:rsid w:val="00C91C5E"/>
    <w:rsid w:val="00C91CDB"/>
    <w:rsid w:val="00CA457D"/>
    <w:rsid w:val="00CB2ED8"/>
    <w:rsid w:val="00CB694E"/>
    <w:rsid w:val="00CB6958"/>
    <w:rsid w:val="00CC6458"/>
    <w:rsid w:val="00CD4D73"/>
    <w:rsid w:val="00CD63E8"/>
    <w:rsid w:val="00CE427F"/>
    <w:rsid w:val="00CF0612"/>
    <w:rsid w:val="00CF113D"/>
    <w:rsid w:val="00D0523C"/>
    <w:rsid w:val="00D062D3"/>
    <w:rsid w:val="00D07C18"/>
    <w:rsid w:val="00D07D69"/>
    <w:rsid w:val="00D10EB0"/>
    <w:rsid w:val="00D31CF7"/>
    <w:rsid w:val="00D32239"/>
    <w:rsid w:val="00D343A7"/>
    <w:rsid w:val="00D359BA"/>
    <w:rsid w:val="00D3686E"/>
    <w:rsid w:val="00D56E6F"/>
    <w:rsid w:val="00D56E85"/>
    <w:rsid w:val="00D57DFE"/>
    <w:rsid w:val="00D63C18"/>
    <w:rsid w:val="00D86665"/>
    <w:rsid w:val="00D87B42"/>
    <w:rsid w:val="00DA396C"/>
    <w:rsid w:val="00DB27C2"/>
    <w:rsid w:val="00DB4C32"/>
    <w:rsid w:val="00DB5E6D"/>
    <w:rsid w:val="00DB6524"/>
    <w:rsid w:val="00DB6EDE"/>
    <w:rsid w:val="00DD0C2F"/>
    <w:rsid w:val="00DD620A"/>
    <w:rsid w:val="00DD6B28"/>
    <w:rsid w:val="00DD7F81"/>
    <w:rsid w:val="00DE5917"/>
    <w:rsid w:val="00DF32A1"/>
    <w:rsid w:val="00DF7EE5"/>
    <w:rsid w:val="00E005D9"/>
    <w:rsid w:val="00E01C63"/>
    <w:rsid w:val="00E136BB"/>
    <w:rsid w:val="00E20CA2"/>
    <w:rsid w:val="00E2136C"/>
    <w:rsid w:val="00E21D81"/>
    <w:rsid w:val="00E25888"/>
    <w:rsid w:val="00E27B96"/>
    <w:rsid w:val="00E31673"/>
    <w:rsid w:val="00E40B1C"/>
    <w:rsid w:val="00E41785"/>
    <w:rsid w:val="00E43DF2"/>
    <w:rsid w:val="00E44A8D"/>
    <w:rsid w:val="00E45358"/>
    <w:rsid w:val="00E47999"/>
    <w:rsid w:val="00E50403"/>
    <w:rsid w:val="00E509E9"/>
    <w:rsid w:val="00E510D9"/>
    <w:rsid w:val="00E51273"/>
    <w:rsid w:val="00E5472F"/>
    <w:rsid w:val="00E65F7F"/>
    <w:rsid w:val="00E75452"/>
    <w:rsid w:val="00E77D44"/>
    <w:rsid w:val="00E85DF0"/>
    <w:rsid w:val="00E935E0"/>
    <w:rsid w:val="00E9470B"/>
    <w:rsid w:val="00E95E67"/>
    <w:rsid w:val="00EA1E62"/>
    <w:rsid w:val="00EA3FA1"/>
    <w:rsid w:val="00EA3FEB"/>
    <w:rsid w:val="00EA696D"/>
    <w:rsid w:val="00EC32CA"/>
    <w:rsid w:val="00EC369C"/>
    <w:rsid w:val="00ED5DBA"/>
    <w:rsid w:val="00EF7B91"/>
    <w:rsid w:val="00F01371"/>
    <w:rsid w:val="00F0352B"/>
    <w:rsid w:val="00F05944"/>
    <w:rsid w:val="00F06354"/>
    <w:rsid w:val="00F06470"/>
    <w:rsid w:val="00F10F07"/>
    <w:rsid w:val="00F35B60"/>
    <w:rsid w:val="00F437B1"/>
    <w:rsid w:val="00F4760E"/>
    <w:rsid w:val="00F60FF9"/>
    <w:rsid w:val="00F65B32"/>
    <w:rsid w:val="00F65F23"/>
    <w:rsid w:val="00F67851"/>
    <w:rsid w:val="00F70A21"/>
    <w:rsid w:val="00F73981"/>
    <w:rsid w:val="00F74D95"/>
    <w:rsid w:val="00F81BE3"/>
    <w:rsid w:val="00F90A05"/>
    <w:rsid w:val="00F911D1"/>
    <w:rsid w:val="00FA2096"/>
    <w:rsid w:val="00FA4E05"/>
    <w:rsid w:val="00FA596D"/>
    <w:rsid w:val="00FB0916"/>
    <w:rsid w:val="00FC0895"/>
    <w:rsid w:val="00FD1F82"/>
    <w:rsid w:val="00FD519A"/>
    <w:rsid w:val="00FE0B3F"/>
    <w:rsid w:val="00FE1ACF"/>
    <w:rsid w:val="00FE2540"/>
    <w:rsid w:val="00FE3E6E"/>
    <w:rsid w:val="00FF1F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fani.myweb.cs.uwindsor.ca" TargetMode="External"/><Relationship Id="rId18" Type="http://schemas.openxmlformats.org/officeDocument/2006/relationships/hyperlink" Target="https://www.uwindsor.ca/sexual-assault/" TargetMode="External"/><Relationship Id="rId26" Type="http://schemas.openxmlformats.org/officeDocument/2006/relationships/hyperlink" Target="https://blackboard.uwindsor.ca/webapps/blackboard/content/launchLink.jsp?course_id=_151633_1&amp;tool_id=_1988_1&amp;tool_type=TOOL&amp;mode=cpview&amp;mode=reset" TargetMode="External"/><Relationship Id="rId3" Type="http://schemas.openxmlformats.org/officeDocument/2006/relationships/styles" Target="styles.xml"/><Relationship Id="rId21" Type="http://schemas.openxmlformats.org/officeDocument/2006/relationships/hyperlink" Target="https://blackboard.uwindsor.ca/webapps/discussionboard/do/conference?toggle_mode=edit&amp;action=list_forums&amp;course_id=_151633_1&amp;nav=discussion_board_entry&amp;mode=cpview" TargetMode="External"/><Relationship Id="rId7" Type="http://schemas.openxmlformats.org/officeDocument/2006/relationships/endnotes" Target="endnotes.xml"/><Relationship Id="rId12" Type="http://schemas.openxmlformats.org/officeDocument/2006/relationships/hyperlink" Target="mailto:hfani@uwindsor.ca" TargetMode="External"/><Relationship Id="rId17" Type="http://schemas.openxmlformats.org/officeDocument/2006/relationships/hyperlink" Target="https://www.uwindsor.ca/registrar/529/grading-key" TargetMode="External"/><Relationship Id="rId25" Type="http://schemas.openxmlformats.org/officeDocument/2006/relationships/hyperlink" Target="https://blackboard.uwindsor.ca/webapps/blackboard/execute/modulepage/view?course_id=_151633_1&amp;cmp_tab_id=_287241_1&amp;mode=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0"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29" Type="http://schemas.openxmlformats.org/officeDocument/2006/relationships/hyperlink" Target="http://www.uwindsor.ca/studenthealth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blackboard/execute/modulepage/view?course_id=_151633_1&amp;cmp_tab_id=_287241_1&amp;mode=view" TargetMode="External"/><Relationship Id="rId24"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28" Type="http://schemas.openxmlformats.org/officeDocument/2006/relationships/hyperlink" Target="http://www.uwindsor.ca/wellness" TargetMode="External"/><Relationship Id="rId10" Type="http://schemas.openxmlformats.org/officeDocument/2006/relationships/hyperlink" Target="https://blackboard.uwindsor.ca/webapps/blackboard/execute/content/blankPage?cmd=view&amp;content_id=_1366400_1&amp;course_id=_151633_1&amp;mode=reset" TargetMode="External"/><Relationship Id="rId19" Type="http://schemas.openxmlformats.org/officeDocument/2006/relationships/hyperlink" Target="http://www.uwindsor.ca/disabili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2.jpg"/><Relationship Id="rId22"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27" Type="http://schemas.openxmlformats.org/officeDocument/2006/relationships/hyperlink" Target="https://teams.microsoft.com/l/team/19%3ae5e605b6bc46480e9f8133342db837f2%40thread.tacv2/conversations?groupId=95f1674b-7b68-46d9-932b-d158dbe720d3&amp;tenantId=12f933b3-3d61-4b19-9a4d-689021de8cc9" TargetMode="External"/><Relationship Id="rId30" Type="http://schemas.openxmlformats.org/officeDocument/2006/relationships/hyperlink" Target="http://www.uwindsor.ca/studentcounselling/"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COMP2650_Computer_Architecture_I_Digital_Design_Course_Outline_Fall_2020</dc:title>
  <dc:subject>Computer Science</dc:subject>
  <dc:creator/>
  <cp:keywords>COMP2650; Fall2020; School of Computer Science; University of Windsor; Faculty of Science</cp:keywords>
  <dc:description/>
  <cp:lastModifiedBy/>
  <cp:revision>1</cp:revision>
  <dcterms:created xsi:type="dcterms:W3CDTF">2020-08-17T20:58:00Z</dcterms:created>
  <dcterms:modified xsi:type="dcterms:W3CDTF">2020-09-21T15:15:00Z</dcterms:modified>
</cp:coreProperties>
</file>