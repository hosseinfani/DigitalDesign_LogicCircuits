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8CD8" w14:textId="3B70ECB1" w:rsidR="00BD77EE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730491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730491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4513ED9B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Fall 2020</w:t>
      </w:r>
    </w:p>
    <w:p w14:paraId="56273097" w14:textId="482099D0" w:rsidR="00AC22CD" w:rsidRPr="00730491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9"/>
        <w:gridCol w:w="1646"/>
        <w:gridCol w:w="3690"/>
        <w:gridCol w:w="2520"/>
        <w:gridCol w:w="2160"/>
      </w:tblGrid>
      <w:tr w:rsidR="00DB4809" w:rsidRPr="00730491" w14:paraId="423D6491" w14:textId="77777777" w:rsidTr="00DB4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61FC130F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Lab#</w:t>
            </w:r>
          </w:p>
        </w:tc>
        <w:tc>
          <w:tcPr>
            <w:tcW w:w="1646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690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520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160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DB4809" w:rsidRPr="00730491" w14:paraId="0F0F8384" w14:textId="77777777" w:rsidTr="00DB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4847E7EA" w14:textId="483681B6" w:rsidR="00DB4809" w:rsidRPr="00730491" w:rsidRDefault="00DB4809" w:rsidP="00DB4809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 0</w:t>
            </w:r>
            <w:r w:rsidR="006161E9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646" w:type="dxa"/>
            <w:vAlign w:val="center"/>
          </w:tcPr>
          <w:p w14:paraId="781C986B" w14:textId="2A584255" w:rsidR="00DB4809" w:rsidRPr="00DB4809" w:rsidRDefault="00BA0D85" w:rsidP="00DB480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Oct</w:t>
            </w:r>
            <w:r w:rsidR="00DB4809" w:rsidRPr="00DB4809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6161E9">
              <w:rPr>
                <w:rFonts w:eastAsia="Times New Roman" w:cs="Times New Roman"/>
                <w:sz w:val="20"/>
                <w:szCs w:val="20"/>
              </w:rPr>
              <w:t>19</w:t>
            </w:r>
            <w:r w:rsidR="00DB4809" w:rsidRPr="00DB4809">
              <w:rPr>
                <w:rFonts w:eastAsia="Times New Roman" w:cs="Times New Roman"/>
                <w:sz w:val="20"/>
                <w:szCs w:val="20"/>
              </w:rPr>
              <w:t>-</w:t>
            </w:r>
            <w:r w:rsidR="006161E9">
              <w:rPr>
                <w:rFonts w:eastAsia="Times New Roman" w:cs="Times New Roman"/>
                <w:sz w:val="20"/>
                <w:szCs w:val="20"/>
              </w:rPr>
              <w:t>21</w:t>
            </w:r>
            <w:r w:rsidR="00DB4809">
              <w:rPr>
                <w:rFonts w:eastAsia="Times New Roman" w:cs="Times New Roman"/>
                <w:sz w:val="20"/>
                <w:szCs w:val="20"/>
              </w:rPr>
              <w:t>, 2020</w:t>
            </w:r>
          </w:p>
        </w:tc>
        <w:tc>
          <w:tcPr>
            <w:tcW w:w="3690" w:type="dxa"/>
            <w:vAlign w:val="center"/>
          </w:tcPr>
          <w:p w14:paraId="0998E2AA" w14:textId="1EA1E860" w:rsidR="00DB4809" w:rsidRPr="007448CD" w:rsidRDefault="00DB4809" w:rsidP="00DB4809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30491">
              <w:rPr>
                <w:rFonts w:eastAsia="Times New Roman" w:cs="Times New Roman"/>
                <w:b/>
                <w:bCs/>
                <w:sz w:val="20"/>
                <w:szCs w:val="20"/>
              </w:rPr>
              <w:t>L0</w:t>
            </w:r>
            <w:r w:rsidR="006161E9">
              <w:rPr>
                <w:rFonts w:eastAsia="Times New Roman" w:cs="Times New Roman"/>
                <w:b/>
                <w:bCs/>
                <w:sz w:val="20"/>
                <w:szCs w:val="20"/>
              </w:rPr>
              <w:t>4</w:t>
            </w:r>
            <w:r w:rsidRPr="00730491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: </w:t>
            </w:r>
            <w:r w:rsidR="00E3022C">
              <w:rPr>
                <w:rFonts w:eastAsia="Times New Roman" w:cs="Times New Roman"/>
                <w:b/>
                <w:bCs/>
                <w:sz w:val="20"/>
                <w:szCs w:val="20"/>
              </w:rPr>
              <w:t>Number Systems</w:t>
            </w:r>
          </w:p>
        </w:tc>
        <w:tc>
          <w:tcPr>
            <w:tcW w:w="2520" w:type="dxa"/>
            <w:vAlign w:val="center"/>
          </w:tcPr>
          <w:p w14:paraId="3DA3C652" w14:textId="5A175DAA" w:rsidR="00F86393" w:rsidRPr="00F86393" w:rsidRDefault="006161E9" w:rsidP="00F86393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Nov</w:t>
            </w:r>
            <w:r w:rsidR="00F86393" w:rsidRPr="00F86393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</w:rPr>
              <w:t>04</w:t>
            </w:r>
            <w:r w:rsidR="00F86393" w:rsidRPr="00F86393">
              <w:rPr>
                <w:rFonts w:eastAsia="Times New Roman" w:cs="Times New Roman"/>
                <w:sz w:val="20"/>
                <w:szCs w:val="20"/>
              </w:rPr>
              <w:t xml:space="preserve">, 2020 </w:t>
            </w:r>
          </w:p>
          <w:p w14:paraId="493C4164" w14:textId="5E86508F" w:rsidR="00DB4809" w:rsidRPr="00730491" w:rsidRDefault="00DB4809" w:rsidP="00DB480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B4809">
              <w:rPr>
                <w:rFonts w:eastAsia="Times New Roman" w:cs="Times New Roman"/>
                <w:sz w:val="20"/>
                <w:szCs w:val="20"/>
              </w:rPr>
              <w:t xml:space="preserve">Wednesday Midnight </w:t>
            </w:r>
            <w:hyperlink r:id="rId10" w:history="1">
              <w:proofErr w:type="spellStart"/>
              <w:r w:rsidRPr="00DB4809">
                <w:rPr>
                  <w:rStyle w:val="Hyperlink"/>
                  <w:rFonts w:eastAsia="Times New Roman" w:cs="Times New Roman"/>
                  <w:sz w:val="20"/>
                  <w:szCs w:val="20"/>
                  <w:u w:val="none"/>
                </w:rPr>
                <w:t>AoE</w:t>
              </w:r>
              <w:proofErr w:type="spellEnd"/>
            </w:hyperlink>
          </w:p>
        </w:tc>
        <w:tc>
          <w:tcPr>
            <w:tcW w:w="2160" w:type="dxa"/>
            <w:vAlign w:val="center"/>
          </w:tcPr>
          <w:p w14:paraId="27A5648F" w14:textId="2E8FE45F" w:rsidR="00DB4809" w:rsidRPr="00730491" w:rsidRDefault="006161E9" w:rsidP="00DB4809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Nov</w:t>
            </w:r>
            <w:r w:rsidR="00DB4809" w:rsidRPr="00730491">
              <w:rPr>
                <w:rFonts w:cs="Times New Roman"/>
                <w:sz w:val="20"/>
                <w:szCs w:val="20"/>
              </w:rPr>
              <w:t xml:space="preserve">. </w:t>
            </w:r>
            <w:r>
              <w:rPr>
                <w:rFonts w:cs="Times New Roman"/>
                <w:sz w:val="20"/>
                <w:szCs w:val="20"/>
              </w:rPr>
              <w:t>11</w:t>
            </w:r>
            <w:r w:rsidR="00DB4809" w:rsidRPr="00730491">
              <w:rPr>
                <w:rFonts w:cs="Times New Roman"/>
                <w:sz w:val="20"/>
                <w:szCs w:val="20"/>
              </w:rPr>
              <w:t>, 2020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6351C2EC" w:rsidR="00730491" w:rsidRPr="00730491" w:rsidRDefault="00730491" w:rsidP="00730491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</w:t>
      </w:r>
      <w:r w:rsidR="00D21D10">
        <w:rPr>
          <w:rFonts w:cs="Times New Roman"/>
        </w:rPr>
        <w:t>fourth</w:t>
      </w:r>
      <w:r w:rsidR="00D60E27">
        <w:rPr>
          <w:rFonts w:cs="Times New Roman"/>
        </w:rPr>
        <w:t xml:space="preserve"> lab's objectives</w:t>
      </w:r>
      <w:r w:rsidRPr="00730491">
        <w:rPr>
          <w:rFonts w:cs="Times New Roman"/>
        </w:rPr>
        <w:t xml:space="preserve"> will be </w:t>
      </w:r>
      <w:r w:rsidR="00451CDD">
        <w:rPr>
          <w:rFonts w:cs="Times New Roman"/>
        </w:rPr>
        <w:t>to master the topics in number systems, especially</w:t>
      </w:r>
      <w:r w:rsidR="0099692E">
        <w:rPr>
          <w:rFonts w:cs="Times New Roman"/>
        </w:rPr>
        <w:t xml:space="preserve"> arithm</w:t>
      </w:r>
      <w:r w:rsidR="009D595D">
        <w:rPr>
          <w:rFonts w:cs="Times New Roman"/>
        </w:rPr>
        <w:t>etic</w:t>
      </w:r>
      <w:r w:rsidR="0099692E">
        <w:rPr>
          <w:rFonts w:cs="Times New Roman"/>
        </w:rPr>
        <w:t>,</w:t>
      </w:r>
      <w:r w:rsidR="00F86393">
        <w:rPr>
          <w:rFonts w:cs="Times New Roman"/>
        </w:rPr>
        <w:t xml:space="preserve"> by implementing the algorithms with a progra</w:t>
      </w:r>
      <w:r w:rsidR="00451CDD">
        <w:rPr>
          <w:rFonts w:cs="Times New Roman"/>
        </w:rPr>
        <w:t>m</w:t>
      </w:r>
      <w:r w:rsidR="00F86393">
        <w:rPr>
          <w:rFonts w:cs="Times New Roman"/>
        </w:rPr>
        <w:t>ming language, herein, C/C++.</w:t>
      </w:r>
    </w:p>
    <w:p w14:paraId="4661382C" w14:textId="77777777" w:rsidR="00730491" w:rsidRPr="00730491" w:rsidRDefault="00730491" w:rsidP="00730491">
      <w:pPr>
        <w:jc w:val="both"/>
        <w:rPr>
          <w:rFonts w:cs="Times New Roman"/>
        </w:rPr>
      </w:pPr>
    </w:p>
    <w:p w14:paraId="1AB4CD46" w14:textId="77777777" w:rsidR="00730491" w:rsidRPr="00730491" w:rsidRDefault="00730491" w:rsidP="007F705F">
      <w:pPr>
        <w:jc w:val="center"/>
        <w:outlineLvl w:val="0"/>
        <w:rPr>
          <w:rFonts w:cs="Times New Roman"/>
          <w:b/>
          <w:bCs/>
        </w:rPr>
      </w:pPr>
      <w:r w:rsidRPr="00730491">
        <w:rPr>
          <w:rFonts w:cs="Times New Roman"/>
          <w:b/>
          <w:bCs/>
        </w:rPr>
        <w:t>Step 1. Environment Setup</w:t>
      </w:r>
    </w:p>
    <w:p w14:paraId="51939FEB" w14:textId="74ED1510" w:rsidR="00730491" w:rsidRDefault="00F86393" w:rsidP="009D595D">
      <w:pPr>
        <w:jc w:val="both"/>
        <w:rPr>
          <w:noProof/>
        </w:rPr>
      </w:pPr>
      <w:r>
        <w:rPr>
          <w:noProof/>
        </w:rPr>
        <w:t>Our progra</w:t>
      </w:r>
      <w:r w:rsidR="00451CDD">
        <w:rPr>
          <w:noProof/>
        </w:rPr>
        <w:t>m</w:t>
      </w:r>
      <w:r>
        <w:rPr>
          <w:noProof/>
        </w:rPr>
        <w:t xml:space="preserve">ming environment is the same as the </w:t>
      </w:r>
      <w:r w:rsidR="0099692E">
        <w:rPr>
          <w:noProof/>
        </w:rPr>
        <w:t xml:space="preserve">first </w:t>
      </w:r>
      <w:r>
        <w:rPr>
          <w:noProof/>
        </w:rPr>
        <w:t xml:space="preserve">lab (Lab 01). In this lab, we want to extend our </w:t>
      </w:r>
      <w:r w:rsidR="00D21D10">
        <w:rPr>
          <w:noProof/>
        </w:rPr>
        <w:t>Lab 03</w:t>
      </w:r>
      <w:r w:rsidR="0099692E">
        <w:rPr>
          <w:noProof/>
        </w:rPr>
        <w:t xml:space="preserve"> </w:t>
      </w:r>
      <w:r>
        <w:rPr>
          <w:noProof/>
        </w:rPr>
        <w:t xml:space="preserve">to support </w:t>
      </w:r>
      <w:r w:rsidR="00D21D10">
        <w:rPr>
          <w:noProof/>
        </w:rPr>
        <w:t>arithm</w:t>
      </w:r>
      <w:r w:rsidR="00451CDD">
        <w:rPr>
          <w:noProof/>
        </w:rPr>
        <w:t>e</w:t>
      </w:r>
      <w:r w:rsidR="00D21D10">
        <w:rPr>
          <w:noProof/>
        </w:rPr>
        <w:t xml:space="preserve">tic on </w:t>
      </w:r>
      <w:r w:rsidR="00D60E27">
        <w:rPr>
          <w:noProof/>
        </w:rPr>
        <w:t>binary numbers</w:t>
      </w:r>
      <w:r>
        <w:rPr>
          <w:noProof/>
        </w:rPr>
        <w:t xml:space="preserve">. For instance, we want to calculate </w:t>
      </w:r>
      <w:r w:rsidR="0099692E">
        <w:rPr>
          <w:noProof/>
        </w:rPr>
        <w:t xml:space="preserve">the addition or subtraction of two binary </w:t>
      </w:r>
      <w:r w:rsidR="000949EB">
        <w:rPr>
          <w:noProof/>
        </w:rPr>
        <w:t>numbers in signed</w:t>
      </w:r>
      <w:r w:rsidR="00C13FB2">
        <w:rPr>
          <w:noProof/>
        </w:rPr>
        <w:t>-</w:t>
      </w:r>
      <w:r w:rsidR="000949EB">
        <w:rPr>
          <w:noProof/>
        </w:rPr>
        <w:t>magnitude</w:t>
      </w:r>
      <w:r>
        <w:rPr>
          <w:noProof/>
        </w:rPr>
        <w:t xml:space="preserve">. </w:t>
      </w:r>
    </w:p>
    <w:p w14:paraId="1F80861D" w14:textId="77777777" w:rsidR="0099692E" w:rsidRDefault="0099692E" w:rsidP="00F86393">
      <w:pPr>
        <w:rPr>
          <w:noProof/>
        </w:rPr>
      </w:pPr>
    </w:p>
    <w:p w14:paraId="51C2DA1D" w14:textId="77777777" w:rsidR="000949EB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9692E">
        <w:rPr>
          <w:rFonts w:cs="Times New Roman"/>
        </w:rPr>
        <w:t>As we discussed in the lectures,</w:t>
      </w:r>
      <w:r w:rsidR="000949EB">
        <w:rPr>
          <w:rFonts w:cs="Times New Roman"/>
        </w:rPr>
        <w:t xml:space="preserve"> there are different ways to represent negative and positive numbers. In signed-magnitude, we consider the highest significant position as the sign. Hence, it loses its value as a power of r in base-r</w:t>
      </w:r>
      <w:r>
        <w:rPr>
          <w:rFonts w:cs="Times New Roman"/>
        </w:rPr>
        <w:t>.</w:t>
      </w:r>
      <w:r w:rsidR="000949EB">
        <w:rPr>
          <w:rFonts w:cs="Times New Roman"/>
        </w:rPr>
        <w:t xml:space="preserve"> However, in signed-radix-complement, we use positive numbers to show the negative numbers. So, there is no position for the sign.</w:t>
      </w:r>
      <w:r>
        <w:rPr>
          <w:rFonts w:cs="Times New Roman"/>
        </w:rPr>
        <w:t xml:space="preserve"> </w:t>
      </w:r>
    </w:p>
    <w:p w14:paraId="33676982" w14:textId="77777777" w:rsidR="000949EB" w:rsidRDefault="000949E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1570B70C" w14:textId="32DC6E9C" w:rsidR="0099692E" w:rsidRDefault="0099692E" w:rsidP="00C13FB2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In C/C++, </w:t>
      </w:r>
      <w:r w:rsidR="000949EB">
        <w:rPr>
          <w:rFonts w:cs="Times New Roman"/>
        </w:rPr>
        <w:t xml:space="preserve">a variable can be defined as </w:t>
      </w:r>
      <w:r w:rsidR="000949EB" w:rsidRPr="00C13FB2">
        <w:rPr>
          <w:rFonts w:ascii="Consolas" w:hAnsi="Consolas" w:cs="Consolas"/>
          <w:b/>
          <w:bCs/>
          <w:color w:val="7F0055"/>
        </w:rPr>
        <w:t>unsigned</w:t>
      </w:r>
      <w:r w:rsidR="000949EB" w:rsidRPr="00C13FB2">
        <w:rPr>
          <w:rFonts w:cs="Times New Roman"/>
          <w:sz w:val="32"/>
          <w:szCs w:val="32"/>
        </w:rPr>
        <w:t xml:space="preserve"> </w:t>
      </w:r>
      <w:r w:rsidR="000949EB">
        <w:rPr>
          <w:rFonts w:cs="Times New Roman"/>
        </w:rPr>
        <w:t>to indicate that the variable does not support to show negative numbers. This is similar to when we have number system with no negative numbers</w:t>
      </w:r>
      <w:r>
        <w:rPr>
          <w:rFonts w:cs="Times New Roman"/>
        </w:rPr>
        <w:t>:</w:t>
      </w:r>
    </w:p>
    <w:p w14:paraId="202B03FB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6433F1EF" w14:textId="246F00D9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="00A6298B">
        <w:rPr>
          <w:rFonts w:ascii="Consolas" w:hAnsi="Consolas" w:cs="Consolas"/>
          <w:color w:val="2A00FF"/>
          <w:sz w:val="20"/>
          <w:szCs w:val="20"/>
        </w:rPr>
        <w:t>&gt;</w:t>
      </w:r>
    </w:p>
    <w:p w14:paraId="2D4465A3" w14:textId="6AEEF7D2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>) {</w:t>
      </w:r>
    </w:p>
    <w:p w14:paraId="33FBF38F" w14:textId="6CA61C43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63BB8A84" w14:textId="3B97229D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2CBDD46D" w14:textId="2CB657C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0A54C0" w:rsidRPr="000A54C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unsigned</w:t>
      </w:r>
      <w:r w:rsidR="000A54C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A54C0"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;</w:t>
      </w:r>
    </w:p>
    <w:p w14:paraId="098B37B6" w14:textId="1660D7F8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CE4F9FD" w14:textId="1C49F846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"Enter an integer number:\n"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37573394" w14:textId="219E9C01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451CDD">
        <w:rPr>
          <w:rFonts w:ascii="Consolas" w:hAnsi="Consolas" w:cs="Consolas"/>
          <w:color w:val="2A00FF"/>
          <w:sz w:val="20"/>
          <w:szCs w:val="20"/>
          <w:highlight w:val="yellow"/>
        </w:rPr>
        <w:t>%</w:t>
      </w:r>
      <w:r w:rsidR="00A6298B" w:rsidRPr="00451CDD">
        <w:rPr>
          <w:rFonts w:ascii="Consolas" w:hAnsi="Consolas" w:cs="Consolas"/>
          <w:color w:val="2A00FF"/>
          <w:sz w:val="20"/>
          <w:szCs w:val="20"/>
          <w:highlight w:val="yellow"/>
        </w:rPr>
        <w:t>u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>, &amp;</w:t>
      </w:r>
      <w:r w:rsidR="000A54C0"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27629859" w14:textId="3E40D9F2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C7B512C" w14:textId="58F5E5A4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"The number is: 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71E5B95B" w14:textId="79491D0C" w:rsidR="0099692E" w:rsidRPr="000A54C0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2841B8"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3F7F5F"/>
          <w:sz w:val="20"/>
          <w:szCs w:val="20"/>
        </w:rPr>
        <w:t>("</w:t>
      </w:r>
      <w:r w:rsidRPr="000A54C0">
        <w:rPr>
          <w:rFonts w:ascii="Consolas" w:hAnsi="Consolas" w:cs="Consolas"/>
          <w:color w:val="3F7F5F"/>
          <w:sz w:val="20"/>
          <w:szCs w:val="20"/>
        </w:rPr>
        <w:t>Binary: %b \n",</w:t>
      </w:r>
      <w:r w:rsidR="000A54C0">
        <w:rPr>
          <w:rFonts w:ascii="Consolas" w:hAnsi="Consolas" w:cs="Consolas"/>
          <w:color w:val="3F7F5F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3F7F5F"/>
          <w:sz w:val="20"/>
          <w:szCs w:val="20"/>
        </w:rPr>
        <w:t>); There is no option for binary!</w:t>
      </w:r>
    </w:p>
    <w:p w14:paraId="1504D6FD" w14:textId="104D1C73" w:rsidR="0099692E" w:rsidRPr="000A54C0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12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"Octal: %o \n"</w:t>
      </w:r>
      <w:r w:rsidRPr="000A54C0">
        <w:rPr>
          <w:rFonts w:ascii="Consolas" w:hAnsi="Consolas" w:cs="Consolas"/>
          <w:color w:val="000000"/>
          <w:sz w:val="20"/>
          <w:szCs w:val="20"/>
        </w:rPr>
        <w:t>,</w:t>
      </w:r>
      <w:r w:rsidR="000A54C0"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000000"/>
          <w:sz w:val="20"/>
          <w:szCs w:val="20"/>
        </w:rPr>
        <w:t>);</w:t>
      </w:r>
    </w:p>
    <w:p w14:paraId="75B8765B" w14:textId="280752A9" w:rsidR="0099692E" w:rsidRPr="000A54C0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13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 xml:space="preserve">"Decimal: </w:t>
      </w:r>
      <w:r w:rsidRPr="00451CDD">
        <w:rPr>
          <w:rFonts w:ascii="Consolas" w:hAnsi="Consolas" w:cs="Consolas"/>
          <w:color w:val="2A00FF"/>
          <w:sz w:val="20"/>
          <w:szCs w:val="20"/>
          <w:highlight w:val="yellow"/>
        </w:rPr>
        <w:t>%</w:t>
      </w:r>
      <w:r w:rsidR="00A6298B" w:rsidRPr="00451CDD">
        <w:rPr>
          <w:rFonts w:ascii="Consolas" w:hAnsi="Consolas" w:cs="Consolas"/>
          <w:color w:val="2A00FF"/>
          <w:sz w:val="20"/>
          <w:szCs w:val="20"/>
          <w:highlight w:val="yellow"/>
        </w:rPr>
        <w:t>u</w:t>
      </w:r>
      <w:r w:rsidRPr="000A54C0">
        <w:rPr>
          <w:rFonts w:ascii="Consolas" w:hAnsi="Consolas" w:cs="Consolas"/>
          <w:color w:val="2A00FF"/>
          <w:sz w:val="20"/>
          <w:szCs w:val="20"/>
        </w:rPr>
        <w:t xml:space="preserve"> \n"</w:t>
      </w:r>
      <w:r w:rsidRPr="000A54C0">
        <w:rPr>
          <w:rFonts w:ascii="Consolas" w:hAnsi="Consolas" w:cs="Consolas"/>
          <w:color w:val="000000"/>
          <w:sz w:val="20"/>
          <w:szCs w:val="20"/>
        </w:rPr>
        <w:t>,</w:t>
      </w:r>
      <w:r w:rsidR="000A54C0"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000000"/>
          <w:sz w:val="20"/>
          <w:szCs w:val="20"/>
        </w:rPr>
        <w:t>);</w:t>
      </w:r>
    </w:p>
    <w:p w14:paraId="40A18814" w14:textId="36FF42C2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14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"Hexadecimal: %x \</w:t>
      </w:r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</w:t>
      </w:r>
      <w:r w:rsidR="000A54C0"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Alphabet in </w:t>
      </w:r>
      <w:r>
        <w:rPr>
          <w:rFonts w:ascii="Consolas" w:hAnsi="Consolas" w:cs="Consolas"/>
          <w:color w:val="3F7F5F"/>
          <w:sz w:val="20"/>
          <w:szCs w:val="20"/>
        </w:rPr>
        <w:t>small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 letters</w:t>
      </w:r>
    </w:p>
    <w:p w14:paraId="0FEE4D65" w14:textId="77DB66AF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HEXAdecimal</w:t>
      </w:r>
      <w:proofErr w:type="spellEnd"/>
      <w:r w:rsidRPr="0099692E">
        <w:rPr>
          <w:rFonts w:ascii="Consolas" w:hAnsi="Consolas" w:cs="Consolas"/>
          <w:color w:val="2A00FF"/>
          <w:sz w:val="20"/>
          <w:szCs w:val="20"/>
        </w:rPr>
        <w:t>: %X</w:t>
      </w:r>
      <w:r>
        <w:rPr>
          <w:rFonts w:ascii="Consolas" w:hAnsi="Consolas" w:cs="Consolas"/>
          <w:color w:val="2A00FF"/>
          <w:sz w:val="20"/>
          <w:szCs w:val="20"/>
        </w:rPr>
        <w:t xml:space="preserve"> \n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0A54C0"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99692E">
        <w:rPr>
          <w:rFonts w:ascii="Consolas" w:hAnsi="Consolas" w:cs="Consolas"/>
          <w:color w:val="3F7F5F"/>
          <w:sz w:val="20"/>
          <w:szCs w:val="20"/>
        </w:rPr>
        <w:t>Alphabet in capital letters</w:t>
      </w:r>
    </w:p>
    <w:p w14:paraId="441BE545" w14:textId="7EC2D28A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7D377023" w14:textId="1313FF4E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}</w:t>
      </w:r>
    </w:p>
    <w:p w14:paraId="12D20043" w14:textId="595DA156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52D5FA61" w14:textId="3B9DF4F9" w:rsidR="0099692E" w:rsidRDefault="0099692E" w:rsidP="000A54C0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As shown in lines# </w:t>
      </w:r>
      <w:r w:rsidR="000A54C0">
        <w:rPr>
          <w:rFonts w:cs="Times New Roman"/>
        </w:rPr>
        <w:t>05</w:t>
      </w:r>
      <w:r>
        <w:rPr>
          <w:rFonts w:cs="Times New Roman"/>
        </w:rPr>
        <w:t>,</w:t>
      </w:r>
      <w:r w:rsidR="000A54C0">
        <w:rPr>
          <w:rFonts w:cs="Times New Roman"/>
        </w:rPr>
        <w:t xml:space="preserve"> we defined an </w:t>
      </w:r>
      <w:r w:rsidR="000A54C0" w:rsidRPr="000A54C0">
        <w:rPr>
          <w:rFonts w:ascii="Consolas" w:hAnsi="Consolas" w:cs="Consolas"/>
          <w:b/>
          <w:bCs/>
          <w:color w:val="7F0055"/>
        </w:rPr>
        <w:t>unsigned</w:t>
      </w:r>
      <w:r w:rsidR="000A54C0" w:rsidRPr="000A54C0">
        <w:rPr>
          <w:rFonts w:cs="Times New Roman"/>
          <w:sz w:val="32"/>
          <w:szCs w:val="32"/>
        </w:rPr>
        <w:t xml:space="preserve"> </w:t>
      </w:r>
      <w:r w:rsidR="000A54C0">
        <w:rPr>
          <w:rFonts w:cs="Times New Roman"/>
        </w:rPr>
        <w:t>integer variable filled with a</w:t>
      </w:r>
      <w:r w:rsidR="00A6298B">
        <w:rPr>
          <w:rFonts w:cs="Times New Roman"/>
        </w:rPr>
        <w:t xml:space="preserve">n </w:t>
      </w:r>
      <w:r w:rsidR="00A6298B" w:rsidRPr="00311A26">
        <w:rPr>
          <w:rFonts w:ascii="Consolas" w:hAnsi="Consolas" w:cs="Consolas"/>
          <w:b/>
          <w:bCs/>
          <w:color w:val="7F0055"/>
        </w:rPr>
        <w:t>unsigned</w:t>
      </w:r>
      <w:r w:rsidR="000A54C0">
        <w:rPr>
          <w:rFonts w:cs="Times New Roman"/>
        </w:rPr>
        <w:t xml:space="preserve"> decimal value by the user in line# 08</w:t>
      </w:r>
      <w:r>
        <w:rPr>
          <w:rFonts w:cs="Times New Roman"/>
        </w:rPr>
        <w:t xml:space="preserve">. </w:t>
      </w:r>
      <w:r w:rsidR="00A6298B">
        <w:rPr>
          <w:rFonts w:cs="Times New Roman"/>
        </w:rPr>
        <w:t xml:space="preserve">Please pay attention to the format specifier for </w:t>
      </w:r>
      <w:r w:rsidR="00A6298B" w:rsidRPr="00311A26">
        <w:rPr>
          <w:rFonts w:ascii="Consolas" w:hAnsi="Consolas" w:cs="Consolas"/>
          <w:b/>
          <w:bCs/>
          <w:color w:val="7F0055"/>
        </w:rPr>
        <w:t>unsigned</w:t>
      </w:r>
      <w:r w:rsidR="00A6298B">
        <w:rPr>
          <w:rFonts w:cs="Times New Roman"/>
        </w:rPr>
        <w:t xml:space="preserve"> variables in </w:t>
      </w:r>
      <w:proofErr w:type="spellStart"/>
      <w:r w:rsidR="00A6298B" w:rsidRPr="00A6298B">
        <w:rPr>
          <w:rFonts w:ascii="Consolas" w:hAnsi="Consolas" w:cs="Consolas"/>
          <w:b/>
          <w:bCs/>
          <w:color w:val="7F0055"/>
        </w:rPr>
        <w:t>scanf</w:t>
      </w:r>
      <w:proofErr w:type="spellEnd"/>
      <w:r w:rsidR="00A6298B">
        <w:rPr>
          <w:rFonts w:cs="Times New Roman"/>
        </w:rPr>
        <w:t xml:space="preserve"> and </w:t>
      </w:r>
      <w:proofErr w:type="spellStart"/>
      <w:r w:rsidR="00A6298B" w:rsidRPr="00A6298B">
        <w:rPr>
          <w:rFonts w:ascii="Consolas" w:hAnsi="Consolas" w:cs="Consolas"/>
          <w:b/>
          <w:bCs/>
          <w:color w:val="7F0055"/>
        </w:rPr>
        <w:t>printf</w:t>
      </w:r>
      <w:proofErr w:type="spellEnd"/>
      <w:r w:rsidR="001C1BC8">
        <w:rPr>
          <w:rFonts w:ascii="Consolas" w:hAnsi="Consolas" w:cs="Consolas"/>
          <w:b/>
          <w:bCs/>
          <w:color w:val="7F0055"/>
        </w:rPr>
        <w:t>,</w:t>
      </w:r>
      <w:r w:rsidR="00A6298B">
        <w:rPr>
          <w:rFonts w:cs="Times New Roman"/>
        </w:rPr>
        <w:t xml:space="preserve"> which is </w:t>
      </w:r>
      <w:r w:rsidR="00A6298B" w:rsidRPr="00A6298B">
        <w:rPr>
          <w:rFonts w:ascii="Consolas" w:hAnsi="Consolas" w:cs="Consolas"/>
          <w:color w:val="2A00FF"/>
        </w:rPr>
        <w:t>"%u</w:t>
      </w:r>
      <w:r w:rsidR="00451CDD">
        <w:rPr>
          <w:rFonts w:ascii="Consolas" w:hAnsi="Consolas" w:cs="Consolas"/>
          <w:color w:val="2A00FF"/>
        </w:rPr>
        <w:t>".</w:t>
      </w:r>
      <w:r w:rsidR="00A6298B">
        <w:rPr>
          <w:rFonts w:cs="Times New Roman"/>
        </w:rPr>
        <w:t xml:space="preserve"> </w:t>
      </w:r>
      <w:r>
        <w:rPr>
          <w:rFonts w:cs="Times New Roman"/>
        </w:rPr>
        <w:t>An example run would be:</w:t>
      </w:r>
    </w:p>
    <w:p w14:paraId="75F34B41" w14:textId="77777777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19AEBA9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>Enter an integer number:</w:t>
      </w:r>
    </w:p>
    <w:p w14:paraId="7F4F6D5C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C87D"/>
          <w:sz w:val="20"/>
          <w:szCs w:val="20"/>
        </w:rPr>
        <w:t>15</w:t>
      </w:r>
    </w:p>
    <w:p w14:paraId="252360C1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The number is: </w:t>
      </w:r>
    </w:p>
    <w:p w14:paraId="5943892E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lastRenderedPageBreak/>
        <w:t xml:space="preserve">Octal: 17 </w:t>
      </w:r>
    </w:p>
    <w:p w14:paraId="0EF284FA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Decimal: 15 </w:t>
      </w:r>
    </w:p>
    <w:p w14:paraId="08E42771" w14:textId="298B7120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Hexadecimal: f </w:t>
      </w:r>
    </w:p>
    <w:p w14:paraId="657FA4AD" w14:textId="6CDD68B2" w:rsidR="000A54C0" w:rsidRDefault="000A54C0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73412B5F" w14:textId="65519B51" w:rsidR="000A54C0" w:rsidRDefault="000A54C0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You may hear that </w:t>
      </w:r>
      <w:r w:rsidRPr="000A54C0">
        <w:rPr>
          <w:rFonts w:cs="Times New Roman"/>
        </w:rPr>
        <w:t>C</w:t>
      </w:r>
      <w:r>
        <w:rPr>
          <w:rFonts w:cs="Times New Roman"/>
        </w:rPr>
        <w:t>/</w:t>
      </w:r>
      <w:r w:rsidRPr="000A54C0">
        <w:rPr>
          <w:rFonts w:cs="Times New Roman"/>
        </w:rPr>
        <w:t xml:space="preserve">C++ are </w:t>
      </w:r>
      <w:r>
        <w:rPr>
          <w:rFonts w:cs="Times New Roman"/>
        </w:rPr>
        <w:t xml:space="preserve">so-called </w:t>
      </w:r>
      <w:r w:rsidRPr="000A54C0">
        <w:rPr>
          <w:rFonts w:cs="Times New Roman"/>
          <w:highlight w:val="yellow"/>
        </w:rPr>
        <w:t>weakly-typed</w:t>
      </w:r>
      <w:r w:rsidRPr="000A54C0">
        <w:rPr>
          <w:rFonts w:cs="Times New Roman"/>
        </w:rPr>
        <w:t> </w:t>
      </w:r>
      <w:r>
        <w:rPr>
          <w:rFonts w:cs="Times New Roman"/>
        </w:rPr>
        <w:t>languages. This is because C/C++ do</w:t>
      </w:r>
      <w:r w:rsidR="001C1BC8">
        <w:rPr>
          <w:rFonts w:cs="Times New Roman"/>
        </w:rPr>
        <w:t>es</w:t>
      </w:r>
      <w:r>
        <w:rPr>
          <w:rFonts w:cs="Times New Roman"/>
        </w:rPr>
        <w:t xml:space="preserve"> not raise exceptions or error</w:t>
      </w:r>
      <w:r w:rsidR="00451CDD">
        <w:rPr>
          <w:rFonts w:cs="Times New Roman"/>
        </w:rPr>
        <w:t>,</w:t>
      </w:r>
      <w:r>
        <w:rPr>
          <w:rFonts w:cs="Times New Roman"/>
        </w:rPr>
        <w:t xml:space="preserve"> neither at compile</w:t>
      </w:r>
      <w:r w:rsidR="008558D9">
        <w:rPr>
          <w:rFonts w:cs="Times New Roman"/>
        </w:rPr>
        <w:t>-time</w:t>
      </w:r>
      <w:r>
        <w:rPr>
          <w:rFonts w:cs="Times New Roman"/>
        </w:rPr>
        <w:t xml:space="preserve"> nor run-time</w:t>
      </w:r>
      <w:r w:rsidR="00451CDD">
        <w:rPr>
          <w:rFonts w:cs="Times New Roman"/>
        </w:rPr>
        <w:t>,</w:t>
      </w:r>
      <w:r>
        <w:rPr>
          <w:rFonts w:cs="Times New Roman"/>
        </w:rPr>
        <w:t xml:space="preserve"> in some cases that a value of </w:t>
      </w:r>
      <w:r w:rsidR="00451CDD">
        <w:rPr>
          <w:rFonts w:cs="Times New Roman"/>
        </w:rPr>
        <w:t xml:space="preserve">a </w:t>
      </w:r>
      <w:r>
        <w:rPr>
          <w:rFonts w:cs="Times New Roman"/>
        </w:rPr>
        <w:t xml:space="preserve">type is assigned to a variable of </w:t>
      </w:r>
      <w:r w:rsidR="004826AB">
        <w:rPr>
          <w:rFonts w:cs="Times New Roman"/>
        </w:rPr>
        <w:t xml:space="preserve">a </w:t>
      </w:r>
      <w:r>
        <w:rPr>
          <w:rFonts w:cs="Times New Roman"/>
        </w:rPr>
        <w:t xml:space="preserve">different type due to </w:t>
      </w:r>
      <w:r w:rsidRPr="000A54C0">
        <w:rPr>
          <w:rFonts w:cs="Times New Roman"/>
          <w:highlight w:val="yellow"/>
        </w:rPr>
        <w:t>implicit casting</w:t>
      </w:r>
      <w:r>
        <w:rPr>
          <w:rFonts w:cs="Times New Roman"/>
        </w:rPr>
        <w:t>. For example, another run of our previous code could be:</w:t>
      </w:r>
    </w:p>
    <w:p w14:paraId="710E6FBC" w14:textId="77777777" w:rsidR="000A54C0" w:rsidRDefault="000A54C0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D47954F" w14:textId="77777777" w:rsidR="000A54C0" w:rsidRP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0A54C0">
        <w:rPr>
          <w:rFonts w:ascii="Consolas" w:hAnsi="Consolas" w:cs="Consolas"/>
          <w:color w:val="000000"/>
          <w:sz w:val="20"/>
          <w:szCs w:val="20"/>
        </w:rPr>
        <w:t>Enter an unsigned integer number:</w:t>
      </w:r>
    </w:p>
    <w:p w14:paraId="4E37C938" w14:textId="77777777" w:rsidR="000A54C0" w:rsidRP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color w:val="00C87D"/>
          <w:sz w:val="20"/>
          <w:szCs w:val="20"/>
        </w:rPr>
      </w:pPr>
      <w:r w:rsidRPr="000A54C0">
        <w:rPr>
          <w:rFonts w:ascii="Consolas" w:hAnsi="Consolas" w:cs="Consolas"/>
          <w:color w:val="00C87D"/>
          <w:sz w:val="20"/>
          <w:szCs w:val="20"/>
          <w:highlight w:val="yellow"/>
        </w:rPr>
        <w:t>-45</w:t>
      </w:r>
    </w:p>
    <w:p w14:paraId="4D2F5B29" w14:textId="77777777" w:rsidR="000A54C0" w:rsidRP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0A54C0">
        <w:rPr>
          <w:rFonts w:ascii="Consolas" w:hAnsi="Consolas" w:cs="Consolas"/>
          <w:color w:val="000000"/>
          <w:sz w:val="20"/>
          <w:szCs w:val="20"/>
        </w:rPr>
        <w:t xml:space="preserve">The number is: </w:t>
      </w:r>
    </w:p>
    <w:p w14:paraId="2CC90A5D" w14:textId="77777777" w:rsidR="000A54C0" w:rsidRP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0A54C0">
        <w:rPr>
          <w:rFonts w:ascii="Consolas" w:hAnsi="Consolas" w:cs="Consolas"/>
          <w:color w:val="000000"/>
          <w:sz w:val="20"/>
          <w:szCs w:val="20"/>
        </w:rPr>
        <w:t xml:space="preserve">Octal: 37777777723 </w:t>
      </w:r>
    </w:p>
    <w:p w14:paraId="379F5CCA" w14:textId="11BD6AC5" w:rsidR="000A54C0" w:rsidRP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A6298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Decimal: </w:t>
      </w:r>
      <w:r w:rsidR="00A6298B" w:rsidRPr="00A6298B">
        <w:rPr>
          <w:rFonts w:ascii="Consolas" w:hAnsi="Consolas" w:cs="Consolas"/>
          <w:color w:val="000000"/>
          <w:sz w:val="20"/>
          <w:szCs w:val="20"/>
          <w:highlight w:val="yellow"/>
        </w:rPr>
        <w:t>4294967251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7B78466" w14:textId="77777777" w:rsidR="000A54C0" w:rsidRP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0A54C0">
        <w:rPr>
          <w:rFonts w:ascii="Consolas" w:hAnsi="Consolas" w:cs="Consolas"/>
          <w:color w:val="000000"/>
          <w:sz w:val="20"/>
          <w:szCs w:val="20"/>
        </w:rPr>
        <w:t xml:space="preserve">Hexadecimal: ffffffd3 </w:t>
      </w:r>
    </w:p>
    <w:p w14:paraId="565F4726" w14:textId="77777777" w:rsidR="000A54C0" w:rsidRP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A54C0">
        <w:rPr>
          <w:rFonts w:ascii="Consolas" w:hAnsi="Consolas" w:cs="Consolas"/>
          <w:color w:val="000000"/>
          <w:sz w:val="20"/>
          <w:szCs w:val="20"/>
        </w:rPr>
        <w:t>HEXAdecimal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: FFFFFFD3</w:t>
      </w:r>
    </w:p>
    <w:p w14:paraId="2C301FFA" w14:textId="0645298C" w:rsidR="000A54C0" w:rsidRDefault="000A54C0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6578A1F" w14:textId="1C00C9F2" w:rsidR="000A54C0" w:rsidRDefault="000A54C0" w:rsidP="00A6298B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 xml:space="preserve">As seen, the user enters a negative decimal number -45. </w:t>
      </w:r>
      <w:r w:rsidR="000F636F">
        <w:rPr>
          <w:rFonts w:cs="Times New Roman"/>
        </w:rPr>
        <w:t>Ou</w:t>
      </w:r>
      <w:r w:rsidR="001C1BC8">
        <w:rPr>
          <w:rFonts w:cs="Times New Roman"/>
        </w:rPr>
        <w:t>r</w:t>
      </w:r>
      <w:r w:rsidR="000F636F">
        <w:rPr>
          <w:rFonts w:cs="Times New Roman"/>
        </w:rPr>
        <w:t xml:space="preserve"> program</w:t>
      </w:r>
      <w:r>
        <w:rPr>
          <w:rFonts w:cs="Times New Roman"/>
        </w:rPr>
        <w:t xml:space="preserve"> stores this value </w:t>
      </w:r>
      <w:r w:rsidR="000F636F">
        <w:rPr>
          <w:rFonts w:cs="Times New Roman"/>
        </w:rPr>
        <w:t xml:space="preserve">in the </w:t>
      </w:r>
      <w:r>
        <w:rPr>
          <w:rFonts w:cs="Times New Roman"/>
        </w:rPr>
        <w:t xml:space="preserve">variable </w:t>
      </w:r>
      <w:r w:rsidRPr="000A54C0">
        <w:rPr>
          <w:rFonts w:ascii="Consolas" w:hAnsi="Consolas" w:cs="Consolas"/>
          <w:color w:val="000000"/>
          <w:sz w:val="20"/>
          <w:szCs w:val="20"/>
        </w:rPr>
        <w:t>‘a’</w:t>
      </w:r>
      <w:r>
        <w:rPr>
          <w:rFonts w:cs="Times New Roman"/>
        </w:rPr>
        <w:t xml:space="preserve"> whose type is </w:t>
      </w:r>
      <w:r w:rsidRPr="00A6298B">
        <w:rPr>
          <w:rFonts w:ascii="Consolas" w:hAnsi="Consolas" w:cs="Consolas"/>
          <w:b/>
          <w:bCs/>
          <w:color w:val="7F0055"/>
        </w:rPr>
        <w:t>unsigned</w:t>
      </w:r>
      <w:r>
        <w:rPr>
          <w:rFonts w:cs="Times New Roman"/>
        </w:rPr>
        <w:t>. However, no error or exception raised by C/C++. Indeed, C/C++ did an implicit cast and convert</w:t>
      </w:r>
      <w:r w:rsidR="00451CDD">
        <w:rPr>
          <w:rFonts w:cs="Times New Roman"/>
        </w:rPr>
        <w:t>ed</w:t>
      </w:r>
      <w:r>
        <w:rPr>
          <w:rFonts w:cs="Times New Roman"/>
        </w:rPr>
        <w:t xml:space="preserve"> the type of variable </w:t>
      </w:r>
      <w:r w:rsidRPr="000A54C0">
        <w:rPr>
          <w:rFonts w:ascii="Consolas" w:hAnsi="Consolas" w:cs="Consolas"/>
          <w:color w:val="000000"/>
          <w:sz w:val="20"/>
          <w:szCs w:val="20"/>
        </w:rPr>
        <w:t>‘a’</w:t>
      </w:r>
      <w:r w:rsidRPr="000A54C0">
        <w:rPr>
          <w:rFonts w:ascii="Courier New" w:hAnsi="Courier New" w:cs="Courier New"/>
        </w:rPr>
        <w:t xml:space="preserve"> </w:t>
      </w:r>
      <w:r>
        <w:rPr>
          <w:rFonts w:cs="Times New Roman"/>
        </w:rPr>
        <w:t xml:space="preserve">to </w:t>
      </w:r>
      <w:r w:rsidRPr="00A6298B">
        <w:rPr>
          <w:rFonts w:ascii="Consolas" w:hAnsi="Consolas" w:cs="Consolas"/>
          <w:b/>
          <w:bCs/>
          <w:color w:val="7F0055"/>
        </w:rPr>
        <w:t>signed</w:t>
      </w:r>
      <w:r>
        <w:rPr>
          <w:rFonts w:cs="Times New Roman"/>
        </w:rPr>
        <w:t xml:space="preserve"> integer first, and then stored the negative value. You can see this in the output in octal</w:t>
      </w:r>
      <w:r w:rsidR="00A6298B">
        <w:rPr>
          <w:rFonts w:cs="Times New Roman"/>
        </w:rPr>
        <w:t xml:space="preserve"> </w:t>
      </w:r>
      <w:r>
        <w:rPr>
          <w:rFonts w:cs="Times New Roman"/>
        </w:rPr>
        <w:t>and hexadecimal bases.</w:t>
      </w:r>
      <w:r w:rsidR="00A6298B">
        <w:rPr>
          <w:rFonts w:cs="Times New Roman"/>
        </w:rPr>
        <w:t xml:space="preserve"> In </w:t>
      </w:r>
      <w:r w:rsidR="00451CDD">
        <w:rPr>
          <w:rFonts w:cs="Times New Roman"/>
        </w:rPr>
        <w:t xml:space="preserve">the </w:t>
      </w:r>
      <w:r w:rsidR="00A6298B">
        <w:rPr>
          <w:rFonts w:cs="Times New Roman"/>
        </w:rPr>
        <w:t xml:space="preserve">decimal base, however, you may wonder why -45 became </w:t>
      </w:r>
      <w:r w:rsidR="00A6298B" w:rsidRPr="00A6298B">
        <w:rPr>
          <w:rFonts w:cs="Times New Roman"/>
        </w:rPr>
        <w:t>4294967251</w:t>
      </w:r>
      <w:r w:rsidR="000C3A48">
        <w:rPr>
          <w:rFonts w:cs="Times New Roman"/>
        </w:rPr>
        <w:t xml:space="preserve"> (Why?).</w:t>
      </w:r>
    </w:p>
    <w:p w14:paraId="0DED7E14" w14:textId="77777777" w:rsidR="000A54C0" w:rsidRDefault="000A54C0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554F6BD2" w14:textId="6E94E75A" w:rsidR="0099692E" w:rsidRDefault="0099692E" w:rsidP="000A54C0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 xml:space="preserve">Also, you can </w:t>
      </w:r>
      <w:r w:rsidR="00E60C29">
        <w:rPr>
          <w:rFonts w:cs="Times New Roman"/>
        </w:rPr>
        <w:t>define a variable that can store negative and positive numbers</w:t>
      </w:r>
      <w:r w:rsidR="000A54C0">
        <w:rPr>
          <w:rFonts w:cs="Times New Roman"/>
        </w:rPr>
        <w:t xml:space="preserve"> as </w:t>
      </w:r>
      <w:r w:rsidR="000A54C0" w:rsidRPr="000A54C0">
        <w:rPr>
          <w:rFonts w:ascii="Consolas" w:hAnsi="Consolas" w:cs="Consolas"/>
          <w:b/>
          <w:bCs/>
          <w:color w:val="7F0055"/>
        </w:rPr>
        <w:t>signed</w:t>
      </w:r>
      <w:r w:rsidR="00E60C29">
        <w:rPr>
          <w:rFonts w:cs="Times New Roman"/>
        </w:rPr>
        <w:t>. Indeed, any numeric variable in C/C++ is in signed-2’s-comp</w:t>
      </w:r>
      <w:r w:rsidR="00451CDD">
        <w:rPr>
          <w:rFonts w:cs="Times New Roman"/>
        </w:rPr>
        <w:t>le</w:t>
      </w:r>
      <w:r w:rsidR="00E60C29">
        <w:rPr>
          <w:rFonts w:cs="Times New Roman"/>
        </w:rPr>
        <w:t>ment by default</w:t>
      </w:r>
      <w:r w:rsidR="00451CDD">
        <w:rPr>
          <w:rFonts w:cs="Times New Roman"/>
        </w:rPr>
        <w:t>,</w:t>
      </w:r>
      <w:r w:rsidR="00E60C29">
        <w:rPr>
          <w:rFonts w:cs="Times New Roman"/>
        </w:rPr>
        <w:t xml:space="preserve"> </w:t>
      </w:r>
      <w:r w:rsidR="000A54C0">
        <w:rPr>
          <w:rFonts w:cs="Times New Roman"/>
        </w:rPr>
        <w:t xml:space="preserve">and </w:t>
      </w:r>
      <w:r w:rsidR="000A54C0" w:rsidRPr="000A54C0">
        <w:rPr>
          <w:rFonts w:cs="Times New Roman"/>
          <w:highlight w:val="yellow"/>
        </w:rPr>
        <w:t xml:space="preserve">using the keyword </w:t>
      </w:r>
      <w:r w:rsidR="000A54C0" w:rsidRPr="000A54C0">
        <w:rPr>
          <w:rFonts w:ascii="Consolas" w:hAnsi="Consolas" w:cs="Consolas"/>
          <w:b/>
          <w:bCs/>
          <w:color w:val="7F0055"/>
          <w:highlight w:val="yellow"/>
        </w:rPr>
        <w:t>signed</w:t>
      </w:r>
      <w:r w:rsidR="000A54C0" w:rsidRPr="000A54C0">
        <w:rPr>
          <w:rFonts w:cs="Times New Roman"/>
          <w:highlight w:val="yellow"/>
        </w:rPr>
        <w:t xml:space="preserve"> is optional</w:t>
      </w:r>
      <w:r w:rsidR="00451CDD">
        <w:rPr>
          <w:rFonts w:cs="Times New Roman"/>
          <w:highlight w:val="yellow"/>
        </w:rPr>
        <w:t>,</w:t>
      </w:r>
      <w:r w:rsidR="000A54C0">
        <w:rPr>
          <w:rFonts w:cs="Times New Roman"/>
        </w:rPr>
        <w:t xml:space="preserve"> </w:t>
      </w:r>
      <w:r w:rsidR="00E60C29">
        <w:rPr>
          <w:rFonts w:cs="Times New Roman"/>
        </w:rPr>
        <w:t xml:space="preserve">as seen below! </w:t>
      </w:r>
      <w:r>
        <w:rPr>
          <w:rFonts w:cs="Times New Roman"/>
        </w:rPr>
        <w:t xml:space="preserve"> </w:t>
      </w:r>
      <w:r w:rsidR="00A6298B">
        <w:rPr>
          <w:rFonts w:cs="Times New Roman"/>
        </w:rPr>
        <w:t xml:space="preserve">Please pay attention to the format specifier for </w:t>
      </w:r>
      <w:r w:rsidR="00A6298B" w:rsidRPr="00A6298B">
        <w:rPr>
          <w:rFonts w:ascii="Consolas" w:hAnsi="Consolas" w:cs="Consolas"/>
          <w:b/>
          <w:bCs/>
          <w:color w:val="7F0055"/>
        </w:rPr>
        <w:t>signed</w:t>
      </w:r>
      <w:r w:rsidR="00A6298B">
        <w:rPr>
          <w:rFonts w:cs="Times New Roman"/>
        </w:rPr>
        <w:t xml:space="preserve"> variables in </w:t>
      </w:r>
      <w:proofErr w:type="spellStart"/>
      <w:r w:rsidR="00A6298B" w:rsidRPr="00A6298B">
        <w:rPr>
          <w:rFonts w:ascii="Consolas" w:hAnsi="Consolas" w:cs="Consolas"/>
          <w:b/>
          <w:bCs/>
          <w:color w:val="7F0055"/>
        </w:rPr>
        <w:t>scanf</w:t>
      </w:r>
      <w:proofErr w:type="spellEnd"/>
      <w:r w:rsidR="00A6298B">
        <w:rPr>
          <w:rFonts w:cs="Times New Roman"/>
        </w:rPr>
        <w:t xml:space="preserve"> and </w:t>
      </w:r>
      <w:proofErr w:type="spellStart"/>
      <w:r w:rsidR="00A6298B" w:rsidRPr="00A6298B">
        <w:rPr>
          <w:rFonts w:ascii="Consolas" w:hAnsi="Consolas" w:cs="Consolas"/>
          <w:b/>
          <w:bCs/>
          <w:color w:val="7F0055"/>
        </w:rPr>
        <w:t>printf</w:t>
      </w:r>
      <w:proofErr w:type="spellEnd"/>
      <w:r w:rsidR="00451CDD">
        <w:rPr>
          <w:rFonts w:ascii="Consolas" w:hAnsi="Consolas" w:cs="Consolas"/>
          <w:b/>
          <w:bCs/>
          <w:color w:val="7F0055"/>
        </w:rPr>
        <w:t>,</w:t>
      </w:r>
      <w:r w:rsidR="00A6298B">
        <w:rPr>
          <w:rFonts w:cs="Times New Roman"/>
        </w:rPr>
        <w:t xml:space="preserve"> which is </w:t>
      </w:r>
      <w:r w:rsidR="00A6298B" w:rsidRPr="00A6298B">
        <w:rPr>
          <w:rFonts w:ascii="Consolas" w:hAnsi="Consolas" w:cs="Consolas"/>
          <w:color w:val="2A00FF"/>
        </w:rPr>
        <w:t>"%</w:t>
      </w:r>
      <w:r w:rsidR="00A6298B">
        <w:rPr>
          <w:rFonts w:ascii="Consolas" w:hAnsi="Consolas" w:cs="Consolas"/>
          <w:color w:val="2A00FF"/>
        </w:rPr>
        <w:t>d</w:t>
      </w:r>
      <w:r w:rsidR="00A6298B" w:rsidRPr="00A6298B">
        <w:rPr>
          <w:rFonts w:ascii="Consolas" w:hAnsi="Consolas" w:cs="Consolas"/>
          <w:color w:val="2A00FF"/>
        </w:rPr>
        <w:t>"</w:t>
      </w:r>
      <w:r w:rsidR="00A6298B">
        <w:rPr>
          <w:rFonts w:cs="Times New Roman"/>
        </w:rPr>
        <w:t>.</w:t>
      </w:r>
    </w:p>
    <w:p w14:paraId="62E841C3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6B8DFFE0" w14:textId="51805B00" w:rsid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="00A6298B">
        <w:rPr>
          <w:rFonts w:ascii="Consolas" w:hAnsi="Consolas" w:cs="Consolas"/>
          <w:color w:val="2A00FF"/>
          <w:sz w:val="20"/>
          <w:szCs w:val="20"/>
        </w:rPr>
        <w:t>&gt;</w:t>
      </w:r>
    </w:p>
    <w:p w14:paraId="419E1FAC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>) {</w:t>
      </w:r>
    </w:p>
    <w:p w14:paraId="6A31E784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178BB196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652879EB" w14:textId="18D2F03A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A54C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;</w:t>
      </w:r>
      <w:r w:rsidR="0085210D" w:rsidRPr="0085210D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85210D">
        <w:rPr>
          <w:rFonts w:ascii="Consolas" w:hAnsi="Consolas" w:cs="Consolas"/>
          <w:color w:val="3F7F5F"/>
          <w:sz w:val="20"/>
          <w:szCs w:val="20"/>
        </w:rPr>
        <w:t>//you can drop ‘signed’ keyword</w:t>
      </w:r>
    </w:p>
    <w:p w14:paraId="5CDA0F93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4946720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"Enter an integer number:\n"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3C44FF9B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451CDD">
        <w:rPr>
          <w:rFonts w:ascii="Consolas" w:hAnsi="Consolas" w:cs="Consolas"/>
          <w:color w:val="2A00FF"/>
          <w:sz w:val="20"/>
          <w:szCs w:val="20"/>
          <w:highlight w:val="yellow"/>
        </w:rPr>
        <w:t>%d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>, &amp;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3E0EB400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51C43E8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"The number is: 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3866084D" w14:textId="77777777" w:rsidR="000A54C0" w:rsidRP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2841B8"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3F7F5F"/>
          <w:sz w:val="20"/>
          <w:szCs w:val="20"/>
        </w:rPr>
        <w:t>("</w:t>
      </w:r>
      <w:r w:rsidRPr="000A54C0">
        <w:rPr>
          <w:rFonts w:ascii="Consolas" w:hAnsi="Consolas" w:cs="Consolas"/>
          <w:color w:val="3F7F5F"/>
          <w:sz w:val="20"/>
          <w:szCs w:val="20"/>
        </w:rPr>
        <w:t>Binary: %b \n",</w:t>
      </w:r>
      <w:r>
        <w:rPr>
          <w:rFonts w:ascii="Consolas" w:hAnsi="Consolas" w:cs="Consolas"/>
          <w:color w:val="3F7F5F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3F7F5F"/>
          <w:sz w:val="20"/>
          <w:szCs w:val="20"/>
        </w:rPr>
        <w:t>); There is no option for binary!</w:t>
      </w:r>
    </w:p>
    <w:p w14:paraId="3D5956D4" w14:textId="77777777" w:rsidR="000A54C0" w:rsidRP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12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"Octal: %o \n"</w:t>
      </w:r>
      <w:r w:rsidRPr="000A54C0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000000"/>
          <w:sz w:val="20"/>
          <w:szCs w:val="20"/>
        </w:rPr>
        <w:t>);</w:t>
      </w:r>
    </w:p>
    <w:p w14:paraId="2764C93A" w14:textId="77777777" w:rsidR="000A54C0" w:rsidRP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13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 xml:space="preserve">"Decimal: </w:t>
      </w:r>
      <w:r w:rsidRPr="00451CDD">
        <w:rPr>
          <w:rFonts w:ascii="Consolas" w:hAnsi="Consolas" w:cs="Consolas"/>
          <w:color w:val="2A00FF"/>
          <w:sz w:val="20"/>
          <w:szCs w:val="20"/>
          <w:highlight w:val="yellow"/>
        </w:rPr>
        <w:t>%d</w:t>
      </w:r>
      <w:r w:rsidRPr="000A54C0">
        <w:rPr>
          <w:rFonts w:ascii="Consolas" w:hAnsi="Consolas" w:cs="Consolas"/>
          <w:color w:val="2A00FF"/>
          <w:sz w:val="20"/>
          <w:szCs w:val="20"/>
        </w:rPr>
        <w:t xml:space="preserve"> \n"</w:t>
      </w:r>
      <w:r w:rsidRPr="000A54C0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000000"/>
          <w:sz w:val="20"/>
          <w:szCs w:val="20"/>
        </w:rPr>
        <w:t>);</w:t>
      </w:r>
    </w:p>
    <w:p w14:paraId="6088711D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14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"Hexadecimal: %x \</w:t>
      </w:r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Alphabet in </w:t>
      </w:r>
      <w:r>
        <w:rPr>
          <w:rFonts w:ascii="Consolas" w:hAnsi="Consolas" w:cs="Consolas"/>
          <w:color w:val="3F7F5F"/>
          <w:sz w:val="20"/>
          <w:szCs w:val="20"/>
        </w:rPr>
        <w:t>small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 letters</w:t>
      </w:r>
    </w:p>
    <w:p w14:paraId="6D684478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HEXAdecimal</w:t>
      </w:r>
      <w:proofErr w:type="spellEnd"/>
      <w:r w:rsidRPr="0099692E">
        <w:rPr>
          <w:rFonts w:ascii="Consolas" w:hAnsi="Consolas" w:cs="Consolas"/>
          <w:color w:val="2A00FF"/>
          <w:sz w:val="20"/>
          <w:szCs w:val="20"/>
        </w:rPr>
        <w:t>: %X</w:t>
      </w:r>
      <w:r>
        <w:rPr>
          <w:rFonts w:ascii="Consolas" w:hAnsi="Consolas" w:cs="Consolas"/>
          <w:color w:val="2A00FF"/>
          <w:sz w:val="20"/>
          <w:szCs w:val="20"/>
        </w:rPr>
        <w:t xml:space="preserve"> \n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99692E">
        <w:rPr>
          <w:rFonts w:ascii="Consolas" w:hAnsi="Consolas" w:cs="Consolas"/>
          <w:color w:val="3F7F5F"/>
          <w:sz w:val="20"/>
          <w:szCs w:val="20"/>
        </w:rPr>
        <w:t>Alphabet in capital letters</w:t>
      </w:r>
    </w:p>
    <w:p w14:paraId="54178EC0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26CC4FF7" w14:textId="77777777" w:rsidR="000A54C0" w:rsidRPr="0099692E" w:rsidRDefault="000A54C0" w:rsidP="000A54C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}</w:t>
      </w:r>
    </w:p>
    <w:p w14:paraId="327AB23F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</w:rPr>
      </w:pPr>
    </w:p>
    <w:p w14:paraId="4978E144" w14:textId="1EB9CB2E" w:rsidR="00A6298B" w:rsidRDefault="00DE4503" w:rsidP="00A6298B">
      <w:pPr>
        <w:autoSpaceDE w:val="0"/>
        <w:autoSpaceDN w:val="0"/>
        <w:adjustRightInd w:val="0"/>
        <w:rPr>
          <w:rFonts w:cs="Times New Roman"/>
        </w:rPr>
      </w:pPr>
      <w:r w:rsidRPr="00DE4503">
        <w:rPr>
          <w:rFonts w:cs="Times New Roman"/>
          <w:b/>
          <w:bCs/>
        </w:rPr>
        <w:t>Regard</w:t>
      </w:r>
      <w:r w:rsidR="001C1BC8">
        <w:rPr>
          <w:rFonts w:cs="Times New Roman"/>
          <w:b/>
          <w:bCs/>
        </w:rPr>
        <w:t>in</w:t>
      </w:r>
      <w:r w:rsidRPr="00DE4503">
        <w:rPr>
          <w:rFonts w:cs="Times New Roman"/>
          <w:b/>
          <w:bCs/>
        </w:rPr>
        <w:t>g overflow,</w:t>
      </w:r>
      <w:r>
        <w:rPr>
          <w:rFonts w:cs="Times New Roman"/>
        </w:rPr>
        <w:t xml:space="preserve"> </w:t>
      </w:r>
      <w:r w:rsidR="00A6298B">
        <w:rPr>
          <w:rFonts w:cs="Times New Roman"/>
        </w:rPr>
        <w:t xml:space="preserve">C/C++ does not raise an error or exception when an overflow happens either in </w:t>
      </w:r>
      <w:r w:rsidR="00A6298B" w:rsidRPr="00A6298B">
        <w:rPr>
          <w:rFonts w:ascii="Consolas" w:hAnsi="Consolas" w:cs="Consolas"/>
          <w:b/>
          <w:bCs/>
          <w:color w:val="7F0055"/>
        </w:rPr>
        <w:t>signed</w:t>
      </w:r>
      <w:r w:rsidR="00A6298B">
        <w:rPr>
          <w:rFonts w:cs="Times New Roman"/>
        </w:rPr>
        <w:t xml:space="preserve"> or </w:t>
      </w:r>
      <w:r w:rsidR="00A6298B" w:rsidRPr="00A6298B">
        <w:rPr>
          <w:rFonts w:ascii="Consolas" w:hAnsi="Consolas" w:cs="Consolas"/>
          <w:b/>
          <w:bCs/>
          <w:color w:val="7F0055"/>
        </w:rPr>
        <w:t>unsigned</w:t>
      </w:r>
      <w:r w:rsidR="00A6298B">
        <w:rPr>
          <w:rFonts w:cs="Times New Roman"/>
        </w:rPr>
        <w:t xml:space="preserve"> numeric variables</w:t>
      </w:r>
      <w:r w:rsidR="00213963">
        <w:rPr>
          <w:rFonts w:cs="Times New Roman"/>
        </w:rPr>
        <w:t>. We explain this in the following program</w:t>
      </w:r>
      <w:r w:rsidR="00A6298B">
        <w:rPr>
          <w:rFonts w:cs="Times New Roman"/>
        </w:rPr>
        <w:t>:</w:t>
      </w:r>
    </w:p>
    <w:p w14:paraId="7FD27AA2" w14:textId="70D4FCE7" w:rsidR="00A6298B" w:rsidRDefault="00A6298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EDD071E" w14:textId="78BD17BA" w:rsid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limits</w:t>
      </w:r>
      <w:r w:rsidRPr="00D97205">
        <w:rPr>
          <w:rFonts w:ascii="Consolas" w:hAnsi="Consolas" w:cs="Consolas"/>
          <w:color w:val="2A00FF"/>
          <w:sz w:val="20"/>
          <w:szCs w:val="20"/>
        </w:rPr>
        <w:t>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656F629" w14:textId="42455F25" w:rsid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12E7BAE" w14:textId="77777777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>) {</w:t>
      </w:r>
    </w:p>
    <w:p w14:paraId="5F4B948E" w14:textId="77777777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718EFD53" w14:textId="77777777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15994F04" w14:textId="2FD227DC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6298B"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;</w:t>
      </w:r>
    </w:p>
    <w:p w14:paraId="35791BA7" w14:textId="77777777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4DD795F" w14:textId="77777777" w:rsidR="00A6298B" w:rsidRP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lastRenderedPageBreak/>
        <w:t>0</w:t>
      </w:r>
      <w:r>
        <w:rPr>
          <w:rFonts w:ascii="Consolas" w:hAnsi="Consolas" w:cs="Consolas"/>
          <w:sz w:val="20"/>
          <w:szCs w:val="20"/>
        </w:rPr>
        <w:t>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6298B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A6298B">
        <w:rPr>
          <w:rFonts w:ascii="Consolas" w:hAnsi="Consolas" w:cs="Consolas"/>
          <w:color w:val="000000"/>
          <w:sz w:val="20"/>
          <w:szCs w:val="20"/>
        </w:rPr>
        <w:t>(</w:t>
      </w:r>
      <w:r w:rsidRPr="00A6298B">
        <w:rPr>
          <w:rFonts w:ascii="Consolas" w:hAnsi="Consolas" w:cs="Consolas"/>
          <w:color w:val="2A00FF"/>
          <w:sz w:val="20"/>
          <w:szCs w:val="20"/>
        </w:rPr>
        <w:t>"Enter an unsigned integer number between %u and %u:\n"</w:t>
      </w:r>
      <w:r w:rsidRPr="00A6298B">
        <w:rPr>
          <w:rFonts w:ascii="Consolas" w:hAnsi="Consolas" w:cs="Consolas"/>
          <w:color w:val="000000"/>
          <w:sz w:val="20"/>
          <w:szCs w:val="20"/>
        </w:rPr>
        <w:t xml:space="preserve">, 0, </w:t>
      </w:r>
      <w:r w:rsidRPr="00A6298B">
        <w:rPr>
          <w:rFonts w:ascii="Consolas" w:hAnsi="Consolas" w:cs="Consolas"/>
          <w:color w:val="000000"/>
          <w:sz w:val="20"/>
          <w:szCs w:val="20"/>
          <w:highlight w:val="yellow"/>
        </w:rPr>
        <w:t>UINT_MAX</w:t>
      </w:r>
      <w:r w:rsidRPr="00A6298B">
        <w:rPr>
          <w:rFonts w:ascii="Consolas" w:hAnsi="Consolas" w:cs="Consolas"/>
          <w:color w:val="000000"/>
          <w:sz w:val="20"/>
          <w:szCs w:val="20"/>
        </w:rPr>
        <w:t>);</w:t>
      </w:r>
    </w:p>
    <w:p w14:paraId="211F404A" w14:textId="6B6167A5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"%</w:t>
      </w:r>
      <w:r w:rsidR="00451CDD">
        <w:rPr>
          <w:rFonts w:ascii="Consolas" w:hAnsi="Consolas" w:cs="Consolas"/>
          <w:color w:val="2A00FF"/>
          <w:sz w:val="20"/>
          <w:szCs w:val="20"/>
        </w:rPr>
        <w:t>u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>, &amp;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46F21646" w14:textId="77777777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04D5F89" w14:textId="77777777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"The number is: 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4356D805" w14:textId="77777777" w:rsidR="00A6298B" w:rsidRPr="000A54C0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2841B8"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3F7F5F"/>
          <w:sz w:val="20"/>
          <w:szCs w:val="20"/>
        </w:rPr>
        <w:t>("</w:t>
      </w:r>
      <w:r w:rsidRPr="000A54C0">
        <w:rPr>
          <w:rFonts w:ascii="Consolas" w:hAnsi="Consolas" w:cs="Consolas"/>
          <w:color w:val="3F7F5F"/>
          <w:sz w:val="20"/>
          <w:szCs w:val="20"/>
        </w:rPr>
        <w:t>Binary: %b \n",</w:t>
      </w:r>
      <w:r>
        <w:rPr>
          <w:rFonts w:ascii="Consolas" w:hAnsi="Consolas" w:cs="Consolas"/>
          <w:color w:val="3F7F5F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3F7F5F"/>
          <w:sz w:val="20"/>
          <w:szCs w:val="20"/>
        </w:rPr>
        <w:t>); There is no option for binary!</w:t>
      </w:r>
    </w:p>
    <w:p w14:paraId="75AA1C11" w14:textId="77777777" w:rsidR="00A6298B" w:rsidRPr="000A54C0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12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"Octal: %o \n"</w:t>
      </w:r>
      <w:r w:rsidRPr="000A54C0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000000"/>
          <w:sz w:val="20"/>
          <w:szCs w:val="20"/>
        </w:rPr>
        <w:t>);</w:t>
      </w:r>
    </w:p>
    <w:p w14:paraId="1A03B9BB" w14:textId="7A0452D2" w:rsidR="00A6298B" w:rsidRPr="000A54C0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13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"Decimal: %</w:t>
      </w:r>
      <w:r w:rsidR="00451CDD">
        <w:rPr>
          <w:rFonts w:ascii="Consolas" w:hAnsi="Consolas" w:cs="Consolas"/>
          <w:color w:val="2A00FF"/>
          <w:sz w:val="20"/>
          <w:szCs w:val="20"/>
        </w:rPr>
        <w:t>u</w:t>
      </w:r>
      <w:r w:rsidRPr="000A54C0">
        <w:rPr>
          <w:rFonts w:ascii="Consolas" w:hAnsi="Consolas" w:cs="Consolas"/>
          <w:color w:val="2A00FF"/>
          <w:sz w:val="20"/>
          <w:szCs w:val="20"/>
        </w:rPr>
        <w:t xml:space="preserve"> \n"</w:t>
      </w:r>
      <w:r w:rsidRPr="000A54C0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000000"/>
          <w:sz w:val="20"/>
          <w:szCs w:val="20"/>
        </w:rPr>
        <w:t>);</w:t>
      </w:r>
    </w:p>
    <w:p w14:paraId="1BF8F0A9" w14:textId="77777777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14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"Hexadecimal: %x \</w:t>
      </w:r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Alphabet in </w:t>
      </w:r>
      <w:r>
        <w:rPr>
          <w:rFonts w:ascii="Consolas" w:hAnsi="Consolas" w:cs="Consolas"/>
          <w:color w:val="3F7F5F"/>
          <w:sz w:val="20"/>
          <w:szCs w:val="20"/>
        </w:rPr>
        <w:t>small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 letters</w:t>
      </w:r>
    </w:p>
    <w:p w14:paraId="38353FF0" w14:textId="77777777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HEXAdecimal</w:t>
      </w:r>
      <w:proofErr w:type="spellEnd"/>
      <w:r w:rsidRPr="0099692E">
        <w:rPr>
          <w:rFonts w:ascii="Consolas" w:hAnsi="Consolas" w:cs="Consolas"/>
          <w:color w:val="2A00FF"/>
          <w:sz w:val="20"/>
          <w:szCs w:val="20"/>
        </w:rPr>
        <w:t>: %X</w:t>
      </w:r>
      <w:r>
        <w:rPr>
          <w:rFonts w:ascii="Consolas" w:hAnsi="Consolas" w:cs="Consolas"/>
          <w:color w:val="2A00FF"/>
          <w:sz w:val="20"/>
          <w:szCs w:val="20"/>
        </w:rPr>
        <w:t xml:space="preserve"> \n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99692E">
        <w:rPr>
          <w:rFonts w:ascii="Consolas" w:hAnsi="Consolas" w:cs="Consolas"/>
          <w:color w:val="3F7F5F"/>
          <w:sz w:val="20"/>
          <w:szCs w:val="20"/>
        </w:rPr>
        <w:t>Alphabet in capital letters</w:t>
      </w:r>
    </w:p>
    <w:p w14:paraId="6DE2AB08" w14:textId="77777777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2BC851BC" w14:textId="77777777" w:rsidR="00A6298B" w:rsidRPr="0099692E" w:rsidRDefault="00A6298B" w:rsidP="00A6298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}</w:t>
      </w:r>
    </w:p>
    <w:p w14:paraId="35F72BC5" w14:textId="775AE1D3" w:rsidR="00A6298B" w:rsidRDefault="00A6298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74965256" w14:textId="6343C625" w:rsidR="00A6298B" w:rsidRDefault="00A6298B" w:rsidP="00213963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 xml:space="preserve">From the library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limits</w:t>
      </w:r>
      <w:r w:rsidRPr="00D97205">
        <w:rPr>
          <w:rFonts w:ascii="Consolas" w:hAnsi="Consolas" w:cs="Consolas"/>
          <w:color w:val="2A00FF"/>
          <w:sz w:val="20"/>
          <w:szCs w:val="20"/>
        </w:rPr>
        <w:t>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cs="Times New Roman"/>
        </w:rPr>
        <w:t xml:space="preserve">, we can find </w:t>
      </w:r>
      <w:r w:rsidR="00451CDD">
        <w:rPr>
          <w:rFonts w:cs="Times New Roman"/>
        </w:rPr>
        <w:t>the minimum and maximum for a given type in C/C++</w:t>
      </w:r>
      <w:r>
        <w:rPr>
          <w:rFonts w:cs="Times New Roman"/>
        </w:rPr>
        <w:t>. Here, we</w:t>
      </w:r>
      <w:r w:rsidR="00451CDD">
        <w:rPr>
          <w:rFonts w:cs="Times New Roman"/>
        </w:rPr>
        <w:t xml:space="preserve"> used</w:t>
      </w:r>
      <w:r>
        <w:rPr>
          <w:rFonts w:cs="Times New Roman"/>
        </w:rPr>
        <w:t xml:space="preserve"> </w:t>
      </w:r>
      <w:r w:rsidR="00451CDD" w:rsidRPr="00A6298B">
        <w:rPr>
          <w:rFonts w:ascii="Consolas" w:hAnsi="Consolas" w:cs="Consolas"/>
          <w:color w:val="000000"/>
        </w:rPr>
        <w:t>UINT_MAX</w:t>
      </w:r>
      <w:r w:rsidR="00451CDD">
        <w:rPr>
          <w:rFonts w:ascii="Consolas" w:hAnsi="Consolas" w:cs="Consolas"/>
          <w:color w:val="000000"/>
        </w:rPr>
        <w:t xml:space="preserve"> </w:t>
      </w:r>
      <w:r>
        <w:rPr>
          <w:rFonts w:cs="Times New Roman"/>
        </w:rPr>
        <w:t xml:space="preserve">for </w:t>
      </w:r>
      <w:r w:rsidR="00451CDD">
        <w:rPr>
          <w:rFonts w:cs="Times New Roman"/>
        </w:rPr>
        <w:t xml:space="preserve">the maximum </w:t>
      </w:r>
      <w:r w:rsidRPr="00213963">
        <w:rPr>
          <w:rFonts w:ascii="Consolas" w:hAnsi="Consolas" w:cs="Consolas"/>
          <w:b/>
          <w:bCs/>
          <w:color w:val="7F0055"/>
        </w:rPr>
        <w:t>unsigned</w:t>
      </w:r>
      <w:r>
        <w:rPr>
          <w:rFonts w:cs="Times New Roman"/>
        </w:rPr>
        <w:t xml:space="preserve"> integer</w:t>
      </w:r>
      <w:r w:rsidR="00A47400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A6298B">
        <w:rPr>
          <w:rFonts w:cs="Times New Roman"/>
        </w:rPr>
        <w:t>which is equal 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</w:rPr>
        <w:t>4294967295</w:t>
      </w:r>
      <w:r>
        <w:rPr>
          <w:rFonts w:cs="Times New Roman"/>
        </w:rPr>
        <w:t xml:space="preserve"> in C/C++:</w:t>
      </w:r>
    </w:p>
    <w:p w14:paraId="7ED8369C" w14:textId="77777777" w:rsidR="00A6298B" w:rsidRDefault="00A6298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7B595F05" w14:textId="77777777" w:rsidR="00A6298B" w:rsidRP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6298B">
        <w:rPr>
          <w:rFonts w:ascii="Consolas" w:hAnsi="Consolas" w:cs="Consolas"/>
          <w:color w:val="000000"/>
          <w:sz w:val="20"/>
          <w:szCs w:val="20"/>
        </w:rPr>
        <w:t xml:space="preserve">Enter an unsigned integer number between 0 and </w:t>
      </w:r>
      <w:r w:rsidRPr="00A6298B">
        <w:rPr>
          <w:rFonts w:ascii="Consolas" w:hAnsi="Consolas" w:cs="Consolas"/>
          <w:color w:val="000000"/>
          <w:sz w:val="20"/>
          <w:szCs w:val="20"/>
          <w:highlight w:val="yellow"/>
        </w:rPr>
        <w:t>4294967295</w:t>
      </w:r>
      <w:r w:rsidRPr="00A6298B">
        <w:rPr>
          <w:rFonts w:ascii="Consolas" w:hAnsi="Consolas" w:cs="Consolas"/>
          <w:color w:val="000000"/>
          <w:sz w:val="20"/>
          <w:szCs w:val="20"/>
        </w:rPr>
        <w:t>:</w:t>
      </w:r>
    </w:p>
    <w:p w14:paraId="2E9F32D6" w14:textId="77777777" w:rsidR="00A6298B" w:rsidRP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6298B">
        <w:rPr>
          <w:rFonts w:ascii="Consolas" w:hAnsi="Consolas" w:cs="Consolas"/>
          <w:color w:val="00C87D"/>
          <w:sz w:val="20"/>
          <w:szCs w:val="20"/>
        </w:rPr>
        <w:t>4294967295</w:t>
      </w:r>
    </w:p>
    <w:p w14:paraId="2C6E0480" w14:textId="77777777" w:rsidR="00A6298B" w:rsidRP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6298B">
        <w:rPr>
          <w:rFonts w:ascii="Consolas" w:hAnsi="Consolas" w:cs="Consolas"/>
          <w:color w:val="000000"/>
          <w:sz w:val="20"/>
          <w:szCs w:val="20"/>
        </w:rPr>
        <w:t xml:space="preserve">The number is: </w:t>
      </w:r>
    </w:p>
    <w:p w14:paraId="13AF644A" w14:textId="77777777" w:rsidR="00A6298B" w:rsidRP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6298B">
        <w:rPr>
          <w:rFonts w:ascii="Consolas" w:hAnsi="Consolas" w:cs="Consolas"/>
          <w:color w:val="000000"/>
          <w:sz w:val="20"/>
          <w:szCs w:val="20"/>
        </w:rPr>
        <w:t xml:space="preserve">Octal: 37777777777 </w:t>
      </w:r>
    </w:p>
    <w:p w14:paraId="4AA730CA" w14:textId="77777777" w:rsidR="00A6298B" w:rsidRP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6298B">
        <w:rPr>
          <w:rFonts w:ascii="Consolas" w:hAnsi="Consolas" w:cs="Consolas"/>
          <w:color w:val="000000"/>
          <w:sz w:val="20"/>
          <w:szCs w:val="20"/>
        </w:rPr>
        <w:t xml:space="preserve">Decimal: 4294967295 </w:t>
      </w:r>
    </w:p>
    <w:p w14:paraId="0B07A148" w14:textId="77777777" w:rsidR="00A6298B" w:rsidRP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6298B">
        <w:rPr>
          <w:rFonts w:ascii="Consolas" w:hAnsi="Consolas" w:cs="Consolas"/>
          <w:color w:val="000000"/>
          <w:sz w:val="20"/>
          <w:szCs w:val="20"/>
        </w:rPr>
        <w:t xml:space="preserve">Hexadecimal: </w:t>
      </w:r>
      <w:proofErr w:type="spellStart"/>
      <w:r w:rsidRPr="00A6298B">
        <w:rPr>
          <w:rFonts w:ascii="Consolas" w:hAnsi="Consolas" w:cs="Consolas"/>
          <w:color w:val="000000"/>
          <w:sz w:val="20"/>
          <w:szCs w:val="20"/>
        </w:rPr>
        <w:t>ffffffff</w:t>
      </w:r>
      <w:proofErr w:type="spellEnd"/>
      <w:r w:rsidRPr="00A6298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723F813" w14:textId="452AEB29" w:rsidR="00A6298B" w:rsidRPr="00A6298B" w:rsidRDefault="00A6298B" w:rsidP="00A6298B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6298B">
        <w:rPr>
          <w:rFonts w:ascii="Consolas" w:hAnsi="Consolas" w:cs="Consolas"/>
          <w:color w:val="000000"/>
          <w:sz w:val="20"/>
          <w:szCs w:val="20"/>
        </w:rPr>
        <w:t>HEXAdecimal</w:t>
      </w:r>
      <w:proofErr w:type="spellEnd"/>
      <w:r w:rsidRPr="00A6298B">
        <w:rPr>
          <w:rFonts w:ascii="Consolas" w:hAnsi="Consolas" w:cs="Consolas"/>
          <w:color w:val="000000"/>
          <w:sz w:val="20"/>
          <w:szCs w:val="20"/>
        </w:rPr>
        <w:t>: FFFFFFFF</w:t>
      </w:r>
    </w:p>
    <w:p w14:paraId="1A8C653B" w14:textId="42342A5C" w:rsidR="00A6298B" w:rsidRDefault="00A6298B" w:rsidP="00A6298B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</w:rPr>
      </w:pPr>
    </w:p>
    <w:p w14:paraId="6649D4C6" w14:textId="789CD679" w:rsidR="00A6298B" w:rsidRDefault="00A6298B" w:rsidP="00A6298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A6298B">
        <w:rPr>
          <w:rFonts w:cs="Times New Roman"/>
        </w:rPr>
        <w:t>As seen, we enter the maximum number</w:t>
      </w:r>
      <w:r w:rsidR="00451CDD">
        <w:rPr>
          <w:rFonts w:cs="Times New Roman"/>
        </w:rPr>
        <w:t>,</w:t>
      </w:r>
      <w:r w:rsidRPr="00A6298B">
        <w:rPr>
          <w:rFonts w:cs="Times New Roman"/>
        </w:rPr>
        <w:t xml:space="preserve"> and the program prints out this value in octal, decimal</w:t>
      </w:r>
      <w:r w:rsidR="00451CDD">
        <w:rPr>
          <w:rFonts w:cs="Times New Roman"/>
        </w:rPr>
        <w:t>,</w:t>
      </w:r>
      <w:r w:rsidRPr="00A6298B">
        <w:rPr>
          <w:rFonts w:cs="Times New Roman"/>
        </w:rPr>
        <w:t xml:space="preserve"> and hexadecimal bases. </w:t>
      </w:r>
      <w:r w:rsidRPr="00A6298B">
        <w:rPr>
          <w:rFonts w:cs="Times New Roman"/>
          <w:highlight w:val="yellow"/>
        </w:rPr>
        <w:t>What would be this number in base-2?</w:t>
      </w:r>
      <w:r>
        <w:rPr>
          <w:rFonts w:cs="Times New Roman"/>
        </w:rPr>
        <w:t xml:space="preserve"> It is 32 bits of 1</w:t>
      </w:r>
      <w:r w:rsidR="00A47400">
        <w:rPr>
          <w:rFonts w:cs="Times New Roman"/>
        </w:rPr>
        <w:t xml:space="preserve"> (</w:t>
      </w:r>
      <w:r>
        <w:rPr>
          <w:rFonts w:cs="Times New Roman"/>
        </w:rPr>
        <w:t>Why?</w:t>
      </w:r>
      <w:r w:rsidR="00A47400">
        <w:rPr>
          <w:rFonts w:cs="Times New Roman"/>
        </w:rPr>
        <w:t>).</w:t>
      </w:r>
    </w:p>
    <w:p w14:paraId="0E919BC4" w14:textId="031166C7" w:rsidR="00A6298B" w:rsidRDefault="00A6298B" w:rsidP="00A6298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DA09917" w14:textId="1AB48EB0" w:rsidR="00A6298B" w:rsidRPr="00A6298B" w:rsidRDefault="00A6298B" w:rsidP="00A6298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Now, let’s create an overflow by entering the maximum number + 1:</w:t>
      </w:r>
    </w:p>
    <w:p w14:paraId="5C37C0AD" w14:textId="77777777" w:rsidR="00A6298B" w:rsidRDefault="00A6298B" w:rsidP="00A6298B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</w:rPr>
      </w:pPr>
    </w:p>
    <w:p w14:paraId="58DDF5B5" w14:textId="77777777" w:rsid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Enter an unsigned integer number between 0 and 4294967295:</w:t>
      </w:r>
    </w:p>
    <w:p w14:paraId="562816FD" w14:textId="77777777" w:rsid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C87D"/>
        </w:rPr>
        <w:t>429496729</w:t>
      </w:r>
      <w:r w:rsidRPr="00A6298B">
        <w:rPr>
          <w:rFonts w:ascii="Consolas" w:hAnsi="Consolas" w:cs="Consolas"/>
          <w:color w:val="00C87D"/>
          <w:highlight w:val="yellow"/>
        </w:rPr>
        <w:t>6</w:t>
      </w:r>
    </w:p>
    <w:p w14:paraId="5B06D9E0" w14:textId="77777777" w:rsid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The number is: </w:t>
      </w:r>
    </w:p>
    <w:p w14:paraId="30E14AC8" w14:textId="77777777" w:rsid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Octal: 0 </w:t>
      </w:r>
    </w:p>
    <w:p w14:paraId="4DFE9D6B" w14:textId="77777777" w:rsid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Decimal: 0 </w:t>
      </w:r>
    </w:p>
    <w:p w14:paraId="3BE9E5A4" w14:textId="77777777" w:rsid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Hexadecimal: 0 </w:t>
      </w:r>
    </w:p>
    <w:p w14:paraId="7E034E8C" w14:textId="171BA144" w:rsidR="00A6298B" w:rsidRDefault="00A6298B" w:rsidP="00A6298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proofErr w:type="spellStart"/>
      <w:r>
        <w:rPr>
          <w:rFonts w:ascii="Consolas" w:hAnsi="Consolas" w:cs="Consolas"/>
          <w:color w:val="000000"/>
        </w:rPr>
        <w:t>HEXAdecimal</w:t>
      </w:r>
      <w:proofErr w:type="spellEnd"/>
      <w:r>
        <w:rPr>
          <w:rFonts w:ascii="Consolas" w:hAnsi="Consolas" w:cs="Consolas"/>
          <w:color w:val="000000"/>
        </w:rPr>
        <w:t>: 0</w:t>
      </w:r>
    </w:p>
    <w:p w14:paraId="70EA449B" w14:textId="6656E631" w:rsidR="00A6298B" w:rsidRDefault="00A6298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E3738C0" w14:textId="77777777" w:rsidR="00EB7234" w:rsidRDefault="00A6298B" w:rsidP="00E90029">
      <w:pPr>
        <w:autoSpaceDE w:val="0"/>
        <w:autoSpaceDN w:val="0"/>
        <w:adjustRightInd w:val="0"/>
        <w:jc w:val="both"/>
        <w:rPr>
          <w:ins w:id="1" w:author="Author"/>
          <w:rFonts w:cs="Times New Roman"/>
        </w:rPr>
      </w:pPr>
      <w:r>
        <w:rPr>
          <w:rFonts w:cs="Times New Roman"/>
        </w:rPr>
        <w:t>You see that the program did not raise any error or exception about an overflow. This number would be 33 bits with the highest bit equal to 1 and all other remaining bits equal to 0</w:t>
      </w:r>
      <w:r w:rsidR="00A47400">
        <w:rPr>
          <w:rFonts w:cs="Times New Roman"/>
        </w:rPr>
        <w:t xml:space="preserve">. </w:t>
      </w:r>
      <w:r>
        <w:rPr>
          <w:rFonts w:cs="Times New Roman"/>
        </w:rPr>
        <w:t xml:space="preserve">Why? Simply increment the maximum </w:t>
      </w:r>
      <w:r w:rsidRPr="00E90029">
        <w:rPr>
          <w:rFonts w:ascii="Consolas" w:hAnsi="Consolas" w:cs="Consolas"/>
          <w:b/>
          <w:bCs/>
          <w:color w:val="7F0055"/>
        </w:rPr>
        <w:t>unsigned</w:t>
      </w:r>
      <w:r>
        <w:rPr>
          <w:rFonts w:cs="Times New Roman"/>
        </w:rPr>
        <w:t xml:space="preserve"> integer by one unit</w:t>
      </w:r>
      <w:r w:rsidR="00E90029">
        <w:rPr>
          <w:rFonts w:cs="Times New Roman"/>
        </w:rPr>
        <w:t xml:space="preserve"> in base-2.</w:t>
      </w:r>
      <w:r w:rsidRPr="00A6298B">
        <w:rPr>
          <w:rFonts w:cs="Times New Roman"/>
        </w:rPr>
        <w:t xml:space="preserve"> However, the program dropped the bit 1 in the 33</w:t>
      </w:r>
      <w:r w:rsidR="00451CDD">
        <w:rPr>
          <w:rFonts w:cs="Times New Roman"/>
        </w:rPr>
        <w:t>rd</w:t>
      </w:r>
      <w:r w:rsidRPr="00A6298B">
        <w:rPr>
          <w:rFonts w:cs="Times New Roman"/>
        </w:rPr>
        <w:t xml:space="preserve"> bit and only stored the 0s</w:t>
      </w:r>
      <w:r w:rsidR="00E90029">
        <w:rPr>
          <w:rFonts w:cs="Times New Roman"/>
        </w:rPr>
        <w:t xml:space="preserve"> since there are only 32 bits for </w:t>
      </w:r>
      <w:r w:rsidR="00E90029" w:rsidRPr="00E90029">
        <w:rPr>
          <w:rFonts w:ascii="Consolas" w:hAnsi="Consolas" w:cs="Consolas"/>
          <w:b/>
          <w:bCs/>
          <w:color w:val="7F0055"/>
        </w:rPr>
        <w:t>unsigned</w:t>
      </w:r>
      <w:r w:rsidR="00E90029">
        <w:rPr>
          <w:rFonts w:cs="Times New Roman"/>
        </w:rPr>
        <w:t xml:space="preserve"> integer in C/C++</w:t>
      </w:r>
      <w:r w:rsidRPr="00A6298B">
        <w:rPr>
          <w:rFonts w:cs="Times New Roman"/>
        </w:rPr>
        <w:t>.</w:t>
      </w:r>
    </w:p>
    <w:p w14:paraId="095352C7" w14:textId="77777777" w:rsidR="00EB7234" w:rsidRDefault="00EB7234" w:rsidP="00E90029">
      <w:pPr>
        <w:autoSpaceDE w:val="0"/>
        <w:autoSpaceDN w:val="0"/>
        <w:adjustRightInd w:val="0"/>
        <w:jc w:val="both"/>
        <w:rPr>
          <w:ins w:id="2" w:author="Author"/>
          <w:rFonts w:cs="Times New Roman"/>
        </w:rPr>
      </w:pPr>
    </w:p>
    <w:p w14:paraId="2EC9D79E" w14:textId="6788E202" w:rsidR="00A6298B" w:rsidRDefault="00A6298B" w:rsidP="00E90029">
      <w:pPr>
        <w:autoSpaceDE w:val="0"/>
        <w:autoSpaceDN w:val="0"/>
        <w:adjustRightInd w:val="0"/>
        <w:jc w:val="both"/>
        <w:rPr>
          <w:rFonts w:cs="Times New Roman"/>
        </w:rPr>
      </w:pPr>
      <w:del w:id="3" w:author="Author">
        <w:r w:rsidDel="00EB7234">
          <w:rPr>
            <w:rFonts w:cs="Times New Roman"/>
          </w:rPr>
          <w:delText xml:space="preserve"> </w:delText>
        </w:r>
      </w:del>
      <w:r>
        <w:rPr>
          <w:rFonts w:cs="Times New Roman"/>
        </w:rPr>
        <w:t xml:space="preserve">You </w:t>
      </w:r>
      <w:r w:rsidR="00451CDD">
        <w:rPr>
          <w:rFonts w:cs="Times New Roman"/>
        </w:rPr>
        <w:t>can try</w:t>
      </w:r>
      <w:r>
        <w:rPr>
          <w:rFonts w:cs="Times New Roman"/>
        </w:rPr>
        <w:t xml:space="preserve"> overflow in </w:t>
      </w:r>
      <w:r w:rsidRPr="00EB7234">
        <w:rPr>
          <w:rFonts w:ascii="Consolas" w:hAnsi="Consolas" w:cs="Consolas"/>
          <w:b/>
          <w:bCs/>
          <w:color w:val="7F0055"/>
          <w:rPrChange w:id="4" w:author="Author">
            <w:rPr>
              <w:rFonts w:cs="Times New Roman"/>
            </w:rPr>
          </w:rPrChange>
        </w:rPr>
        <w:t>signed</w:t>
      </w:r>
      <w:r>
        <w:rPr>
          <w:rFonts w:cs="Times New Roman"/>
        </w:rPr>
        <w:t xml:space="preserve"> integer</w:t>
      </w:r>
      <w:r w:rsidR="00451CDD">
        <w:rPr>
          <w:rFonts w:cs="Times New Roman"/>
        </w:rPr>
        <w:t xml:space="preserve"> by running the following code</w:t>
      </w:r>
      <w:r>
        <w:rPr>
          <w:rFonts w:cs="Times New Roman"/>
        </w:rPr>
        <w:t xml:space="preserve"> and see that C/C++ does </w:t>
      </w:r>
      <w:r w:rsidRPr="00E90029">
        <w:rPr>
          <w:rFonts w:cs="Times New Roman"/>
          <w:u w:val="single"/>
        </w:rPr>
        <w:t>not</w:t>
      </w:r>
      <w:r>
        <w:rPr>
          <w:rFonts w:cs="Times New Roman"/>
        </w:rPr>
        <w:t xml:space="preserve"> raise any error or exception for an overflow.</w:t>
      </w:r>
    </w:p>
    <w:p w14:paraId="7C066A0C" w14:textId="6344CA74" w:rsidR="00451CDD" w:rsidRDefault="00451CDD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6239D62C" w14:textId="77777777" w:rsid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limits</w:t>
      </w:r>
      <w:r w:rsidRPr="00D97205">
        <w:rPr>
          <w:rFonts w:ascii="Consolas" w:hAnsi="Consolas" w:cs="Consolas"/>
          <w:color w:val="2A00FF"/>
          <w:sz w:val="20"/>
          <w:szCs w:val="20"/>
        </w:rPr>
        <w:t>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FDA4686" w14:textId="77777777" w:rsid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3D07C23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>) {</w:t>
      </w:r>
    </w:p>
    <w:p w14:paraId="0037356B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6108F028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2EF227C5" w14:textId="60893C35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;</w:t>
      </w:r>
    </w:p>
    <w:p w14:paraId="1AEC6E63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B5379D1" w14:textId="361D3E73" w:rsidR="00451CDD" w:rsidRPr="00A6298B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6298B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A6298B">
        <w:rPr>
          <w:rFonts w:ascii="Consolas" w:hAnsi="Consolas" w:cs="Consolas"/>
          <w:color w:val="000000"/>
          <w:sz w:val="20"/>
          <w:szCs w:val="20"/>
        </w:rPr>
        <w:t>(</w:t>
      </w:r>
      <w:r w:rsidRPr="00A6298B">
        <w:rPr>
          <w:rFonts w:ascii="Consolas" w:hAnsi="Consolas" w:cs="Consolas"/>
          <w:color w:val="2A00FF"/>
          <w:sz w:val="20"/>
          <w:szCs w:val="20"/>
        </w:rPr>
        <w:t>"Enter a</w:t>
      </w:r>
      <w:del w:id="5" w:author="Author">
        <w:r w:rsidRPr="00A6298B" w:rsidDel="00EB7234">
          <w:rPr>
            <w:rFonts w:ascii="Consolas" w:hAnsi="Consolas" w:cs="Consolas"/>
            <w:color w:val="2A00FF"/>
            <w:sz w:val="20"/>
            <w:szCs w:val="20"/>
          </w:rPr>
          <w:delText>n</w:delText>
        </w:r>
      </w:del>
      <w:r w:rsidRPr="00A6298B">
        <w:rPr>
          <w:rFonts w:ascii="Consolas" w:hAnsi="Consolas" w:cs="Consolas"/>
          <w:color w:val="2A00FF"/>
          <w:sz w:val="20"/>
          <w:szCs w:val="20"/>
        </w:rPr>
        <w:t xml:space="preserve"> </w:t>
      </w:r>
      <w:del w:id="6" w:author="Author">
        <w:r w:rsidRPr="00A6298B" w:rsidDel="00EB7234">
          <w:rPr>
            <w:rFonts w:ascii="Consolas" w:hAnsi="Consolas" w:cs="Consolas"/>
            <w:color w:val="2A00FF"/>
            <w:sz w:val="20"/>
            <w:szCs w:val="20"/>
          </w:rPr>
          <w:delText>un</w:delText>
        </w:r>
      </w:del>
      <w:r w:rsidRPr="00A6298B">
        <w:rPr>
          <w:rFonts w:ascii="Consolas" w:hAnsi="Consolas" w:cs="Consolas"/>
          <w:color w:val="2A00FF"/>
          <w:sz w:val="20"/>
          <w:szCs w:val="20"/>
        </w:rPr>
        <w:t>signed integer number between %</w:t>
      </w:r>
      <w:r>
        <w:rPr>
          <w:rFonts w:ascii="Consolas" w:hAnsi="Consolas" w:cs="Consolas"/>
          <w:color w:val="2A00FF"/>
          <w:sz w:val="20"/>
          <w:szCs w:val="20"/>
        </w:rPr>
        <w:t>d</w:t>
      </w:r>
      <w:r w:rsidRPr="00A6298B">
        <w:rPr>
          <w:rFonts w:ascii="Consolas" w:hAnsi="Consolas" w:cs="Consolas"/>
          <w:color w:val="2A00FF"/>
          <w:sz w:val="20"/>
          <w:szCs w:val="20"/>
        </w:rPr>
        <w:t xml:space="preserve"> and %</w:t>
      </w:r>
      <w:r>
        <w:rPr>
          <w:rFonts w:ascii="Consolas" w:hAnsi="Consolas" w:cs="Consolas"/>
          <w:color w:val="2A00FF"/>
          <w:sz w:val="20"/>
          <w:szCs w:val="20"/>
        </w:rPr>
        <w:t>d</w:t>
      </w:r>
      <w:r w:rsidRPr="00A6298B">
        <w:rPr>
          <w:rFonts w:ascii="Consolas" w:hAnsi="Consolas" w:cs="Consolas"/>
          <w:color w:val="2A00FF"/>
          <w:sz w:val="20"/>
          <w:szCs w:val="20"/>
        </w:rPr>
        <w:t>:\n"</w:t>
      </w:r>
      <w:r w:rsidRPr="00A6298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6298B">
        <w:rPr>
          <w:rFonts w:ascii="Consolas" w:hAnsi="Consolas" w:cs="Consolas"/>
          <w:color w:val="000000"/>
          <w:sz w:val="20"/>
          <w:szCs w:val="20"/>
          <w:highlight w:val="yellow"/>
        </w:rPr>
        <w:t>INT_M</w:t>
      </w:r>
      <w:r w:rsidRPr="00451CDD">
        <w:rPr>
          <w:rFonts w:ascii="Consolas" w:hAnsi="Consolas" w:cs="Consolas"/>
          <w:color w:val="000000"/>
          <w:sz w:val="20"/>
          <w:szCs w:val="20"/>
          <w:highlight w:val="yellow"/>
        </w:rPr>
        <w:t>IN</w:t>
      </w:r>
      <w:r w:rsidRPr="00A6298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6298B">
        <w:rPr>
          <w:rFonts w:ascii="Consolas" w:hAnsi="Consolas" w:cs="Consolas"/>
          <w:color w:val="000000"/>
          <w:sz w:val="20"/>
          <w:szCs w:val="20"/>
          <w:highlight w:val="yellow"/>
        </w:rPr>
        <w:t>INT_MAX</w:t>
      </w:r>
      <w:r w:rsidRPr="00A6298B">
        <w:rPr>
          <w:rFonts w:ascii="Consolas" w:hAnsi="Consolas" w:cs="Consolas"/>
          <w:color w:val="000000"/>
          <w:sz w:val="20"/>
          <w:szCs w:val="20"/>
        </w:rPr>
        <w:t>);</w:t>
      </w:r>
    </w:p>
    <w:p w14:paraId="4C754D6C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"%d"</w:t>
      </w:r>
      <w:r w:rsidRPr="0099692E">
        <w:rPr>
          <w:rFonts w:ascii="Consolas" w:hAnsi="Consolas" w:cs="Consolas"/>
          <w:color w:val="000000"/>
          <w:sz w:val="20"/>
          <w:szCs w:val="20"/>
        </w:rPr>
        <w:t>, &amp;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4B2803DF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9296178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"The number is: 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238D222B" w14:textId="77777777" w:rsidR="00451CDD" w:rsidRPr="000A54C0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1</w:t>
      </w:r>
      <w:r w:rsidRPr="00476D5A">
        <w:rPr>
          <w:rFonts w:ascii="Consolas" w:hAnsi="Consolas" w:cs="Consolas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2841B8"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3F7F5F"/>
          <w:sz w:val="20"/>
          <w:szCs w:val="20"/>
        </w:rPr>
        <w:t>("</w:t>
      </w:r>
      <w:r w:rsidRPr="000A54C0">
        <w:rPr>
          <w:rFonts w:ascii="Consolas" w:hAnsi="Consolas" w:cs="Consolas"/>
          <w:color w:val="3F7F5F"/>
          <w:sz w:val="20"/>
          <w:szCs w:val="20"/>
        </w:rPr>
        <w:t>Binary: %b \n",</w:t>
      </w:r>
      <w:r>
        <w:rPr>
          <w:rFonts w:ascii="Consolas" w:hAnsi="Consolas" w:cs="Consolas"/>
          <w:color w:val="3F7F5F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3F7F5F"/>
          <w:sz w:val="20"/>
          <w:szCs w:val="20"/>
        </w:rPr>
        <w:t>); There is no option for binary!</w:t>
      </w:r>
    </w:p>
    <w:p w14:paraId="7864A2D6" w14:textId="77777777" w:rsidR="00451CDD" w:rsidRPr="000A54C0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12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"Octal: %o \n"</w:t>
      </w:r>
      <w:r w:rsidRPr="000A54C0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000000"/>
          <w:sz w:val="20"/>
          <w:szCs w:val="20"/>
        </w:rPr>
        <w:t>);</w:t>
      </w:r>
    </w:p>
    <w:p w14:paraId="47C7D611" w14:textId="77777777" w:rsidR="00451CDD" w:rsidRPr="000A54C0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13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"Decimal: %d \n"</w:t>
      </w:r>
      <w:r w:rsidRPr="000A54C0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000000"/>
          <w:sz w:val="20"/>
          <w:szCs w:val="20"/>
        </w:rPr>
        <w:t>);</w:t>
      </w:r>
    </w:p>
    <w:p w14:paraId="586C1A6C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14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"Hexadecimal: %x \</w:t>
      </w:r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Alphabet in </w:t>
      </w:r>
      <w:r>
        <w:rPr>
          <w:rFonts w:ascii="Consolas" w:hAnsi="Consolas" w:cs="Consolas"/>
          <w:color w:val="3F7F5F"/>
          <w:sz w:val="20"/>
          <w:szCs w:val="20"/>
        </w:rPr>
        <w:t>small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 letters</w:t>
      </w:r>
    </w:p>
    <w:p w14:paraId="463E8FAE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HEXAdecimal</w:t>
      </w:r>
      <w:proofErr w:type="spellEnd"/>
      <w:r w:rsidRPr="0099692E">
        <w:rPr>
          <w:rFonts w:ascii="Consolas" w:hAnsi="Consolas" w:cs="Consolas"/>
          <w:color w:val="2A00FF"/>
          <w:sz w:val="20"/>
          <w:szCs w:val="20"/>
        </w:rPr>
        <w:t>: %X</w:t>
      </w:r>
      <w:r>
        <w:rPr>
          <w:rFonts w:ascii="Consolas" w:hAnsi="Consolas" w:cs="Consolas"/>
          <w:color w:val="2A00FF"/>
          <w:sz w:val="20"/>
          <w:szCs w:val="20"/>
        </w:rPr>
        <w:t xml:space="preserve"> \n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99692E">
        <w:rPr>
          <w:rFonts w:ascii="Consolas" w:hAnsi="Consolas" w:cs="Consolas"/>
          <w:color w:val="3F7F5F"/>
          <w:sz w:val="20"/>
          <w:szCs w:val="20"/>
        </w:rPr>
        <w:t>Alphabet in capital letters</w:t>
      </w:r>
    </w:p>
    <w:p w14:paraId="691AD602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4590F5B9" w14:textId="77777777" w:rsidR="00451CDD" w:rsidRPr="0099692E" w:rsidRDefault="00451CDD" w:rsidP="00451CD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}</w:t>
      </w:r>
    </w:p>
    <w:p w14:paraId="61179EF4" w14:textId="77777777" w:rsidR="00451CDD" w:rsidRDefault="00451CDD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1C3BA858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>Enter a</w:t>
      </w:r>
      <w:del w:id="7" w:author="Author">
        <w:r w:rsidRPr="00451CDD" w:rsidDel="009E65F8">
          <w:rPr>
            <w:rFonts w:ascii="Consolas" w:hAnsi="Consolas" w:cs="Consolas"/>
            <w:color w:val="000000"/>
            <w:sz w:val="20"/>
            <w:szCs w:val="20"/>
          </w:rPr>
          <w:delText>n</w:delText>
        </w:r>
      </w:del>
      <w:r w:rsidRPr="00451CDD">
        <w:rPr>
          <w:rFonts w:ascii="Consolas" w:hAnsi="Consolas" w:cs="Consolas"/>
          <w:color w:val="000000"/>
          <w:sz w:val="20"/>
          <w:szCs w:val="20"/>
        </w:rPr>
        <w:t xml:space="preserve"> </w:t>
      </w:r>
      <w:del w:id="8" w:author="Author">
        <w:r w:rsidRPr="00451CDD" w:rsidDel="009E65F8">
          <w:rPr>
            <w:rFonts w:ascii="Consolas" w:hAnsi="Consolas" w:cs="Consolas"/>
            <w:color w:val="000000"/>
            <w:sz w:val="20"/>
            <w:szCs w:val="20"/>
          </w:rPr>
          <w:delText>un</w:delText>
        </w:r>
      </w:del>
      <w:r w:rsidRPr="00451CDD">
        <w:rPr>
          <w:rFonts w:ascii="Consolas" w:hAnsi="Consolas" w:cs="Consolas"/>
          <w:color w:val="000000"/>
          <w:sz w:val="20"/>
          <w:szCs w:val="20"/>
        </w:rPr>
        <w:t>signed integer number between -2147483648 and 214748364</w:t>
      </w:r>
      <w:r w:rsidRPr="00451CDD">
        <w:rPr>
          <w:rFonts w:ascii="Consolas" w:hAnsi="Consolas" w:cs="Consolas"/>
          <w:color w:val="000000"/>
          <w:sz w:val="20"/>
          <w:szCs w:val="20"/>
          <w:highlight w:val="yellow"/>
        </w:rPr>
        <w:t>7</w:t>
      </w:r>
      <w:r w:rsidRPr="00451CDD">
        <w:rPr>
          <w:rFonts w:ascii="Consolas" w:hAnsi="Consolas" w:cs="Consolas"/>
          <w:color w:val="000000"/>
          <w:sz w:val="20"/>
          <w:szCs w:val="20"/>
        </w:rPr>
        <w:t>:</w:t>
      </w:r>
    </w:p>
    <w:p w14:paraId="37B5F57C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C87D"/>
          <w:sz w:val="20"/>
          <w:szCs w:val="20"/>
        </w:rPr>
        <w:t>214748364</w:t>
      </w:r>
      <w:r w:rsidRPr="00451CDD">
        <w:rPr>
          <w:rFonts w:ascii="Consolas" w:hAnsi="Consolas" w:cs="Consolas"/>
          <w:color w:val="00C87D"/>
          <w:sz w:val="20"/>
          <w:szCs w:val="20"/>
          <w:highlight w:val="yellow"/>
        </w:rPr>
        <w:t>8</w:t>
      </w:r>
    </w:p>
    <w:p w14:paraId="5A9774C1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The number is: </w:t>
      </w:r>
    </w:p>
    <w:p w14:paraId="7F6700BA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Octal: 20000000000 </w:t>
      </w:r>
    </w:p>
    <w:p w14:paraId="2D93E000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Decimal: -2147483648 </w:t>
      </w:r>
    </w:p>
    <w:p w14:paraId="1D05205E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Hexadecimal: 80000000 </w:t>
      </w:r>
    </w:p>
    <w:p w14:paraId="55213B8A" w14:textId="6C9FFEC4" w:rsidR="00451CDD" w:rsidRPr="00451CDD" w:rsidRDefault="00451CDD" w:rsidP="00451CDD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451CDD">
        <w:rPr>
          <w:rFonts w:ascii="Consolas" w:hAnsi="Consolas" w:cs="Consolas"/>
          <w:color w:val="000000"/>
          <w:sz w:val="20"/>
          <w:szCs w:val="20"/>
        </w:rPr>
        <w:t>HEXAdecimal</w:t>
      </w:r>
      <w:proofErr w:type="spellEnd"/>
      <w:r w:rsidRPr="00451CDD">
        <w:rPr>
          <w:rFonts w:ascii="Consolas" w:hAnsi="Consolas" w:cs="Consolas"/>
          <w:color w:val="000000"/>
          <w:sz w:val="20"/>
          <w:szCs w:val="20"/>
        </w:rPr>
        <w:t>: 80000000</w:t>
      </w:r>
    </w:p>
    <w:p w14:paraId="50FD88DB" w14:textId="297829E1" w:rsidR="00451CDD" w:rsidRPr="00451CDD" w:rsidRDefault="00451CDD" w:rsidP="00451CDD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</w:p>
    <w:p w14:paraId="295C3862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>Enter a</w:t>
      </w:r>
      <w:del w:id="9" w:author="Author">
        <w:r w:rsidRPr="00451CDD" w:rsidDel="009E65F8">
          <w:rPr>
            <w:rFonts w:ascii="Consolas" w:hAnsi="Consolas" w:cs="Consolas"/>
            <w:color w:val="000000"/>
            <w:sz w:val="20"/>
            <w:szCs w:val="20"/>
          </w:rPr>
          <w:delText>n</w:delText>
        </w:r>
      </w:del>
      <w:r w:rsidRPr="00451CDD">
        <w:rPr>
          <w:rFonts w:ascii="Consolas" w:hAnsi="Consolas" w:cs="Consolas"/>
          <w:color w:val="000000"/>
          <w:sz w:val="20"/>
          <w:szCs w:val="20"/>
        </w:rPr>
        <w:t xml:space="preserve"> </w:t>
      </w:r>
      <w:del w:id="10" w:author="Author">
        <w:r w:rsidRPr="00451CDD" w:rsidDel="009E65F8">
          <w:rPr>
            <w:rFonts w:ascii="Consolas" w:hAnsi="Consolas" w:cs="Consolas"/>
            <w:color w:val="000000"/>
            <w:sz w:val="20"/>
            <w:szCs w:val="20"/>
          </w:rPr>
          <w:delText>un</w:delText>
        </w:r>
      </w:del>
      <w:r w:rsidRPr="00451CDD">
        <w:rPr>
          <w:rFonts w:ascii="Consolas" w:hAnsi="Consolas" w:cs="Consolas"/>
          <w:color w:val="000000"/>
          <w:sz w:val="20"/>
          <w:szCs w:val="20"/>
        </w:rPr>
        <w:t xml:space="preserve">signed integer number between </w:t>
      </w:r>
      <w:r w:rsidRPr="00451CDD">
        <w:rPr>
          <w:rFonts w:ascii="Consolas" w:hAnsi="Consolas" w:cs="Consolas"/>
          <w:color w:val="000000"/>
          <w:sz w:val="20"/>
          <w:szCs w:val="20"/>
          <w:highlight w:val="yellow"/>
        </w:rPr>
        <w:t>-</w:t>
      </w:r>
      <w:r w:rsidRPr="00451CDD">
        <w:rPr>
          <w:rFonts w:ascii="Consolas" w:hAnsi="Consolas" w:cs="Consolas"/>
          <w:color w:val="000000"/>
          <w:sz w:val="20"/>
          <w:szCs w:val="20"/>
        </w:rPr>
        <w:t>214748364</w:t>
      </w:r>
      <w:r w:rsidRPr="00451CDD">
        <w:rPr>
          <w:rFonts w:ascii="Consolas" w:hAnsi="Consolas" w:cs="Consolas"/>
          <w:color w:val="000000"/>
          <w:sz w:val="20"/>
          <w:szCs w:val="20"/>
          <w:highlight w:val="yellow"/>
        </w:rPr>
        <w:t>8</w:t>
      </w:r>
      <w:r w:rsidRPr="00451CDD">
        <w:rPr>
          <w:rFonts w:ascii="Consolas" w:hAnsi="Consolas" w:cs="Consolas"/>
          <w:color w:val="000000"/>
          <w:sz w:val="20"/>
          <w:szCs w:val="20"/>
        </w:rPr>
        <w:t xml:space="preserve"> and 2147483647:</w:t>
      </w:r>
    </w:p>
    <w:p w14:paraId="51EBCF02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C87D"/>
          <w:sz w:val="20"/>
          <w:szCs w:val="20"/>
          <w:highlight w:val="yellow"/>
        </w:rPr>
        <w:t>-</w:t>
      </w:r>
      <w:r w:rsidRPr="00451CDD">
        <w:rPr>
          <w:rFonts w:ascii="Consolas" w:hAnsi="Consolas" w:cs="Consolas"/>
          <w:color w:val="00C87D"/>
          <w:sz w:val="20"/>
          <w:szCs w:val="20"/>
        </w:rPr>
        <w:t>214748364</w:t>
      </w:r>
      <w:r w:rsidRPr="00451CDD">
        <w:rPr>
          <w:rFonts w:ascii="Consolas" w:hAnsi="Consolas" w:cs="Consolas"/>
          <w:color w:val="00C87D"/>
          <w:sz w:val="20"/>
          <w:szCs w:val="20"/>
          <w:highlight w:val="yellow"/>
        </w:rPr>
        <w:t>9</w:t>
      </w:r>
    </w:p>
    <w:p w14:paraId="5E715D89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The number is: </w:t>
      </w:r>
    </w:p>
    <w:p w14:paraId="3E1E3A7E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Octal: 17777777777 </w:t>
      </w:r>
    </w:p>
    <w:p w14:paraId="28B6D8EE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Decimal: 2147483647 </w:t>
      </w:r>
    </w:p>
    <w:p w14:paraId="09ACDE2F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Hexadecimal: 7fffffff </w:t>
      </w:r>
    </w:p>
    <w:p w14:paraId="01EB5AEF" w14:textId="47D45BA2" w:rsidR="00451CDD" w:rsidRPr="00451CDD" w:rsidRDefault="00451CDD" w:rsidP="00451CD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proofErr w:type="spellStart"/>
      <w:r w:rsidRPr="00451CDD">
        <w:rPr>
          <w:rFonts w:ascii="Consolas" w:hAnsi="Consolas" w:cs="Consolas"/>
          <w:color w:val="000000"/>
          <w:sz w:val="20"/>
          <w:szCs w:val="20"/>
        </w:rPr>
        <w:t>HEXAdecimal</w:t>
      </w:r>
      <w:proofErr w:type="spellEnd"/>
      <w:r w:rsidRPr="00451CDD">
        <w:rPr>
          <w:rFonts w:ascii="Consolas" w:hAnsi="Consolas" w:cs="Consolas"/>
          <w:color w:val="000000"/>
          <w:sz w:val="20"/>
          <w:szCs w:val="20"/>
        </w:rPr>
        <w:t>: 7FFFFFFF</w:t>
      </w:r>
    </w:p>
    <w:p w14:paraId="258B0298" w14:textId="6FEAE8F2" w:rsidR="00A6298B" w:rsidRDefault="00A6298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1F76FF2" w14:textId="6209456B" w:rsidR="00005C65" w:rsidRDefault="00005C65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Can you explain what the program printed out in octal, decimal, and hexadecimal?</w:t>
      </w:r>
      <w:r w:rsidR="00DE4503">
        <w:rPr>
          <w:rFonts w:cs="Times New Roman"/>
        </w:rPr>
        <w:t xml:space="preserve"> As seen, the </w:t>
      </w:r>
      <w:del w:id="11" w:author="Author">
        <w:r w:rsidR="00DE4503" w:rsidDel="009E65F8">
          <w:rPr>
            <w:rFonts w:cs="Times New Roman"/>
          </w:rPr>
          <w:delText xml:space="preserve">maximum </w:delText>
        </w:r>
      </w:del>
      <w:ins w:id="12" w:author="Author">
        <w:r w:rsidR="009E65F8">
          <w:rPr>
            <w:rFonts w:cs="Times New Roman"/>
          </w:rPr>
          <w:t>m</w:t>
        </w:r>
        <w:r w:rsidR="009E65F8">
          <w:rPr>
            <w:rFonts w:cs="Times New Roman"/>
          </w:rPr>
          <w:t>in</w:t>
        </w:r>
        <w:r w:rsidR="009E65F8">
          <w:rPr>
            <w:rFonts w:cs="Times New Roman"/>
          </w:rPr>
          <w:t xml:space="preserve">imum </w:t>
        </w:r>
      </w:ins>
      <w:r w:rsidR="00DE4503">
        <w:rPr>
          <w:rFonts w:cs="Times New Roman"/>
        </w:rPr>
        <w:t>negative number minus one became the maximum positive number given 32 bits. Why?</w:t>
      </w:r>
    </w:p>
    <w:p w14:paraId="7743679D" w14:textId="77777777" w:rsidR="00005C65" w:rsidRDefault="00005C65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F835730" w14:textId="2E37A2F5" w:rsidR="00A6298B" w:rsidRDefault="00451CDD" w:rsidP="00451CD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E4503">
        <w:rPr>
          <w:rFonts w:cs="Times New Roman"/>
          <w:b/>
          <w:bCs/>
        </w:rPr>
        <w:t xml:space="preserve">Regarding </w:t>
      </w:r>
      <w:proofErr w:type="spellStart"/>
      <w:r w:rsidRPr="00DE4503">
        <w:rPr>
          <w:rFonts w:cs="Times New Roman"/>
          <w:b/>
          <w:bCs/>
        </w:rPr>
        <w:t>arithmetics</w:t>
      </w:r>
      <w:proofErr w:type="spellEnd"/>
      <w:r w:rsidRPr="00DE4503">
        <w:rPr>
          <w:rFonts w:cs="Times New Roman"/>
          <w:b/>
          <w:bCs/>
        </w:rPr>
        <w:t>,</w:t>
      </w:r>
      <w:r>
        <w:rPr>
          <w:rFonts w:cs="Times New Roman"/>
        </w:rPr>
        <w:t xml:space="preserve"> </w:t>
      </w:r>
      <w:r w:rsidR="00616468">
        <w:rPr>
          <w:rFonts w:cs="Times New Roman"/>
        </w:rPr>
        <w:t xml:space="preserve">all </w:t>
      </w:r>
      <w:r>
        <w:rPr>
          <w:rFonts w:cs="Times New Roman"/>
        </w:rPr>
        <w:t xml:space="preserve">calculations </w:t>
      </w:r>
      <w:r w:rsidR="00616468">
        <w:rPr>
          <w:rFonts w:cs="Times New Roman"/>
        </w:rPr>
        <w:t>happen in signed-2’s-complement</w:t>
      </w:r>
      <w:r>
        <w:rPr>
          <w:rFonts w:cs="Times New Roman"/>
        </w:rPr>
        <w:t xml:space="preserve"> in C/C++. No built-in feature has been included for other number systems such as signed-magnitude due to their inefficient representation of negative numbers and </w:t>
      </w:r>
      <w:proofErr w:type="spellStart"/>
      <w:r>
        <w:rPr>
          <w:rFonts w:cs="Times New Roman"/>
        </w:rPr>
        <w:t>arithmetics</w:t>
      </w:r>
      <w:proofErr w:type="spellEnd"/>
      <w:r>
        <w:rPr>
          <w:rFonts w:cs="Times New Roman"/>
        </w:rPr>
        <w:t xml:space="preserve">, as we discussed in our lectures. </w:t>
      </w:r>
    </w:p>
    <w:p w14:paraId="19DA7B07" w14:textId="77777777" w:rsidR="00A6298B" w:rsidRDefault="00A6298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814EA50" w14:textId="11923A88" w:rsidR="0099692E" w:rsidRDefault="00616468" w:rsidP="00451CD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In this lab, we are going to add arithmetic in signed-magnitude to our program. </w:t>
      </w:r>
      <w:r w:rsidR="00662984">
        <w:rPr>
          <w:rFonts w:cs="Times New Roman"/>
        </w:rPr>
        <w:t xml:space="preserve">Also, </w:t>
      </w:r>
      <w:r>
        <w:rPr>
          <w:rFonts w:cs="Times New Roman"/>
        </w:rPr>
        <w:t>we want to let the user know whether an overflow happen</w:t>
      </w:r>
      <w:r w:rsidR="00B5689F">
        <w:rPr>
          <w:rFonts w:cs="Times New Roman"/>
        </w:rPr>
        <w:t>s</w:t>
      </w:r>
      <w:r>
        <w:rPr>
          <w:rFonts w:cs="Times New Roman"/>
        </w:rPr>
        <w:t>.</w:t>
      </w:r>
    </w:p>
    <w:p w14:paraId="04EDADF1" w14:textId="77777777" w:rsidR="00616468" w:rsidRDefault="00616468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6AFA697" w14:textId="272AB3C6" w:rsidR="007F705F" w:rsidRPr="007F705F" w:rsidRDefault="007F705F" w:rsidP="007F705F">
      <w:pPr>
        <w:jc w:val="center"/>
        <w:rPr>
          <w:rFonts w:cs="Times New Roman"/>
          <w:b/>
          <w:bCs/>
        </w:rPr>
      </w:pPr>
      <w:r w:rsidRPr="007F705F">
        <w:rPr>
          <w:rFonts w:cs="Times New Roman"/>
          <w:b/>
          <w:bCs/>
        </w:rPr>
        <w:t xml:space="preserve">Step2. Writing </w:t>
      </w:r>
      <w:r w:rsidR="00757777">
        <w:rPr>
          <w:rFonts w:cs="Times New Roman"/>
          <w:b/>
          <w:bCs/>
        </w:rPr>
        <w:t>Modular Programs</w:t>
      </w:r>
    </w:p>
    <w:p w14:paraId="10C69EC1" w14:textId="22EBC356" w:rsidR="0099692E" w:rsidRDefault="00616468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As we did in Lab 03, let’s add </w:t>
      </w:r>
      <w:ins w:id="13" w:author="Author">
        <w:r w:rsidR="00B96089">
          <w:rPr>
            <w:rFonts w:cs="Times New Roman"/>
          </w:rPr>
          <w:t xml:space="preserve">a </w:t>
        </w:r>
      </w:ins>
      <w:del w:id="14" w:author="Author">
        <w:r w:rsidDel="00B96089">
          <w:rPr>
            <w:rFonts w:cs="Times New Roman"/>
          </w:rPr>
          <w:delText xml:space="preserve">the </w:delText>
        </w:r>
      </w:del>
      <w:r>
        <w:rPr>
          <w:rFonts w:cs="Times New Roman"/>
        </w:rPr>
        <w:t xml:space="preserve">new </w:t>
      </w:r>
      <w:r w:rsidR="00ED3630">
        <w:rPr>
          <w:rFonts w:cs="Times New Roman"/>
        </w:rPr>
        <w:t xml:space="preserve">header file </w:t>
      </w:r>
      <w:proofErr w:type="spellStart"/>
      <w:r w:rsidR="00ED3630" w:rsidRPr="00ED3630">
        <w:rPr>
          <w:rFonts w:ascii="Consolas" w:hAnsi="Consolas" w:cs="Consolas"/>
          <w:color w:val="000000"/>
          <w:sz w:val="20"/>
          <w:szCs w:val="20"/>
        </w:rPr>
        <w:t>arithmetic_tools.h</w:t>
      </w:r>
      <w:proofErr w:type="spellEnd"/>
      <w:r w:rsidR="00ED3630">
        <w:rPr>
          <w:rFonts w:cs="Times New Roman"/>
        </w:rPr>
        <w:t xml:space="preserve"> and code</w:t>
      </w:r>
      <w:r w:rsidR="006200AE">
        <w:rPr>
          <w:rFonts w:cs="Times New Roman"/>
        </w:rPr>
        <w:t xml:space="preserve"> (sour</w:t>
      </w:r>
      <w:r w:rsidR="00E301C6">
        <w:rPr>
          <w:rFonts w:cs="Times New Roman"/>
        </w:rPr>
        <w:t>c</w:t>
      </w:r>
      <w:r w:rsidR="006200AE">
        <w:rPr>
          <w:rFonts w:cs="Times New Roman"/>
        </w:rPr>
        <w:t>e)</w:t>
      </w:r>
      <w:r w:rsidR="00ED3630">
        <w:rPr>
          <w:rFonts w:cs="Times New Roman"/>
        </w:rPr>
        <w:t xml:space="preserve"> file </w:t>
      </w:r>
      <w:r w:rsidR="00ED3630" w:rsidRPr="00ED3630">
        <w:rPr>
          <w:rFonts w:ascii="Consolas" w:hAnsi="Consolas" w:cs="Consolas"/>
          <w:color w:val="000000"/>
          <w:sz w:val="20"/>
          <w:szCs w:val="20"/>
        </w:rPr>
        <w:t>arithmetic_tools.cpp</w:t>
      </w:r>
      <w:r w:rsidR="00ED3630">
        <w:rPr>
          <w:rFonts w:cs="Times New Roman"/>
        </w:rPr>
        <w:t xml:space="preserve"> to implement all functions related to</w:t>
      </w:r>
      <w:r w:rsidR="00E301C6">
        <w:rPr>
          <w:rFonts w:cs="Times New Roman"/>
        </w:rPr>
        <w:t xml:space="preserve"> </w:t>
      </w:r>
      <w:r w:rsidR="007F1ECE">
        <w:rPr>
          <w:rFonts w:cs="Times New Roman"/>
        </w:rPr>
        <w:t>arithmetic</w:t>
      </w:r>
      <w:r w:rsidR="00E301C6">
        <w:rPr>
          <w:rFonts w:cs="Times New Roman"/>
        </w:rPr>
        <w:t xml:space="preserve"> in</w:t>
      </w:r>
      <w:r w:rsidR="00ED3630">
        <w:rPr>
          <w:rFonts w:cs="Times New Roman"/>
        </w:rPr>
        <w:t xml:space="preserve"> signed-magnitude.</w:t>
      </w:r>
    </w:p>
    <w:p w14:paraId="59BBD4C6" w14:textId="0AE6FEB8" w:rsid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0CE56445" w14:textId="5D71E671" w:rsidR="00ED3630" w:rsidRPr="00ED3630" w:rsidRDefault="00ED3630" w:rsidP="00ED3630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r w:rsidRPr="00ED3630">
        <w:rPr>
          <w:rFonts w:ascii="Consolas" w:hAnsi="Consolas" w:cs="Consolas"/>
          <w:b/>
          <w:bCs/>
          <w:color w:val="000000"/>
          <w:sz w:val="20"/>
          <w:szCs w:val="20"/>
        </w:rPr>
        <w:t>arithmetic_tools.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</w:t>
      </w:r>
      <w:proofErr w:type="spellEnd"/>
    </w:p>
    <w:p w14:paraId="72C10520" w14:textId="3AEAEE8E" w:rsidR="00ED3630" w:rsidRPr="0099692E" w:rsidRDefault="00ED3630" w:rsidP="00ED3630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</w:t>
      </w:r>
      <w:r>
        <w:rPr>
          <w:rFonts w:ascii="Consolas" w:hAnsi="Consolas" w:cs="Consolas"/>
          <w:color w:val="000000"/>
          <w:sz w:val="20"/>
          <w:szCs w:val="20"/>
        </w:rPr>
        <w:t>signed_mag_addition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EE921C" w14:textId="4B9CF741" w:rsidR="00ED3630" w:rsidRDefault="00ED3630" w:rsidP="00ED3630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</w:t>
      </w:r>
      <w:r>
        <w:rPr>
          <w:rFonts w:ascii="Consolas" w:hAnsi="Consolas" w:cs="Consolas"/>
          <w:color w:val="000000"/>
          <w:sz w:val="20"/>
          <w:szCs w:val="20"/>
        </w:rPr>
        <w:t>signed_mag_subtraction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C684E6" w14:textId="77777777" w:rsidR="00ED3630" w:rsidRDefault="00ED3630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65ABDC2D" w14:textId="1D496F5E" w:rsidR="0099692E" w:rsidRPr="00ED3630" w:rsidRDefault="00ED3630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D3630">
        <w:rPr>
          <w:rFonts w:ascii="Consolas" w:hAnsi="Consolas" w:cs="Consolas"/>
          <w:b/>
          <w:bCs/>
          <w:color w:val="000000"/>
          <w:sz w:val="20"/>
          <w:szCs w:val="20"/>
        </w:rPr>
        <w:t>arithmetic</w:t>
      </w:r>
      <w:r w:rsidR="0099692E" w:rsidRPr="00ED3630">
        <w:rPr>
          <w:rFonts w:ascii="Consolas" w:hAnsi="Consolas" w:cs="Consolas"/>
          <w:b/>
          <w:bCs/>
          <w:color w:val="000000"/>
          <w:sz w:val="20"/>
          <w:szCs w:val="20"/>
        </w:rPr>
        <w:t>_tools.cpp</w:t>
      </w:r>
    </w:p>
    <w:p w14:paraId="2D28E4F7" w14:textId="283AA158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hd w:val="clear" w:color="auto" w:fill="E8F2FE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MAX </w:t>
      </w:r>
      <w:r>
        <w:rPr>
          <w:rFonts w:ascii="Consolas" w:hAnsi="Consolas" w:cs="Consolas"/>
          <w:color w:val="000000"/>
          <w:sz w:val="20"/>
          <w:szCs w:val="20"/>
        </w:rPr>
        <w:t>8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Byte = 8 bits</w:t>
      </w:r>
    </w:p>
    <w:p w14:paraId="42E3C388" w14:textId="1F53180E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</w:t>
      </w:r>
      <w:r w:rsidR="00ED3630">
        <w:rPr>
          <w:rFonts w:ascii="Consolas" w:hAnsi="Consolas" w:cs="Consolas"/>
          <w:color w:val="000000"/>
          <w:sz w:val="20"/>
          <w:szCs w:val="20"/>
        </w:rPr>
        <w:t>signed_mag_addition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>}</w:t>
      </w:r>
    </w:p>
    <w:p w14:paraId="07111B05" w14:textId="7291BB9D" w:rsidR="00ED3630" w:rsidRDefault="00ED3630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</w:t>
      </w:r>
      <w:r>
        <w:rPr>
          <w:rFonts w:ascii="Consolas" w:hAnsi="Consolas" w:cs="Consolas"/>
          <w:color w:val="000000"/>
          <w:sz w:val="20"/>
          <w:szCs w:val="20"/>
        </w:rPr>
        <w:t>signed_mag_subtraction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>}</w:t>
      </w:r>
    </w:p>
    <w:p w14:paraId="2E0BD473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189566E5" w14:textId="5DF1A745" w:rsid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9692E">
        <w:rPr>
          <w:rFonts w:cs="Times New Roman"/>
        </w:rPr>
        <w:t>As seen, header files contain only the signatures of the functions and not the bodies. Please look at the ‘;’ in the end of each function. Now we are ready to add the headers to our main program and use the functions in each separate file:</w:t>
      </w:r>
    </w:p>
    <w:p w14:paraId="36D3B734" w14:textId="77777777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03AE3D2" w14:textId="15416F7E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 w:rsidR="00ED3630">
        <w:rPr>
          <w:rFonts w:ascii="Consolas" w:hAnsi="Consolas" w:cs="Consolas"/>
          <w:sz w:val="20"/>
          <w:szCs w:val="20"/>
        </w:rPr>
        <w:t>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Pr="00D97205">
        <w:rPr>
          <w:rFonts w:ascii="Consolas" w:hAnsi="Consolas" w:cs="Consolas"/>
          <w:color w:val="2A00FF"/>
          <w:sz w:val="20"/>
          <w:szCs w:val="20"/>
        </w:rPr>
        <w:t>&gt;</w:t>
      </w:r>
    </w:p>
    <w:p w14:paraId="1E3C1BFE" w14:textId="50BD83C8" w:rsidR="00ED3630" w:rsidRPr="00D97205" w:rsidRDefault="00ED3630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06B4B">
        <w:rPr>
          <w:rFonts w:ascii="Consolas" w:hAnsi="Consolas" w:cs="Consolas"/>
          <w:sz w:val="20"/>
          <w:szCs w:val="20"/>
          <w:highlight w:val="yellow"/>
        </w:rPr>
        <w:t>0</w:t>
      </w:r>
      <w:r>
        <w:rPr>
          <w:rFonts w:ascii="Consolas" w:hAnsi="Consolas" w:cs="Consolas"/>
          <w:sz w:val="20"/>
          <w:szCs w:val="20"/>
          <w:highlight w:val="yellow"/>
        </w:rPr>
        <w:t>1</w:t>
      </w:r>
      <w:r w:rsidRPr="00D06B4B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D06B4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D06B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yellow"/>
        </w:rPr>
        <w:t>arithmetic</w:t>
      </w:r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_tools.h</w:t>
      </w:r>
      <w:proofErr w:type="spellEnd"/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14:paraId="0E42B101" w14:textId="6113CC4B" w:rsidR="0099692E" w:rsidRPr="00ED3630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ED3630">
        <w:rPr>
          <w:rFonts w:ascii="Consolas" w:hAnsi="Consolas" w:cs="Consolas"/>
          <w:sz w:val="20"/>
          <w:szCs w:val="20"/>
        </w:rPr>
        <w:t xml:space="preserve">02 </w:t>
      </w:r>
      <w:r w:rsidRPr="00ED3630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ED363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630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ED3630">
        <w:rPr>
          <w:rFonts w:ascii="Consolas" w:hAnsi="Consolas" w:cs="Consolas"/>
          <w:color w:val="2A00FF"/>
          <w:sz w:val="20"/>
          <w:szCs w:val="20"/>
        </w:rPr>
        <w:t>logic_tools.h</w:t>
      </w:r>
      <w:proofErr w:type="spellEnd"/>
      <w:r w:rsidRPr="00ED3630">
        <w:rPr>
          <w:rFonts w:ascii="Consolas" w:hAnsi="Consolas" w:cs="Consolas"/>
          <w:color w:val="2A00FF"/>
          <w:sz w:val="20"/>
          <w:szCs w:val="20"/>
        </w:rPr>
        <w:t>"</w:t>
      </w:r>
    </w:p>
    <w:p w14:paraId="120B1187" w14:textId="6818A573" w:rsidR="00D92FAC" w:rsidRPr="00D97205" w:rsidRDefault="00D92FAC" w:rsidP="00D92FA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D3630">
        <w:rPr>
          <w:rFonts w:ascii="Consolas" w:hAnsi="Consolas" w:cs="Consolas"/>
          <w:sz w:val="20"/>
          <w:szCs w:val="20"/>
        </w:rPr>
        <w:t xml:space="preserve">03 </w:t>
      </w:r>
      <w:r w:rsidRPr="00ED3630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ED363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630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ED3630">
        <w:rPr>
          <w:rFonts w:ascii="Consolas" w:hAnsi="Consolas" w:cs="Consolas"/>
          <w:color w:val="2A00FF"/>
          <w:sz w:val="20"/>
          <w:szCs w:val="20"/>
        </w:rPr>
        <w:t>comp_tools.h</w:t>
      </w:r>
      <w:proofErr w:type="spellEnd"/>
      <w:r w:rsidRPr="00ED3630">
        <w:rPr>
          <w:rFonts w:ascii="Consolas" w:hAnsi="Consolas" w:cs="Consolas"/>
          <w:color w:val="2A00FF"/>
          <w:sz w:val="20"/>
          <w:szCs w:val="20"/>
        </w:rPr>
        <w:t>"</w:t>
      </w:r>
    </w:p>
    <w:p w14:paraId="2F8D324E" w14:textId="7731EC59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 w:rsidR="00D92FAC"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MAX 8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Byte = 8 bits</w:t>
      </w:r>
    </w:p>
    <w:p w14:paraId="7F8AC4C3" w14:textId="60CE1022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lastRenderedPageBreak/>
        <w:t>0</w:t>
      </w:r>
      <w:r w:rsidR="00D92FAC"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97205">
        <w:rPr>
          <w:rFonts w:ascii="Consolas" w:hAnsi="Consolas" w:cs="Consolas"/>
          <w:color w:val="000000"/>
          <w:sz w:val="20"/>
          <w:szCs w:val="20"/>
        </w:rPr>
        <w:t>) {</w:t>
      </w:r>
    </w:p>
    <w:p w14:paraId="09AB5F7C" w14:textId="548B0EA6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06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="0099692E" w:rsidRPr="00D97205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0E7AC83B" w14:textId="35AC4C1E" w:rsidR="0099692E" w:rsidRDefault="00D92FAC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07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</w:p>
    <w:p w14:paraId="17602B0B" w14:textId="28AF0E98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08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x[MAX];</w:t>
      </w:r>
    </w:p>
    <w:p w14:paraId="5F6013E5" w14:textId="224B173C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09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y[MAX];</w:t>
      </w:r>
    </w:p>
    <w:p w14:paraId="03E81C4D" w14:textId="7B7B6AAE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A925CDB" w14:textId="6A350D41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"Enter the first binary number:\n"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5C01482D" w14:textId="0F47D4F1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383AC1B0" w14:textId="715F752E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>, &amp;x[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41254086" w14:textId="2E05AECA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292860" w14:textId="0176F4BC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"Enter the second binary number:\n"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3EFEC098" w14:textId="79DACAC3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4E2F5944" w14:textId="556875E3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="0099692E" w:rsidRPr="00D97205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="0099692E"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>, &amp;y[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09805B93" w14:textId="78D93A96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18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45D006" w14:textId="68769AA8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19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</w:p>
    <w:p w14:paraId="3D4A43CE" w14:textId="473D3773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z[MAX];</w:t>
      </w:r>
    </w:p>
    <w:p w14:paraId="65181691" w14:textId="70284987" w:rsidR="0099692E" w:rsidRPr="00ED3630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D3630">
        <w:rPr>
          <w:rFonts w:ascii="Consolas" w:hAnsi="Consolas" w:cs="Consolas"/>
          <w:sz w:val="20"/>
          <w:szCs w:val="20"/>
        </w:rPr>
        <w:t>2</w:t>
      </w:r>
      <w:r w:rsidR="00D92FAC" w:rsidRPr="00ED3630">
        <w:rPr>
          <w:rFonts w:ascii="Consolas" w:hAnsi="Consolas" w:cs="Consolas"/>
          <w:sz w:val="20"/>
          <w:szCs w:val="20"/>
        </w:rPr>
        <w:t>1</w:t>
      </w:r>
      <w:r w:rsidRPr="00ED3630">
        <w:rPr>
          <w:rFonts w:ascii="Consolas" w:hAnsi="Consolas" w:cs="Consolas"/>
          <w:sz w:val="20"/>
          <w:szCs w:val="20"/>
        </w:rPr>
        <w:t xml:space="preserve"> </w:t>
      </w:r>
      <w:r w:rsidRPr="00ED363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D37389" w:rsidRPr="00ED3630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ED3630">
        <w:rPr>
          <w:rFonts w:ascii="Consolas" w:hAnsi="Consolas" w:cs="Consolas"/>
          <w:color w:val="3F7F5F"/>
          <w:sz w:val="20"/>
          <w:szCs w:val="20"/>
        </w:rPr>
        <w:t>func_and</w:t>
      </w:r>
      <w:proofErr w:type="spellEnd"/>
      <w:r w:rsidRPr="00ED3630">
        <w:rPr>
          <w:rFonts w:ascii="Consolas" w:hAnsi="Consolas" w:cs="Consolas"/>
          <w:color w:val="3F7F5F"/>
          <w:sz w:val="20"/>
          <w:szCs w:val="20"/>
        </w:rPr>
        <w:t>(x, y, z);</w:t>
      </w:r>
    </w:p>
    <w:p w14:paraId="206FDA36" w14:textId="5499B288" w:rsidR="00D92FAC" w:rsidRPr="00ED3630" w:rsidRDefault="00D92FAC" w:rsidP="0099692E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 w:rsidRPr="00ED3630">
        <w:rPr>
          <w:rFonts w:ascii="Consolas" w:hAnsi="Consolas" w:cs="Consolas"/>
          <w:sz w:val="20"/>
          <w:szCs w:val="20"/>
        </w:rPr>
        <w:t xml:space="preserve">22 </w:t>
      </w:r>
      <w:r w:rsidRPr="00ED363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D37389" w:rsidRPr="00ED3630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ED3630">
        <w:rPr>
          <w:rFonts w:ascii="Consolas" w:hAnsi="Consolas" w:cs="Consolas"/>
          <w:color w:val="3F7F5F"/>
          <w:sz w:val="20"/>
          <w:szCs w:val="20"/>
        </w:rPr>
        <w:t>func_not</w:t>
      </w:r>
      <w:proofErr w:type="spellEnd"/>
      <w:r w:rsidRPr="00ED3630">
        <w:rPr>
          <w:rFonts w:ascii="Consolas" w:hAnsi="Consolas" w:cs="Consolas"/>
          <w:color w:val="3F7F5F"/>
          <w:sz w:val="20"/>
          <w:szCs w:val="20"/>
        </w:rPr>
        <w:t>(x, z);</w:t>
      </w:r>
    </w:p>
    <w:p w14:paraId="64F6FA52" w14:textId="6665C6C1" w:rsidR="00D92FAC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D3630">
        <w:rPr>
          <w:rFonts w:ascii="Consolas" w:hAnsi="Consolas" w:cs="Consolas"/>
          <w:sz w:val="20"/>
          <w:szCs w:val="20"/>
          <w:highlight w:val="yellow"/>
        </w:rPr>
        <w:t xml:space="preserve">23 </w:t>
      </w:r>
      <w:r w:rsidRPr="00ED36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ED3630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func_</w:t>
      </w:r>
      <w:r w:rsidR="00ED3630" w:rsidRPr="00ED3630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signed</w:t>
      </w:r>
      <w:r w:rsidRPr="00ED3630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_</w:t>
      </w:r>
      <w:r w:rsidR="00662984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mag</w:t>
      </w:r>
      <w:r w:rsidR="00ED3630" w:rsidRPr="00ED3630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_addition</w:t>
      </w:r>
      <w:proofErr w:type="spellEnd"/>
      <w:r w:rsidRPr="00ED36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(x, </w:t>
      </w:r>
      <w:r w:rsidR="00ED3630" w:rsidRPr="00ED36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y, </w:t>
      </w:r>
      <w:r w:rsidRPr="00ED3630">
        <w:rPr>
          <w:rFonts w:ascii="Consolas" w:hAnsi="Consolas" w:cs="Consolas"/>
          <w:color w:val="000000"/>
          <w:sz w:val="20"/>
          <w:szCs w:val="20"/>
          <w:highlight w:val="yellow"/>
        </w:rPr>
        <w:t>z);</w:t>
      </w:r>
    </w:p>
    <w:p w14:paraId="6826A59F" w14:textId="43AA70C4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  <w:r w:rsidR="00D92FAC"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"The first number AND second binary yield:\n"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2DACA2A6" w14:textId="41D62E42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  <w:r w:rsidR="00D92FAC"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52E884A2" w14:textId="735284FA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 w:rsidR="00D92FAC">
        <w:rPr>
          <w:rFonts w:ascii="Consolas" w:hAnsi="Consolas" w:cs="Consolas"/>
          <w:color w:val="000000"/>
          <w:sz w:val="20"/>
          <w:szCs w:val="20"/>
        </w:rPr>
        <w:t>6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>, z[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3D351BE2" w14:textId="6CBADD64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 w:rsidR="00D92FAC">
        <w:rPr>
          <w:rFonts w:ascii="Consolas" w:hAnsi="Consolas" w:cs="Consolas"/>
          <w:color w:val="000000"/>
          <w:sz w:val="20"/>
          <w:szCs w:val="20"/>
        </w:rPr>
        <w:t>7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97B8F8F" w14:textId="62615859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28</w:t>
      </w:r>
    </w:p>
    <w:p w14:paraId="543F2E59" w14:textId="7D18C8E5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6E1FE87" w14:textId="3BC31CC9" w:rsidR="0099692E" w:rsidRPr="00D97205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 w:rsidR="00D92FAC">
        <w:rPr>
          <w:rFonts w:ascii="Consolas" w:hAnsi="Consolas" w:cs="Consolas"/>
          <w:color w:val="000000"/>
          <w:sz w:val="20"/>
          <w:szCs w:val="20"/>
        </w:rPr>
        <w:t>0</w:t>
      </w:r>
      <w:r w:rsidRPr="00D97205">
        <w:rPr>
          <w:rFonts w:ascii="Consolas" w:hAnsi="Consolas" w:cs="Consolas"/>
          <w:color w:val="000000"/>
          <w:sz w:val="20"/>
          <w:szCs w:val="20"/>
        </w:rPr>
        <w:t>}</w:t>
      </w:r>
    </w:p>
    <w:p w14:paraId="483C78B7" w14:textId="77777777" w:rsidR="00DC2451" w:rsidRPr="00D97205" w:rsidRDefault="00DC2451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2DE2DA8C" w14:textId="77777777" w:rsidR="00730491" w:rsidRPr="00730491" w:rsidRDefault="007F705F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Lab Assignment</w:t>
      </w:r>
    </w:p>
    <w:p w14:paraId="3422FA39" w14:textId="22A39B82" w:rsidR="007F705F" w:rsidRDefault="00730491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730491">
        <w:rPr>
          <w:rFonts w:cs="Times New Roman"/>
        </w:rPr>
        <w:t xml:space="preserve">You should </w:t>
      </w:r>
      <w:r w:rsidRPr="00730491">
        <w:rPr>
          <w:rFonts w:cs="Times New Roman"/>
          <w:color w:val="000000"/>
        </w:rPr>
        <w:t>complete the above</w:t>
      </w:r>
      <w:r w:rsidR="007F705F">
        <w:rPr>
          <w:rFonts w:cs="Times New Roman"/>
          <w:color w:val="000000"/>
        </w:rPr>
        <w:t xml:space="preserve"> program</w:t>
      </w:r>
      <w:r w:rsidR="007259EE">
        <w:rPr>
          <w:rFonts w:cs="Times New Roman"/>
          <w:color w:val="000000"/>
        </w:rPr>
        <w:t xml:space="preserve"> under the name of a project </w:t>
      </w:r>
      <w:r w:rsidR="007259EE" w:rsidRPr="00F86393">
        <w:rPr>
          <w:rFonts w:cs="Times New Roman"/>
          <w:color w:val="000000"/>
        </w:rPr>
        <w:t>COMP2650_Lab</w:t>
      </w:r>
      <w:r w:rsidR="007259EE">
        <w:rPr>
          <w:rFonts w:cs="Times New Roman"/>
          <w:color w:val="000000"/>
          <w:highlight w:val="green"/>
        </w:rPr>
        <w:t>0</w:t>
      </w:r>
      <w:r w:rsidR="006200AE">
        <w:rPr>
          <w:rFonts w:cs="Times New Roman"/>
          <w:color w:val="000000"/>
        </w:rPr>
        <w:t>4</w:t>
      </w:r>
      <w:r w:rsidR="007259EE" w:rsidRPr="00F86393">
        <w:rPr>
          <w:rFonts w:cs="Times New Roman"/>
          <w:color w:val="000000"/>
        </w:rPr>
        <w:t>_{</w:t>
      </w:r>
      <w:proofErr w:type="spellStart"/>
      <w:r w:rsidR="007259EE" w:rsidRPr="00F86393">
        <w:rPr>
          <w:rFonts w:cs="Times New Roman"/>
          <w:color w:val="000000"/>
        </w:rPr>
        <w:t>UWinI</w:t>
      </w:r>
      <w:r w:rsidR="004224EA" w:rsidRPr="00F86393">
        <w:rPr>
          <w:rFonts w:cs="Times New Roman"/>
          <w:color w:val="000000"/>
        </w:rPr>
        <w:t>D</w:t>
      </w:r>
      <w:proofErr w:type="spellEnd"/>
      <w:r w:rsidR="007259EE" w:rsidRPr="00F86393">
        <w:rPr>
          <w:rFonts w:cs="Times New Roman"/>
          <w:color w:val="000000"/>
        </w:rPr>
        <w:t>}</w:t>
      </w:r>
      <w:r w:rsidR="007F705F">
        <w:rPr>
          <w:rFonts w:cs="Times New Roman"/>
          <w:color w:val="000000"/>
        </w:rPr>
        <w:t xml:space="preserve"> that </w:t>
      </w:r>
      <w:r w:rsidR="0010192E">
        <w:rPr>
          <w:rFonts w:cs="Times New Roman"/>
          <w:color w:val="000000"/>
        </w:rPr>
        <w:t xml:space="preserve">firstly </w:t>
      </w:r>
      <w:r w:rsidR="007F705F">
        <w:rPr>
          <w:rFonts w:cs="Times New Roman"/>
          <w:color w:val="000000"/>
        </w:rPr>
        <w:t>outputs a menu of commands as follows:</w:t>
      </w:r>
    </w:p>
    <w:p w14:paraId="12606E6A" w14:textId="18788B3D" w:rsidR="00A51E08" w:rsidRDefault="00A51E08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3825583" w14:textId="406DE4D5" w:rsidR="00A51E08" w:rsidRPr="00A51E08" w:rsidRDefault="00A51E08" w:rsidP="00757777">
      <w:pPr>
        <w:widowControl w:val="0"/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Enter the command </w:t>
      </w:r>
      <w:r w:rsidR="0010192E">
        <w:rPr>
          <w:rFonts w:ascii="Courier New" w:hAnsi="Courier New" w:cs="Courier New"/>
          <w:color w:val="000000"/>
          <w:sz w:val="20"/>
          <w:szCs w:val="20"/>
        </w:rPr>
        <w:t>number</w:t>
      </w:r>
      <w:r w:rsidRPr="00A51E08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99665C4" w14:textId="263EA6A1" w:rsidR="00757777" w:rsidRDefault="00757777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Exit</w:t>
      </w:r>
    </w:p>
    <w:p w14:paraId="1E1EC7E0" w14:textId="388D9A66" w:rsidR="007F705F" w:rsidRPr="00A51E08" w:rsidRDefault="006200AE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Addition in signed-magnitude</w:t>
      </w:r>
    </w:p>
    <w:p w14:paraId="137ECE6D" w14:textId="5D4C0CBE" w:rsidR="006200AE" w:rsidRPr="00A51E08" w:rsidRDefault="006200AE" w:rsidP="006200AE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Subtraction in signed-magnitude</w:t>
      </w:r>
    </w:p>
    <w:p w14:paraId="28354966" w14:textId="24E022BE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5A1AAB1" w14:textId="21856D02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Based on the </w:t>
      </w:r>
      <w:r w:rsidR="00D60E27">
        <w:rPr>
          <w:rFonts w:cs="Times New Roman"/>
          <w:color w:val="000000"/>
        </w:rPr>
        <w:t>user's chosen number of commands</w:t>
      </w:r>
      <w:r>
        <w:rPr>
          <w:rFonts w:cs="Times New Roman"/>
          <w:color w:val="000000"/>
        </w:rPr>
        <w:t xml:space="preserve">, the program should then </w:t>
      </w:r>
      <w:r w:rsidR="0010192E">
        <w:rPr>
          <w:rFonts w:cs="Times New Roman"/>
          <w:color w:val="000000"/>
        </w:rPr>
        <w:t xml:space="preserve">ask for the </w:t>
      </w:r>
      <w:r w:rsidR="006200AE">
        <w:rPr>
          <w:rFonts w:cs="Times New Roman"/>
          <w:color w:val="000000"/>
        </w:rPr>
        <w:t xml:space="preserve">two </w:t>
      </w:r>
      <w:r w:rsidR="0010192E">
        <w:rPr>
          <w:rFonts w:cs="Times New Roman"/>
          <w:color w:val="000000"/>
        </w:rPr>
        <w:t>inputs</w:t>
      </w:r>
      <w:r w:rsidR="00155CF5">
        <w:rPr>
          <w:rFonts w:cs="Times New Roman"/>
          <w:color w:val="000000"/>
        </w:rPr>
        <w:t>. After that, the program asks to what base the user wants to see the results. Then, it applies the command and print</w:t>
      </w:r>
      <w:r w:rsidR="009D595D">
        <w:rPr>
          <w:rFonts w:cs="Times New Roman"/>
          <w:color w:val="000000"/>
        </w:rPr>
        <w:t>s</w:t>
      </w:r>
      <w:r w:rsidR="00155CF5">
        <w:rPr>
          <w:rFonts w:cs="Times New Roman"/>
          <w:color w:val="000000"/>
        </w:rPr>
        <w:t xml:space="preserve"> out the result in the requested base</w:t>
      </w:r>
      <w:r w:rsidR="0010192E">
        <w:rPr>
          <w:rFonts w:cs="Times New Roman"/>
          <w:color w:val="000000"/>
        </w:rPr>
        <w:t>.</w:t>
      </w:r>
      <w:r>
        <w:rPr>
          <w:rFonts w:cs="Times New Roman"/>
          <w:color w:val="000000"/>
        </w:rPr>
        <w:t xml:space="preserve"> For instance, if a user selects (1), the program should accept two inputs as follows:</w:t>
      </w:r>
    </w:p>
    <w:p w14:paraId="24F9DEF7" w14:textId="20EB6D2B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C8CB93C" w14:textId="4CA1DB6D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first bina</w:t>
      </w:r>
      <w:r w:rsidR="0014156F"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y number: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C7D062" w14:textId="4590C031" w:rsidR="007F705F" w:rsidRPr="00A51E08" w:rsidRDefault="007F705F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>x</w:t>
      </w:r>
      <w:r w:rsidR="00757777">
        <w:rPr>
          <w:rFonts w:ascii="Courier New" w:hAnsi="Courier New" w:cs="Courier New"/>
          <w:color w:val="000000"/>
          <w:sz w:val="20"/>
          <w:szCs w:val="20"/>
        </w:rPr>
        <w:t>0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2DC9F2C8" w14:textId="31CFD366" w:rsidR="007F705F" w:rsidRDefault="00757777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</w:t>
      </w:r>
      <w:r w:rsidR="007F705F"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0CEDBCB6" w14:textId="7EE94E6B" w:rsidR="00757777" w:rsidRDefault="00757777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59DE6BD6" w14:textId="42CBBBB3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x7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5772601F" w14:textId="77777777" w:rsidR="00757777" w:rsidRPr="00A51E08" w:rsidRDefault="00757777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0179C9EE" w14:textId="128C2B34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second bina</w:t>
      </w:r>
      <w:r w:rsidR="00E3022C"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y number: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446C3B" w14:textId="30CB8FA5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y0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33F8D2D3" w14:textId="53770A6F" w:rsidR="00757777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y1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6BBCC137" w14:textId="77777777" w:rsidR="00757777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434D4FA5" w14:textId="3632411F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y7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5B323642" w14:textId="30585D77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2F724A0" w14:textId="213DF8AD" w:rsidR="00155CF5" w:rsidRPr="006200AE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200AE">
        <w:rPr>
          <w:rFonts w:cs="Times New Roman"/>
          <w:color w:val="000000"/>
        </w:rPr>
        <w:t xml:space="preserve">When the user enters the two </w:t>
      </w:r>
      <w:r w:rsidR="00757777" w:rsidRPr="006200AE">
        <w:rPr>
          <w:rFonts w:cs="Times New Roman"/>
          <w:color w:val="000000"/>
        </w:rPr>
        <w:t>binary numbers,</w:t>
      </w:r>
      <w:r w:rsidRPr="006200AE">
        <w:rPr>
          <w:rFonts w:cs="Times New Roman"/>
          <w:color w:val="000000"/>
        </w:rPr>
        <w:t xml:space="preserve"> the program </w:t>
      </w:r>
      <w:r w:rsidR="00155CF5" w:rsidRPr="006200AE">
        <w:rPr>
          <w:rFonts w:cs="Times New Roman"/>
          <w:color w:val="000000"/>
        </w:rPr>
        <w:t xml:space="preserve">asks for </w:t>
      </w:r>
      <w:r w:rsidR="009D595D" w:rsidRPr="006200AE">
        <w:rPr>
          <w:rFonts w:cs="Times New Roman"/>
          <w:color w:val="000000"/>
        </w:rPr>
        <w:t xml:space="preserve">a </w:t>
      </w:r>
      <w:r w:rsidR="00155CF5" w:rsidRPr="006200AE">
        <w:rPr>
          <w:rFonts w:cs="Times New Roman"/>
          <w:color w:val="000000"/>
        </w:rPr>
        <w:t>base number</w:t>
      </w:r>
      <w:r w:rsidR="009D595D" w:rsidRPr="006200AE">
        <w:rPr>
          <w:rFonts w:cs="Times New Roman"/>
          <w:color w:val="000000"/>
        </w:rPr>
        <w:t xml:space="preserve"> to print out the result</w:t>
      </w:r>
      <w:r w:rsidR="00155CF5" w:rsidRPr="006200AE">
        <w:rPr>
          <w:rFonts w:cs="Times New Roman"/>
          <w:color w:val="000000"/>
        </w:rPr>
        <w:t>:</w:t>
      </w:r>
    </w:p>
    <w:p w14:paraId="44B69E07" w14:textId="77777777" w:rsidR="00155CF5" w:rsidRPr="006200AE" w:rsidRDefault="00155CF5" w:rsidP="00155CF5">
      <w:pPr>
        <w:widowControl w:val="0"/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0FFBFFE" w14:textId="77C31B11" w:rsidR="00155CF5" w:rsidRPr="006200AE" w:rsidRDefault="00155CF5" w:rsidP="00155CF5">
      <w:pPr>
        <w:widowControl w:val="0"/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200AE">
        <w:rPr>
          <w:rFonts w:ascii="Courier New" w:hAnsi="Courier New" w:cs="Courier New"/>
          <w:color w:val="000000"/>
          <w:sz w:val="20"/>
          <w:szCs w:val="20"/>
        </w:rPr>
        <w:t>Enter the output base:</w:t>
      </w:r>
    </w:p>
    <w:p w14:paraId="1E75732E" w14:textId="2E9ABF73" w:rsidR="00155CF5" w:rsidRPr="006200AE" w:rsidRDefault="00155CF5" w:rsidP="00155C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200AE">
        <w:rPr>
          <w:rFonts w:ascii="Courier New" w:hAnsi="Courier New" w:cs="Courier New"/>
          <w:color w:val="000000"/>
          <w:sz w:val="20"/>
          <w:szCs w:val="20"/>
        </w:rPr>
        <w:t>Binary</w:t>
      </w:r>
    </w:p>
    <w:p w14:paraId="1AD06196" w14:textId="2137A3B7" w:rsidR="00155CF5" w:rsidRPr="006200AE" w:rsidRDefault="00155CF5" w:rsidP="00155C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200AE">
        <w:rPr>
          <w:rFonts w:ascii="Courier New" w:hAnsi="Courier New" w:cs="Courier New"/>
          <w:color w:val="000000"/>
          <w:sz w:val="20"/>
          <w:szCs w:val="20"/>
        </w:rPr>
        <w:t>Octal</w:t>
      </w:r>
    </w:p>
    <w:p w14:paraId="473C81F9" w14:textId="0873169A" w:rsidR="00155CF5" w:rsidRPr="006200AE" w:rsidRDefault="00155CF5" w:rsidP="00155C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200AE">
        <w:rPr>
          <w:rFonts w:ascii="Courier New" w:hAnsi="Courier New" w:cs="Courier New"/>
          <w:color w:val="000000"/>
          <w:sz w:val="20"/>
          <w:szCs w:val="20"/>
        </w:rPr>
        <w:lastRenderedPageBreak/>
        <w:t>Decimal</w:t>
      </w:r>
    </w:p>
    <w:p w14:paraId="4236BD41" w14:textId="0410BAD8" w:rsidR="00155CF5" w:rsidRPr="006200AE" w:rsidRDefault="00155CF5" w:rsidP="00155C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200AE">
        <w:rPr>
          <w:rFonts w:ascii="Courier New" w:hAnsi="Courier New" w:cs="Courier New"/>
          <w:color w:val="000000"/>
          <w:sz w:val="20"/>
          <w:szCs w:val="20"/>
        </w:rPr>
        <w:t>Hexadecimal</w:t>
      </w:r>
    </w:p>
    <w:p w14:paraId="318442EF" w14:textId="77777777" w:rsidR="00155CF5" w:rsidRDefault="00155CF5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6F6E618" w14:textId="0C24E9E5" w:rsidR="00155CF5" w:rsidRDefault="00155CF5" w:rsidP="00662984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  <w:color w:val="000000"/>
        </w:rPr>
        <w:t xml:space="preserve">Then the program </w:t>
      </w:r>
      <w:r w:rsidR="007F705F">
        <w:rPr>
          <w:rFonts w:cs="Times New Roman"/>
          <w:color w:val="000000"/>
        </w:rPr>
        <w:t>appl</w:t>
      </w:r>
      <w:r>
        <w:rPr>
          <w:rFonts w:cs="Times New Roman"/>
          <w:color w:val="000000"/>
        </w:rPr>
        <w:t>ies</w:t>
      </w:r>
      <w:r w:rsidR="007F705F">
        <w:rPr>
          <w:rFonts w:cs="Times New Roman"/>
          <w:color w:val="000000"/>
        </w:rPr>
        <w:t xml:space="preserve"> the </w:t>
      </w:r>
      <w:r w:rsidR="006200AE" w:rsidRPr="001F68F3">
        <w:rPr>
          <w:rFonts w:ascii="Courier New" w:hAnsi="Courier New" w:cs="Courier New"/>
          <w:color w:val="000000"/>
          <w:sz w:val="20"/>
          <w:szCs w:val="20"/>
        </w:rPr>
        <w:t>1) Addition in signed-magnitude</w:t>
      </w:r>
      <w:r w:rsidR="006200AE">
        <w:rPr>
          <w:rFonts w:cs="Times New Roman"/>
          <w:color w:val="000000"/>
        </w:rPr>
        <w:t xml:space="preserve"> </w:t>
      </w:r>
      <w:r w:rsidR="007F705F">
        <w:rPr>
          <w:rFonts w:cs="Times New Roman"/>
          <w:color w:val="000000"/>
        </w:rPr>
        <w:t>command on the input x and y and print</w:t>
      </w:r>
      <w:r w:rsidR="009D595D">
        <w:rPr>
          <w:rFonts w:cs="Times New Roman"/>
          <w:color w:val="000000"/>
        </w:rPr>
        <w:t>s</w:t>
      </w:r>
      <w:r w:rsidR="007F705F">
        <w:rPr>
          <w:rFonts w:cs="Times New Roman"/>
          <w:color w:val="000000"/>
        </w:rPr>
        <w:t xml:space="preserve"> the result </w:t>
      </w:r>
      <w:r>
        <w:rPr>
          <w:rFonts w:cs="Times New Roman"/>
          <w:color w:val="000000"/>
        </w:rPr>
        <w:t xml:space="preserve">on the selected base </w:t>
      </w:r>
      <w:r w:rsidR="007F705F">
        <w:rPr>
          <w:rFonts w:cs="Times New Roman"/>
          <w:color w:val="000000"/>
        </w:rPr>
        <w:t xml:space="preserve">and comes back to the main menu. </w:t>
      </w:r>
      <w:r w:rsidR="009D595D">
        <w:rPr>
          <w:rFonts w:cs="Times New Roman"/>
          <w:color w:val="000000"/>
        </w:rPr>
        <w:t>Other commands should follow the same flow</w:t>
      </w:r>
      <w:r w:rsidR="007F705F">
        <w:rPr>
          <w:rFonts w:cs="Times New Roman"/>
          <w:color w:val="000000"/>
        </w:rPr>
        <w:t>. If the user selects (</w:t>
      </w:r>
      <w:r w:rsidR="00757777">
        <w:rPr>
          <w:rFonts w:cs="Times New Roman"/>
          <w:color w:val="000000"/>
        </w:rPr>
        <w:t>0</w:t>
      </w:r>
      <w:r w:rsidR="007F705F">
        <w:rPr>
          <w:rFonts w:cs="Times New Roman"/>
          <w:color w:val="000000"/>
        </w:rPr>
        <w:t xml:space="preserve">), the program ends. </w:t>
      </w:r>
      <w:r w:rsidR="0072606B" w:rsidRPr="00155CF5">
        <w:rPr>
          <w:rFonts w:cs="Times New Roman"/>
          <w:color w:val="000000"/>
        </w:rPr>
        <w:t xml:space="preserve">Please restrict the user to enter inputs within the range {0,1}. </w:t>
      </w:r>
      <w:r w:rsidR="0072606B" w:rsidRPr="00DA3064">
        <w:rPr>
          <w:rFonts w:cs="Times New Roman"/>
          <w:color w:val="000000"/>
        </w:rPr>
        <w:t xml:space="preserve">For instance, if the user enters 2, -1, …, print out an error message and come back to ask for </w:t>
      </w:r>
      <w:r w:rsidR="00757777" w:rsidRPr="00DA3064">
        <w:rPr>
          <w:rFonts w:cs="Times New Roman"/>
          <w:color w:val="000000"/>
        </w:rPr>
        <w:t>correct</w:t>
      </w:r>
      <w:r w:rsidR="0072606B" w:rsidRPr="00DA3064">
        <w:rPr>
          <w:rFonts w:cs="Times New Roman"/>
          <w:color w:val="000000"/>
        </w:rPr>
        <w:t xml:space="preserve"> inputs</w:t>
      </w:r>
      <w:r w:rsidR="0072606B">
        <w:rPr>
          <w:rFonts w:cs="Times New Roman"/>
          <w:color w:val="000000"/>
        </w:rPr>
        <w:t>.</w:t>
      </w:r>
      <w:r w:rsidR="00DA3064">
        <w:rPr>
          <w:rFonts w:cs="Times New Roman"/>
          <w:color w:val="000000"/>
        </w:rPr>
        <w:t xml:space="preserve"> </w:t>
      </w:r>
      <w:r w:rsidR="006200AE" w:rsidRPr="006200AE">
        <w:rPr>
          <w:rFonts w:cs="Times New Roman"/>
          <w:color w:val="000000"/>
          <w:highlight w:val="yellow"/>
        </w:rPr>
        <w:t xml:space="preserve">Also, print an error/warning message </w:t>
      </w:r>
      <w:r w:rsidR="001F68F3">
        <w:rPr>
          <w:rFonts w:cs="Times New Roman"/>
          <w:color w:val="000000"/>
          <w:highlight w:val="yellow"/>
        </w:rPr>
        <w:t>whether</w:t>
      </w:r>
      <w:r w:rsidR="006200AE" w:rsidRPr="006200AE">
        <w:rPr>
          <w:rFonts w:cs="Times New Roman"/>
          <w:color w:val="000000"/>
          <w:highlight w:val="yellow"/>
        </w:rPr>
        <w:t xml:space="preserve"> an overflow happened during the arithmetic.</w:t>
      </w:r>
      <w:r w:rsidR="006200AE">
        <w:rPr>
          <w:rFonts w:cs="Times New Roman"/>
          <w:color w:val="000000"/>
        </w:rPr>
        <w:t xml:space="preserve"> </w:t>
      </w:r>
      <w:r w:rsidR="00757777">
        <w:rPr>
          <w:rFonts w:cs="Times New Roman"/>
          <w:color w:val="000000"/>
        </w:rPr>
        <w:t xml:space="preserve">It is required to write a </w:t>
      </w:r>
      <w:r w:rsidR="00757777" w:rsidRPr="00662984">
        <w:rPr>
          <w:rFonts w:cs="Times New Roman"/>
          <w:color w:val="000000"/>
        </w:rPr>
        <w:t>modular</w:t>
      </w:r>
      <w:r w:rsidR="00757777">
        <w:rPr>
          <w:rFonts w:cs="Times New Roman"/>
          <w:color w:val="000000"/>
        </w:rPr>
        <w:t xml:space="preserve"> progra</w:t>
      </w:r>
      <w:r w:rsidR="006200AE">
        <w:rPr>
          <w:rFonts w:cs="Times New Roman"/>
          <w:color w:val="000000"/>
        </w:rPr>
        <w:t xml:space="preserve">m. </w:t>
      </w:r>
    </w:p>
    <w:p w14:paraId="4A5AC0E3" w14:textId="77777777" w:rsidR="006200AE" w:rsidRDefault="006200AE" w:rsidP="006200AE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38566019" w14:textId="383F3CF4" w:rsidR="0010192E" w:rsidRPr="0010192E" w:rsidRDefault="0010192E" w:rsidP="0010192E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Deliverables</w:t>
      </w:r>
    </w:p>
    <w:p w14:paraId="72E6FB62" w14:textId="0A1B14B4" w:rsidR="00730491" w:rsidRPr="00E26068" w:rsidRDefault="007F705F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Y</w:t>
      </w:r>
      <w:r w:rsidR="00730491" w:rsidRPr="00730491">
        <w:rPr>
          <w:rFonts w:cs="Times New Roman"/>
          <w:color w:val="000000"/>
        </w:rPr>
        <w:t xml:space="preserve">ou will prepare and submit the </w:t>
      </w:r>
      <w:r>
        <w:rPr>
          <w:rFonts w:cs="Times New Roman"/>
          <w:color w:val="000000"/>
        </w:rPr>
        <w:t xml:space="preserve">program </w:t>
      </w:r>
      <w:r w:rsidR="00730491" w:rsidRPr="00730491">
        <w:rPr>
          <w:rFonts w:cs="Times New Roman"/>
          <w:color w:val="000000"/>
        </w:rPr>
        <w:t xml:space="preserve">in one single </w:t>
      </w:r>
      <w:r w:rsidR="00730491" w:rsidRPr="00E26068">
        <w:rPr>
          <w:rFonts w:cs="Times New Roman"/>
          <w:color w:val="000000"/>
        </w:rPr>
        <w:t>zip file</w:t>
      </w:r>
      <w:r w:rsidRPr="00E26068">
        <w:rPr>
          <w:rFonts w:cs="Times New Roman"/>
          <w:color w:val="000000"/>
        </w:rPr>
        <w:t xml:space="preserve"> 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Lab0</w:t>
      </w:r>
      <w:r w:rsidR="00E301C6">
        <w:rPr>
          <w:rFonts w:ascii="Consolas" w:hAnsi="Consolas" w:cs="Courier New"/>
          <w:color w:val="000000"/>
          <w:sz w:val="20"/>
          <w:szCs w:val="20"/>
        </w:rPr>
        <w:t>4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_</w:t>
      </w:r>
      <w:r w:rsidRPr="00B34A11">
        <w:rPr>
          <w:rFonts w:ascii="Consolas" w:hAnsi="Consolas" w:cs="Courier New"/>
          <w:color w:val="000000"/>
          <w:sz w:val="20"/>
          <w:szCs w:val="20"/>
        </w:rPr>
        <w:t>{UWinID}</w:t>
      </w:r>
      <w:r w:rsidR="00730491" w:rsidRPr="00B34A11">
        <w:rPr>
          <w:rFonts w:ascii="Consolas" w:hAnsi="Consolas" w:cs="Courier New"/>
          <w:color w:val="000000"/>
          <w:sz w:val="20"/>
          <w:szCs w:val="20"/>
        </w:rPr>
        <w:t>.zip</w:t>
      </w:r>
      <w:r w:rsidR="00730491" w:rsidRPr="00E26068">
        <w:rPr>
          <w:rFonts w:cs="Times New Roman"/>
          <w:color w:val="000000"/>
          <w:sz w:val="20"/>
          <w:szCs w:val="20"/>
        </w:rPr>
        <w:t xml:space="preserve"> </w:t>
      </w:r>
      <w:r w:rsidR="00730491" w:rsidRPr="00E26068">
        <w:rPr>
          <w:rFonts w:cs="Times New Roman"/>
          <w:color w:val="000000"/>
        </w:rPr>
        <w:t xml:space="preserve">containing the following two items: </w:t>
      </w:r>
    </w:p>
    <w:p w14:paraId="2246C63B" w14:textId="77777777" w:rsidR="00730491" w:rsidRPr="00E26068" w:rsidRDefault="00730491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kern w:val="1"/>
        </w:rPr>
      </w:pPr>
    </w:p>
    <w:p w14:paraId="23D51EB2" w14:textId="33E734AD" w:rsidR="007259EE" w:rsidRPr="00E26068" w:rsidRDefault="007259EE" w:rsidP="007F705F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 w:rsidRPr="00E26068">
        <w:rPr>
          <w:rFonts w:cs="Times New Roman"/>
          <w:kern w:val="1"/>
        </w:rPr>
        <w:t xml:space="preserve">The entire project folder </w:t>
      </w:r>
      <w:r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Lab0</w:t>
      </w:r>
      <w:r w:rsidR="00E301C6">
        <w:rPr>
          <w:rFonts w:ascii="Consolas" w:hAnsi="Consolas" w:cs="Courier New"/>
          <w:color w:val="000000"/>
          <w:sz w:val="20"/>
          <w:szCs w:val="20"/>
        </w:rPr>
        <w:t>4</w:t>
      </w:r>
      <w:r w:rsidRPr="00B34A11">
        <w:rPr>
          <w:rFonts w:ascii="Consolas" w:hAnsi="Consolas" w:cs="Courier New"/>
          <w:color w:val="000000"/>
          <w:sz w:val="20"/>
          <w:szCs w:val="20"/>
        </w:rPr>
        <w:t>_{</w:t>
      </w:r>
      <w:proofErr w:type="spellStart"/>
      <w:r w:rsidRPr="00B34A11">
        <w:rPr>
          <w:rFonts w:ascii="Consolas" w:hAnsi="Consolas" w:cs="Courier New"/>
          <w:color w:val="000000"/>
          <w:sz w:val="20"/>
          <w:szCs w:val="20"/>
        </w:rPr>
        <w:t>UWinID</w:t>
      </w:r>
      <w:proofErr w:type="spellEnd"/>
      <w:r w:rsidRPr="00B34A11">
        <w:rPr>
          <w:rFonts w:ascii="Consolas" w:hAnsi="Consolas" w:cs="Courier New"/>
          <w:color w:val="000000"/>
          <w:sz w:val="20"/>
          <w:szCs w:val="20"/>
        </w:rPr>
        <w:t>}</w:t>
      </w:r>
      <w:r w:rsidR="00D60E27">
        <w:rPr>
          <w:rFonts w:ascii="Consolas" w:hAnsi="Consolas" w:cs="Courier New"/>
          <w:color w:val="000000"/>
          <w:sz w:val="20"/>
          <w:szCs w:val="20"/>
        </w:rPr>
        <w:t>,</w:t>
      </w:r>
      <w:r w:rsidR="00455FD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="00455FDC" w:rsidRPr="00455FDC">
        <w:rPr>
          <w:rFonts w:cs="Times New Roman"/>
          <w:kern w:val="1"/>
        </w:rPr>
        <w:t>including the code (source) files and executable file.</w:t>
      </w:r>
    </w:p>
    <w:p w14:paraId="0974C65A" w14:textId="0C107292" w:rsidR="00730491" w:rsidRPr="00E26068" w:rsidRDefault="00730491" w:rsidP="00205E35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left="180" w:hanging="180"/>
        <w:jc w:val="both"/>
        <w:rPr>
          <w:rFonts w:cs="Times New Roman"/>
          <w:kern w:val="1"/>
        </w:rPr>
      </w:pPr>
      <w:r w:rsidRPr="00E26068">
        <w:rPr>
          <w:rFonts w:cs="Times New Roman"/>
          <w:kern w:val="1"/>
        </w:rPr>
        <w:t xml:space="preserve">The result of </w:t>
      </w:r>
      <w:r w:rsidR="007F705F" w:rsidRPr="00E26068">
        <w:rPr>
          <w:rFonts w:cs="Times New Roman"/>
          <w:kern w:val="1"/>
        </w:rPr>
        <w:t xml:space="preserve">the </w:t>
      </w:r>
      <w:r w:rsidRPr="00E26068">
        <w:rPr>
          <w:rFonts w:cs="Times New Roman"/>
          <w:kern w:val="1"/>
        </w:rPr>
        <w:t>command</w:t>
      </w:r>
      <w:r w:rsidR="007F705F" w:rsidRPr="00E26068">
        <w:rPr>
          <w:rFonts w:cs="Times New Roman"/>
          <w:kern w:val="1"/>
        </w:rPr>
        <w:t xml:space="preserve">s in the file 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Lab0</w:t>
      </w:r>
      <w:r w:rsidR="00E301C6">
        <w:rPr>
          <w:rFonts w:ascii="Consolas" w:hAnsi="Consolas" w:cs="Courier New"/>
          <w:color w:val="000000"/>
          <w:sz w:val="20"/>
          <w:szCs w:val="20"/>
        </w:rPr>
        <w:t>4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_</w:t>
      </w:r>
      <w:r w:rsidR="007F705F" w:rsidRPr="00B34A11">
        <w:rPr>
          <w:rFonts w:ascii="Consolas" w:hAnsi="Consolas" w:cs="Courier New"/>
          <w:color w:val="000000"/>
          <w:sz w:val="20"/>
          <w:szCs w:val="20"/>
        </w:rPr>
        <w:t>Results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_{</w:t>
      </w:r>
      <w:proofErr w:type="spellStart"/>
      <w:r w:rsidR="007259EE" w:rsidRPr="00B34A11">
        <w:rPr>
          <w:rFonts w:ascii="Consolas" w:hAnsi="Consolas" w:cs="Courier New"/>
          <w:color w:val="000000"/>
          <w:sz w:val="20"/>
          <w:szCs w:val="20"/>
        </w:rPr>
        <w:t>UWinID</w:t>
      </w:r>
      <w:proofErr w:type="spellEnd"/>
      <w:r w:rsidR="007259EE" w:rsidRPr="00B34A11">
        <w:rPr>
          <w:rFonts w:ascii="Consolas" w:hAnsi="Consolas" w:cs="Courier New"/>
          <w:color w:val="000000"/>
          <w:sz w:val="20"/>
          <w:szCs w:val="20"/>
        </w:rPr>
        <w:t>}</w:t>
      </w:r>
      <w:r w:rsidR="007F705F" w:rsidRPr="00B34A11">
        <w:rPr>
          <w:rFonts w:ascii="Consolas" w:hAnsi="Consolas" w:cs="Courier New"/>
          <w:color w:val="000000"/>
          <w:sz w:val="20"/>
          <w:szCs w:val="20"/>
        </w:rPr>
        <w:t>.jpg</w:t>
      </w:r>
      <w:r w:rsidR="00E301C6">
        <w:rPr>
          <w:rFonts w:ascii="Consolas" w:hAnsi="Consolas" w:cs="Courier New"/>
          <w:color w:val="000000"/>
          <w:sz w:val="20"/>
          <w:szCs w:val="20"/>
        </w:rPr>
        <w:t>/pdf</w:t>
      </w:r>
      <w:r w:rsidR="007F705F" w:rsidRPr="00E26068">
        <w:rPr>
          <w:rFonts w:cs="Times New Roman"/>
          <w:kern w:val="1"/>
        </w:rPr>
        <w:t xml:space="preserve">. Simply make a screenshot of </w:t>
      </w:r>
      <w:r w:rsidRPr="00E26068">
        <w:rPr>
          <w:rFonts w:cs="Times New Roman"/>
          <w:kern w:val="1"/>
        </w:rPr>
        <w:t>the result</w:t>
      </w:r>
      <w:r w:rsidR="007F705F" w:rsidRPr="00E26068">
        <w:rPr>
          <w:rFonts w:cs="Times New Roman"/>
          <w:kern w:val="1"/>
        </w:rPr>
        <w:t>s</w:t>
      </w:r>
      <w:r w:rsidRPr="00E26068">
        <w:rPr>
          <w:rFonts w:cs="Times New Roman"/>
          <w:kern w:val="1"/>
        </w:rPr>
        <w:t xml:space="preserve"> </w:t>
      </w:r>
      <w:r w:rsidR="007F705F" w:rsidRPr="00E26068">
        <w:rPr>
          <w:rFonts w:cs="Times New Roman"/>
          <w:kern w:val="1"/>
        </w:rPr>
        <w:t>and save it</w:t>
      </w:r>
      <w:r w:rsidRPr="00E301C6">
        <w:rPr>
          <w:rFonts w:cs="Times New Roman"/>
          <w:kern w:val="1"/>
        </w:rPr>
        <w:t>.</w:t>
      </w:r>
      <w:r w:rsidR="00E301C6" w:rsidRPr="00E301C6">
        <w:rPr>
          <w:rFonts w:cs="Times New Roman"/>
          <w:kern w:val="1"/>
        </w:rPr>
        <w:t xml:space="preserve"> If multiple images, please print them all into a single pdf file.</w:t>
      </w:r>
      <w:r w:rsidR="007F705F" w:rsidRPr="00E26068">
        <w:rPr>
          <w:rFonts w:cs="Times New Roman"/>
          <w:kern w:val="1"/>
        </w:rPr>
        <w:t xml:space="preserve"> </w:t>
      </w:r>
      <w:r w:rsidR="00E301C6" w:rsidRPr="00E301C6">
        <w:rPr>
          <w:rFonts w:cs="Times New Roman"/>
          <w:kern w:val="1"/>
          <w:highlight w:val="yellow"/>
        </w:rPr>
        <w:t xml:space="preserve">You have to include at least one instance of </w:t>
      </w:r>
      <w:r w:rsidR="002372BD">
        <w:rPr>
          <w:rFonts w:cs="Times New Roman"/>
          <w:kern w:val="1"/>
          <w:highlight w:val="yellow"/>
        </w:rPr>
        <w:t xml:space="preserve">calculation with overflow and without </w:t>
      </w:r>
      <w:r w:rsidR="00E301C6" w:rsidRPr="00E301C6">
        <w:rPr>
          <w:rFonts w:cs="Times New Roman"/>
          <w:kern w:val="1"/>
          <w:highlight w:val="yellow"/>
        </w:rPr>
        <w:t>overflow for each arithmetic in the command list.</w:t>
      </w:r>
    </w:p>
    <w:p w14:paraId="5FEA2D01" w14:textId="4CCE80A6" w:rsidR="00730491" w:rsidRPr="00730491" w:rsidRDefault="00730491" w:rsidP="007F705F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 w:rsidRPr="00E26068">
        <w:rPr>
          <w:rFonts w:cs="Times New Roman"/>
          <w:color w:val="000000"/>
        </w:rPr>
        <w:t>A lab report document</w:t>
      </w:r>
      <w:r w:rsidR="007F705F" w:rsidRPr="00E26068">
        <w:rPr>
          <w:rFonts w:cs="Times New Roman"/>
          <w:color w:val="000000"/>
        </w:rPr>
        <w:t xml:space="preserve"> in the PDF file 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Lab0</w:t>
      </w:r>
      <w:r w:rsidR="00E301C6">
        <w:rPr>
          <w:rFonts w:ascii="Consolas" w:hAnsi="Consolas" w:cs="Courier New"/>
          <w:color w:val="000000"/>
          <w:sz w:val="20"/>
          <w:szCs w:val="20"/>
        </w:rPr>
        <w:t>4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_</w:t>
      </w:r>
      <w:r w:rsidR="007F705F" w:rsidRPr="00B34A11">
        <w:rPr>
          <w:rFonts w:ascii="Consolas" w:hAnsi="Consolas" w:cs="Courier New"/>
          <w:color w:val="000000"/>
          <w:sz w:val="20"/>
          <w:szCs w:val="20"/>
        </w:rPr>
        <w:t>Report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_{</w:t>
      </w:r>
      <w:proofErr w:type="spellStart"/>
      <w:r w:rsidR="007259EE" w:rsidRPr="00B34A11">
        <w:rPr>
          <w:rFonts w:ascii="Consolas" w:hAnsi="Consolas" w:cs="Courier New"/>
          <w:color w:val="000000"/>
          <w:sz w:val="20"/>
          <w:szCs w:val="20"/>
        </w:rPr>
        <w:t>UWinID</w:t>
      </w:r>
      <w:proofErr w:type="spellEnd"/>
      <w:r w:rsidR="007259EE" w:rsidRPr="00B34A11">
        <w:rPr>
          <w:rFonts w:ascii="Consolas" w:hAnsi="Consolas" w:cs="Courier New"/>
          <w:color w:val="000000"/>
          <w:sz w:val="20"/>
          <w:szCs w:val="20"/>
        </w:rPr>
        <w:t>}</w:t>
      </w:r>
      <w:r w:rsidR="007F705F" w:rsidRPr="00B34A11">
        <w:rPr>
          <w:rFonts w:ascii="Consolas" w:hAnsi="Consolas" w:cs="Courier New"/>
          <w:color w:val="000000"/>
          <w:sz w:val="20"/>
          <w:szCs w:val="20"/>
        </w:rPr>
        <w:t>.pdf</w:t>
      </w:r>
      <w:r w:rsidR="007F705F" w:rsidRPr="00E26068">
        <w:rPr>
          <w:rFonts w:cs="Times New Roman"/>
          <w:color w:val="000000"/>
        </w:rPr>
        <w:t xml:space="preserve">. It </w:t>
      </w:r>
      <w:r w:rsidRPr="00E26068">
        <w:rPr>
          <w:rFonts w:cs="Times New Roman"/>
          <w:color w:val="000000"/>
        </w:rPr>
        <w:t>should</w:t>
      </w:r>
      <w:r w:rsidRPr="00730491">
        <w:rPr>
          <w:rFonts w:cs="Times New Roman"/>
          <w:color w:val="000000"/>
        </w:rPr>
        <w:t xml:space="preserve"> include: </w:t>
      </w:r>
    </w:p>
    <w:p w14:paraId="35CD760D" w14:textId="2155BA52" w:rsidR="00730491" w:rsidRPr="00730491" w:rsidRDefault="00730491" w:rsidP="00730491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730491">
        <w:rPr>
          <w:rFonts w:cs="Times New Roman"/>
          <w:color w:val="000000"/>
        </w:rPr>
        <w:t>Your name</w:t>
      </w:r>
      <w:r w:rsidR="007F705F">
        <w:rPr>
          <w:rFonts w:cs="Times New Roman"/>
          <w:color w:val="000000"/>
        </w:rPr>
        <w:t xml:space="preserve">, </w:t>
      </w:r>
      <w:proofErr w:type="spellStart"/>
      <w:r w:rsidR="007F705F">
        <w:rPr>
          <w:rFonts w:cs="Times New Roman"/>
          <w:color w:val="000000"/>
        </w:rPr>
        <w:t>UWinI</w:t>
      </w:r>
      <w:r w:rsidR="00DC64A4">
        <w:rPr>
          <w:rFonts w:cs="Times New Roman"/>
          <w:color w:val="000000"/>
        </w:rPr>
        <w:t>D</w:t>
      </w:r>
      <w:proofErr w:type="spellEnd"/>
      <w:r w:rsidR="007F705F">
        <w:rPr>
          <w:rFonts w:cs="Times New Roman"/>
          <w:color w:val="000000"/>
        </w:rPr>
        <w:t>,</w:t>
      </w:r>
      <w:r w:rsidRPr="00730491">
        <w:rPr>
          <w:rFonts w:cs="Times New Roman"/>
          <w:color w:val="000000"/>
        </w:rPr>
        <w:t xml:space="preserve"> and </w:t>
      </w:r>
      <w:r w:rsidR="007F705F">
        <w:rPr>
          <w:rFonts w:cs="Times New Roman"/>
          <w:color w:val="000000"/>
        </w:rPr>
        <w:t>s</w:t>
      </w:r>
      <w:r w:rsidRPr="00730491">
        <w:rPr>
          <w:rFonts w:cs="Times New Roman"/>
          <w:color w:val="000000"/>
        </w:rPr>
        <w:t xml:space="preserve">tudent number </w:t>
      </w:r>
    </w:p>
    <w:p w14:paraId="26369FC6" w14:textId="11AE0CF4" w:rsidR="00730491" w:rsidRPr="00DC64A4" w:rsidRDefault="00147B79" w:rsidP="00730491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i/>
          <w:iCs/>
          <w:color w:val="000000"/>
        </w:rPr>
      </w:pPr>
      <w:r w:rsidRPr="00147B79">
        <w:rPr>
          <w:rFonts w:cs="Times New Roman"/>
          <w:color w:val="000000"/>
          <w:highlight w:val="yellow"/>
        </w:rPr>
        <w:t xml:space="preserve">One paragraph </w:t>
      </w:r>
      <w:r w:rsidR="00730491" w:rsidRPr="00147B79">
        <w:rPr>
          <w:rFonts w:cs="Times New Roman"/>
          <w:color w:val="000000"/>
          <w:highlight w:val="yellow"/>
        </w:rPr>
        <w:t>descri</w:t>
      </w:r>
      <w:r w:rsidRPr="00147B79">
        <w:rPr>
          <w:rFonts w:cs="Times New Roman"/>
          <w:color w:val="000000"/>
          <w:highlight w:val="yellow"/>
        </w:rPr>
        <w:t>bes the program that you attached</w:t>
      </w:r>
      <w:r>
        <w:rPr>
          <w:rFonts w:cs="Times New Roman"/>
          <w:color w:val="000000"/>
        </w:rPr>
        <w:t>, along with any prerequisites</w:t>
      </w:r>
      <w:r w:rsidR="007F705F">
        <w:rPr>
          <w:rFonts w:cs="Times New Roman"/>
          <w:color w:val="000000"/>
        </w:rPr>
        <w:t xml:space="preserve"> needed to build and run the program. </w:t>
      </w:r>
      <w:r w:rsidR="007F705F" w:rsidRPr="00E301C6">
        <w:rPr>
          <w:rFonts w:cs="Times New Roman"/>
          <w:i/>
          <w:iCs/>
          <w:color w:val="000000"/>
        </w:rPr>
        <w:t>Please note that if your program cannot be built and run on our computer system</w:t>
      </w:r>
      <w:r w:rsidR="008A5886" w:rsidRPr="00E301C6">
        <w:rPr>
          <w:rFonts w:cs="Times New Roman"/>
          <w:i/>
          <w:iCs/>
          <w:color w:val="000000"/>
        </w:rPr>
        <w:t>s</w:t>
      </w:r>
      <w:r w:rsidR="007F705F" w:rsidRPr="00E301C6">
        <w:rPr>
          <w:rFonts w:cs="Times New Roman"/>
          <w:i/>
          <w:iCs/>
          <w:color w:val="000000"/>
        </w:rPr>
        <w:t>, you will lose marks.</w:t>
      </w:r>
    </w:p>
    <w:p w14:paraId="6C46647C" w14:textId="77777777" w:rsidR="007F705F" w:rsidRDefault="007F705F" w:rsidP="007304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3C7CD528" w14:textId="012598CA" w:rsidR="007259EE" w:rsidRDefault="007259EE" w:rsidP="007259EE">
      <w:pPr>
        <w:jc w:val="both"/>
        <w:rPr>
          <w:rFonts w:cs="Times New Roman"/>
        </w:rPr>
      </w:pPr>
      <w:r>
        <w:rPr>
          <w:rFonts w:cs="Times New Roman"/>
        </w:rPr>
        <w:t>In sum, your final zip file for the submission includes 1 folder (entire project folder), 1 image</w:t>
      </w:r>
      <w:r w:rsidR="002372BD">
        <w:rPr>
          <w:rFonts w:cs="Times New Roman"/>
        </w:rPr>
        <w:t>/pdf</w:t>
      </w:r>
      <w:r>
        <w:rPr>
          <w:rFonts w:cs="Times New Roman"/>
        </w:rPr>
        <w:t xml:space="preserve"> (results snapshot) and 1 pdf (report). </w:t>
      </w:r>
      <w:r w:rsidRPr="00E301C6">
        <w:rPr>
          <w:rFonts w:cs="Times New Roman"/>
          <w:i/>
          <w:iCs/>
        </w:rPr>
        <w:t>Please follow the naming convention</w:t>
      </w:r>
      <w:r w:rsidR="00DC64A4" w:rsidRPr="00E301C6">
        <w:rPr>
          <w:rFonts w:cs="Times New Roman"/>
          <w:i/>
          <w:iCs/>
        </w:rPr>
        <w:t xml:space="preserve"> as you lose marks otherwise</w:t>
      </w:r>
      <w:r w:rsidRPr="00E301C6">
        <w:rPr>
          <w:rFonts w:cs="Times New Roman"/>
          <w:i/>
          <w:iCs/>
        </w:rPr>
        <w:t>.</w:t>
      </w:r>
      <w:r>
        <w:rPr>
          <w:rFonts w:cs="Times New Roman"/>
        </w:rPr>
        <w:t xml:space="preserve"> Instead of {</w:t>
      </w:r>
      <w:proofErr w:type="spellStart"/>
      <w:r>
        <w:rPr>
          <w:rFonts w:cs="Times New Roman"/>
        </w:rPr>
        <w:t>UWinI</w:t>
      </w:r>
      <w:r w:rsidR="00DC64A4">
        <w:rPr>
          <w:rFonts w:cs="Times New Roman"/>
        </w:rPr>
        <w:t>D</w:t>
      </w:r>
      <w:proofErr w:type="spellEnd"/>
      <w:r>
        <w:rPr>
          <w:rFonts w:cs="Times New Roman"/>
        </w:rPr>
        <w:t>}, use your own</w:t>
      </w:r>
      <w:r w:rsidR="00DC64A4">
        <w:rPr>
          <w:rFonts w:cs="Times New Roman"/>
        </w:rPr>
        <w:t xml:space="preserve"> UWindsor account name</w:t>
      </w:r>
      <w:r>
        <w:rPr>
          <w:rFonts w:cs="Times New Roman"/>
        </w:rPr>
        <w:t xml:space="preserve">, e.g., </w:t>
      </w:r>
      <w:r w:rsidR="00DC64A4">
        <w:rPr>
          <w:rFonts w:cs="Times New Roman"/>
        </w:rPr>
        <w:t>mine is</w:t>
      </w:r>
      <w:r w:rsidR="00DC64A4" w:rsidRPr="00DC64A4">
        <w:rPr>
          <w:rFonts w:cs="Times New Roman"/>
        </w:rPr>
        <w:t xml:space="preserve"> </w:t>
      </w:r>
      <w:hyperlink r:id="rId11" w:history="1">
        <w:r w:rsidR="00DC64A4" w:rsidRPr="00DC64A4">
          <w:rPr>
            <w:rStyle w:val="Hyperlink"/>
            <w:rFonts w:cs="Times New Roman"/>
            <w:u w:val="none"/>
          </w:rPr>
          <w:t>hfani@uwindsor.ca</w:t>
        </w:r>
      </w:hyperlink>
      <w:r w:rsidR="00DC64A4">
        <w:rPr>
          <w:rFonts w:cs="Times New Roman"/>
        </w:rPr>
        <w:t>, so,</w:t>
      </w:r>
    </w:p>
    <w:p w14:paraId="17F44744" w14:textId="77777777" w:rsidR="007259EE" w:rsidRDefault="007259EE" w:rsidP="00730491">
      <w:pPr>
        <w:jc w:val="both"/>
        <w:rPr>
          <w:rFonts w:cs="Times New Roman"/>
          <w:color w:val="000000"/>
        </w:rPr>
      </w:pPr>
    </w:p>
    <w:p w14:paraId="4E3C6F36" w14:textId="2BCE97B0" w:rsidR="007259EE" w:rsidRPr="00B34A11" w:rsidRDefault="007259EE" w:rsidP="00CE1583">
      <w:pPr>
        <w:widowControl w:val="0"/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Lab0</w:t>
      </w:r>
      <w:r w:rsidR="002372BD">
        <w:rPr>
          <w:rFonts w:ascii="Consolas" w:hAnsi="Consolas" w:cs="Courier New"/>
          <w:color w:val="000000"/>
          <w:sz w:val="20"/>
          <w:szCs w:val="20"/>
        </w:rPr>
        <w:t>4</w:t>
      </w:r>
      <w:r w:rsidRPr="00B34A11">
        <w:rPr>
          <w:rFonts w:ascii="Consolas" w:hAnsi="Consolas" w:cs="Courier New"/>
          <w:color w:val="000000"/>
          <w:sz w:val="20"/>
          <w:szCs w:val="20"/>
        </w:rPr>
        <w:t>_hfani.zip</w:t>
      </w:r>
    </w:p>
    <w:p w14:paraId="50600AB7" w14:textId="5D50D652" w:rsidR="00CE1583" w:rsidRDefault="007259EE" w:rsidP="00340FD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Lab0</w:t>
      </w:r>
      <w:r w:rsidR="002372BD">
        <w:rPr>
          <w:rFonts w:ascii="Consolas" w:hAnsi="Consolas" w:cs="Courier New"/>
          <w:color w:val="000000"/>
          <w:sz w:val="20"/>
          <w:szCs w:val="20"/>
        </w:rPr>
        <w:t>4</w:t>
      </w:r>
      <w:r w:rsidRPr="00B34A11">
        <w:rPr>
          <w:rFonts w:ascii="Consolas" w:hAnsi="Consolas" w:cs="Courier New"/>
          <w:color w:val="000000"/>
          <w:sz w:val="20"/>
          <w:szCs w:val="20"/>
        </w:rPr>
        <w:t>_hfani</w:t>
      </w:r>
    </w:p>
    <w:p w14:paraId="221BEDA3" w14:textId="172F1F6B" w:rsidR="00455FDC" w:rsidRPr="00B34A11" w:rsidRDefault="00455FDC" w:rsidP="00455FDC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src</w:t>
      </w:r>
      <w:proofErr w:type="spellEnd"/>
    </w:p>
    <w:p w14:paraId="698C0FC4" w14:textId="08E9101F" w:rsidR="00B34A11" w:rsidRPr="00B34A11" w:rsidRDefault="002372BD" w:rsidP="00455FDC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arithmetic</w:t>
      </w:r>
      <w:r w:rsidR="00B34A11" w:rsidRPr="00B34A11">
        <w:rPr>
          <w:rFonts w:ascii="Consolas" w:hAnsi="Consolas" w:cs="Courier New"/>
          <w:color w:val="000000"/>
          <w:sz w:val="20"/>
          <w:szCs w:val="20"/>
        </w:rPr>
        <w:t>_tools.cpp</w:t>
      </w:r>
    </w:p>
    <w:p w14:paraId="1CC339F7" w14:textId="189C802A" w:rsidR="00B34A11" w:rsidRPr="00B34A11" w:rsidRDefault="002372BD" w:rsidP="00455FDC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arithmetic</w:t>
      </w:r>
      <w:r w:rsidR="00B34A11" w:rsidRPr="00B34A11">
        <w:rPr>
          <w:rFonts w:ascii="Consolas" w:hAnsi="Consolas" w:cs="Courier New"/>
          <w:color w:val="000000"/>
          <w:sz w:val="20"/>
          <w:szCs w:val="20"/>
        </w:rPr>
        <w:t>_tools.h</w:t>
      </w:r>
      <w:proofErr w:type="spellEnd"/>
    </w:p>
    <w:p w14:paraId="6A59A0DF" w14:textId="05D4FED4" w:rsidR="00B34A11" w:rsidRDefault="00B34A11" w:rsidP="00455FDC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main.cpp</w:t>
      </w:r>
    </w:p>
    <w:p w14:paraId="5740ABE8" w14:textId="1F632CA3" w:rsidR="00455FDC" w:rsidRPr="00B34A11" w:rsidRDefault="00455FDC" w:rsidP="00455FDC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COMP2650_Lab0</w:t>
      </w:r>
      <w:r w:rsidR="002372BD">
        <w:rPr>
          <w:rFonts w:ascii="Consolas" w:hAnsi="Consolas" w:cs="Courier New"/>
          <w:color w:val="000000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>_hfani</w:t>
      </w:r>
      <w:r w:rsidR="00982257"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00"/>
          <w:sz w:val="20"/>
          <w:szCs w:val="20"/>
        </w:rPr>
        <w:t>[.exe in MS-Windows]</w:t>
      </w:r>
    </w:p>
    <w:p w14:paraId="5B0FC88F" w14:textId="4A6D54FB" w:rsidR="00CE1583" w:rsidRPr="00B34A11" w:rsidRDefault="007259EE" w:rsidP="009B356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Lab0</w:t>
      </w:r>
      <w:r w:rsidR="002372BD">
        <w:rPr>
          <w:rFonts w:ascii="Consolas" w:hAnsi="Consolas" w:cs="Courier New"/>
          <w:color w:val="000000"/>
          <w:sz w:val="20"/>
          <w:szCs w:val="20"/>
        </w:rPr>
        <w:t>4</w:t>
      </w:r>
      <w:r w:rsidRPr="00B34A11">
        <w:rPr>
          <w:rFonts w:ascii="Consolas" w:hAnsi="Consolas" w:cs="Courier New"/>
          <w:color w:val="000000"/>
          <w:sz w:val="20"/>
          <w:szCs w:val="20"/>
        </w:rPr>
        <w:t>_Report_hfani.pdf</w:t>
      </w:r>
    </w:p>
    <w:p w14:paraId="0735A752" w14:textId="66F77533" w:rsidR="007259EE" w:rsidRPr="00B34A11" w:rsidRDefault="007259EE" w:rsidP="009B356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Lab0</w:t>
      </w:r>
      <w:r w:rsidR="002372BD">
        <w:rPr>
          <w:rFonts w:ascii="Consolas" w:hAnsi="Consolas" w:cs="Courier New"/>
          <w:color w:val="000000"/>
          <w:sz w:val="20"/>
          <w:szCs w:val="20"/>
        </w:rPr>
        <w:t>4</w:t>
      </w:r>
      <w:r w:rsidRPr="00B34A11">
        <w:rPr>
          <w:rFonts w:ascii="Consolas" w:hAnsi="Consolas" w:cs="Courier New"/>
          <w:color w:val="000000"/>
          <w:sz w:val="20"/>
          <w:szCs w:val="20"/>
        </w:rPr>
        <w:t>_Result</w:t>
      </w:r>
      <w:r w:rsidR="00DC64A4" w:rsidRPr="00B34A11">
        <w:rPr>
          <w:rFonts w:ascii="Consolas" w:hAnsi="Consolas" w:cs="Courier New"/>
          <w:color w:val="000000"/>
          <w:sz w:val="20"/>
          <w:szCs w:val="20"/>
        </w:rPr>
        <w:t>s</w:t>
      </w:r>
      <w:r w:rsidRPr="00B34A11">
        <w:rPr>
          <w:rFonts w:ascii="Consolas" w:hAnsi="Consolas" w:cs="Courier New"/>
          <w:color w:val="000000"/>
          <w:sz w:val="20"/>
          <w:szCs w:val="20"/>
        </w:rPr>
        <w:t>_hfani.jpg</w:t>
      </w:r>
      <w:r w:rsidR="002372BD">
        <w:rPr>
          <w:rFonts w:ascii="Consolas" w:hAnsi="Consolas" w:cs="Courier New"/>
          <w:color w:val="000000"/>
          <w:sz w:val="20"/>
          <w:szCs w:val="20"/>
        </w:rPr>
        <w:t xml:space="preserve"> or </w:t>
      </w:r>
      <w:r w:rsidR="002372BD"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2372BD">
        <w:rPr>
          <w:rFonts w:ascii="Consolas" w:hAnsi="Consolas" w:cs="Courier New"/>
          <w:color w:val="000000"/>
          <w:sz w:val="20"/>
          <w:szCs w:val="20"/>
        </w:rPr>
        <w:t>Lab04</w:t>
      </w:r>
      <w:r w:rsidR="002372BD" w:rsidRPr="00B34A11">
        <w:rPr>
          <w:rFonts w:ascii="Consolas" w:hAnsi="Consolas" w:cs="Courier New"/>
          <w:color w:val="000000"/>
          <w:sz w:val="20"/>
          <w:szCs w:val="20"/>
        </w:rPr>
        <w:t>_Results_hfani.</w:t>
      </w:r>
      <w:r w:rsidR="002372BD">
        <w:rPr>
          <w:rFonts w:ascii="Consolas" w:hAnsi="Consolas" w:cs="Courier New"/>
          <w:color w:val="000000"/>
          <w:sz w:val="20"/>
          <w:szCs w:val="20"/>
        </w:rPr>
        <w:t>pdf</w:t>
      </w:r>
    </w:p>
    <w:p w14:paraId="688C40F5" w14:textId="12880703" w:rsidR="008D5985" w:rsidRPr="00730491" w:rsidRDefault="008D5985" w:rsidP="00730491">
      <w:pPr>
        <w:spacing w:before="100" w:beforeAutospacing="1" w:after="100" w:afterAutospacing="1"/>
        <w:jc w:val="center"/>
        <w:rPr>
          <w:rFonts w:cs="Calibri"/>
          <w:sz w:val="22"/>
          <w:szCs w:val="22"/>
        </w:rPr>
      </w:pPr>
    </w:p>
    <w:sectPr w:rsidR="008D5985" w:rsidRPr="00730491" w:rsidSect="006C4170">
      <w:headerReference w:type="default" r:id="rId12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021C8" w14:textId="77777777" w:rsidR="003B7666" w:rsidRDefault="003B7666" w:rsidP="00BD77EE">
      <w:r>
        <w:separator/>
      </w:r>
    </w:p>
  </w:endnote>
  <w:endnote w:type="continuationSeparator" w:id="0">
    <w:p w14:paraId="4A3447F3" w14:textId="77777777" w:rsidR="003B7666" w:rsidRDefault="003B7666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0269D" w14:textId="77777777" w:rsidR="003B7666" w:rsidRDefault="003B7666" w:rsidP="00BD77EE">
      <w:r>
        <w:separator/>
      </w:r>
    </w:p>
  </w:footnote>
  <w:footnote w:type="continuationSeparator" w:id="0">
    <w:p w14:paraId="6A3A64DF" w14:textId="77777777" w:rsidR="003B7666" w:rsidRDefault="003B7666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4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F"/>
    <w:multiLevelType w:val="hybridMultilevel"/>
    <w:tmpl w:val="05C48F0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37F36"/>
    <w:multiLevelType w:val="hybridMultilevel"/>
    <w:tmpl w:val="4E4AD86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9B4EAE"/>
    <w:multiLevelType w:val="hybridMultilevel"/>
    <w:tmpl w:val="3D00BD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B5F89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F0EF8"/>
    <w:multiLevelType w:val="hybridMultilevel"/>
    <w:tmpl w:val="9D38E1A6"/>
    <w:lvl w:ilvl="0" w:tplc="50E83D64">
      <w:start w:val="1"/>
      <w:numFmt w:val="lowerLetter"/>
      <w:lvlText w:val="%1."/>
      <w:lvlJc w:val="left"/>
      <w:pPr>
        <w:ind w:left="1080" w:hanging="360"/>
      </w:pPr>
      <w:rPr>
        <w:i w:val="0"/>
        <w:i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8A97371"/>
    <w:multiLevelType w:val="hybridMultilevel"/>
    <w:tmpl w:val="08A859F0"/>
    <w:lvl w:ilvl="0" w:tplc="55202F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8730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844F75"/>
    <w:multiLevelType w:val="hybridMultilevel"/>
    <w:tmpl w:val="C040EB6A"/>
    <w:lvl w:ilvl="0" w:tplc="8586E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0"/>
  </w:num>
  <w:num w:numId="5">
    <w:abstractNumId w:val="6"/>
  </w:num>
  <w:num w:numId="6">
    <w:abstractNumId w:val="19"/>
  </w:num>
  <w:num w:numId="7">
    <w:abstractNumId w:val="1"/>
  </w:num>
  <w:num w:numId="8">
    <w:abstractNumId w:val="18"/>
  </w:num>
  <w:num w:numId="9">
    <w:abstractNumId w:val="11"/>
  </w:num>
  <w:num w:numId="10">
    <w:abstractNumId w:val="15"/>
  </w:num>
  <w:num w:numId="11">
    <w:abstractNumId w:val="17"/>
  </w:num>
  <w:num w:numId="12">
    <w:abstractNumId w:val="16"/>
  </w:num>
  <w:num w:numId="13">
    <w:abstractNumId w:val="13"/>
  </w:num>
  <w:num w:numId="14">
    <w:abstractNumId w:val="8"/>
  </w:num>
  <w:num w:numId="15">
    <w:abstractNumId w:val="9"/>
  </w:num>
  <w:num w:numId="16">
    <w:abstractNumId w:val="3"/>
  </w:num>
  <w:num w:numId="17">
    <w:abstractNumId w:val="2"/>
  </w:num>
  <w:num w:numId="18">
    <w:abstractNumId w:val="20"/>
  </w:num>
  <w:num w:numId="19">
    <w:abstractNumId w:val="5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Nq4FAD+XqZwtAAAA"/>
  </w:docVars>
  <w:rsids>
    <w:rsidRoot w:val="00090FC4"/>
    <w:rsid w:val="00004306"/>
    <w:rsid w:val="00005C65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5100D"/>
    <w:rsid w:val="00052C63"/>
    <w:rsid w:val="00053D4F"/>
    <w:rsid w:val="0007793B"/>
    <w:rsid w:val="0007799E"/>
    <w:rsid w:val="00080D52"/>
    <w:rsid w:val="00087DA7"/>
    <w:rsid w:val="00090FC4"/>
    <w:rsid w:val="000949EB"/>
    <w:rsid w:val="00095A03"/>
    <w:rsid w:val="000A0815"/>
    <w:rsid w:val="000A2DC1"/>
    <w:rsid w:val="000A54C0"/>
    <w:rsid w:val="000A62D6"/>
    <w:rsid w:val="000A63AE"/>
    <w:rsid w:val="000B5034"/>
    <w:rsid w:val="000C3A48"/>
    <w:rsid w:val="000C768E"/>
    <w:rsid w:val="000D1B9F"/>
    <w:rsid w:val="000D2638"/>
    <w:rsid w:val="000D735E"/>
    <w:rsid w:val="000D7AEF"/>
    <w:rsid w:val="000E1428"/>
    <w:rsid w:val="000E17EC"/>
    <w:rsid w:val="000E1850"/>
    <w:rsid w:val="000F3DC7"/>
    <w:rsid w:val="000F5C7B"/>
    <w:rsid w:val="000F636F"/>
    <w:rsid w:val="0010192E"/>
    <w:rsid w:val="00101B66"/>
    <w:rsid w:val="00101C9B"/>
    <w:rsid w:val="001159B7"/>
    <w:rsid w:val="00115BE0"/>
    <w:rsid w:val="0011674F"/>
    <w:rsid w:val="00131355"/>
    <w:rsid w:val="00135BE5"/>
    <w:rsid w:val="001362E2"/>
    <w:rsid w:val="0014156F"/>
    <w:rsid w:val="00147B79"/>
    <w:rsid w:val="001514D7"/>
    <w:rsid w:val="001522D9"/>
    <w:rsid w:val="001542A0"/>
    <w:rsid w:val="00155CF5"/>
    <w:rsid w:val="001619D3"/>
    <w:rsid w:val="0016484E"/>
    <w:rsid w:val="001677E3"/>
    <w:rsid w:val="00176405"/>
    <w:rsid w:val="0017660C"/>
    <w:rsid w:val="001819CC"/>
    <w:rsid w:val="00181D24"/>
    <w:rsid w:val="00182FEA"/>
    <w:rsid w:val="00186E1C"/>
    <w:rsid w:val="00190218"/>
    <w:rsid w:val="0019474B"/>
    <w:rsid w:val="00196A30"/>
    <w:rsid w:val="001A10A9"/>
    <w:rsid w:val="001A23D2"/>
    <w:rsid w:val="001A2CE1"/>
    <w:rsid w:val="001A66C9"/>
    <w:rsid w:val="001B5A43"/>
    <w:rsid w:val="001C02D5"/>
    <w:rsid w:val="001C1BC8"/>
    <w:rsid w:val="001C1FB1"/>
    <w:rsid w:val="001C2037"/>
    <w:rsid w:val="001C51F1"/>
    <w:rsid w:val="001C5210"/>
    <w:rsid w:val="001C57D7"/>
    <w:rsid w:val="001D0C0C"/>
    <w:rsid w:val="001D262E"/>
    <w:rsid w:val="001D561C"/>
    <w:rsid w:val="001E360B"/>
    <w:rsid w:val="001E7681"/>
    <w:rsid w:val="001F093F"/>
    <w:rsid w:val="001F68F3"/>
    <w:rsid w:val="00205E35"/>
    <w:rsid w:val="0021000B"/>
    <w:rsid w:val="00213963"/>
    <w:rsid w:val="002145B7"/>
    <w:rsid w:val="002372BD"/>
    <w:rsid w:val="00242804"/>
    <w:rsid w:val="002470BC"/>
    <w:rsid w:val="00247A75"/>
    <w:rsid w:val="0025357E"/>
    <w:rsid w:val="002572F3"/>
    <w:rsid w:val="00257F23"/>
    <w:rsid w:val="00263832"/>
    <w:rsid w:val="00265BF6"/>
    <w:rsid w:val="00276AEF"/>
    <w:rsid w:val="00281DB9"/>
    <w:rsid w:val="002841B8"/>
    <w:rsid w:val="00297921"/>
    <w:rsid w:val="002A31EA"/>
    <w:rsid w:val="002B4189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A26"/>
    <w:rsid w:val="00311EF4"/>
    <w:rsid w:val="00312F6C"/>
    <w:rsid w:val="0031343C"/>
    <w:rsid w:val="00314320"/>
    <w:rsid w:val="003248DA"/>
    <w:rsid w:val="00345AA1"/>
    <w:rsid w:val="003502D5"/>
    <w:rsid w:val="0035136C"/>
    <w:rsid w:val="003548FA"/>
    <w:rsid w:val="003562B6"/>
    <w:rsid w:val="00356F68"/>
    <w:rsid w:val="00361E84"/>
    <w:rsid w:val="003632C2"/>
    <w:rsid w:val="003650FC"/>
    <w:rsid w:val="00367751"/>
    <w:rsid w:val="0038185F"/>
    <w:rsid w:val="00383FB0"/>
    <w:rsid w:val="003934BF"/>
    <w:rsid w:val="003A38BE"/>
    <w:rsid w:val="003B514F"/>
    <w:rsid w:val="003B743D"/>
    <w:rsid w:val="003B7458"/>
    <w:rsid w:val="003B7666"/>
    <w:rsid w:val="003C05CE"/>
    <w:rsid w:val="003C0953"/>
    <w:rsid w:val="003C15A8"/>
    <w:rsid w:val="003C2197"/>
    <w:rsid w:val="003C6444"/>
    <w:rsid w:val="003C76E8"/>
    <w:rsid w:val="003D0338"/>
    <w:rsid w:val="003F56C5"/>
    <w:rsid w:val="0040482B"/>
    <w:rsid w:val="00414FCF"/>
    <w:rsid w:val="00420328"/>
    <w:rsid w:val="00421EFA"/>
    <w:rsid w:val="004224EA"/>
    <w:rsid w:val="004237B3"/>
    <w:rsid w:val="00426AD6"/>
    <w:rsid w:val="00426E98"/>
    <w:rsid w:val="004436F4"/>
    <w:rsid w:val="00445D3F"/>
    <w:rsid w:val="00451CDD"/>
    <w:rsid w:val="00452A6B"/>
    <w:rsid w:val="00453D93"/>
    <w:rsid w:val="00455FDC"/>
    <w:rsid w:val="00456ADA"/>
    <w:rsid w:val="00465E16"/>
    <w:rsid w:val="00473FE8"/>
    <w:rsid w:val="00476A4D"/>
    <w:rsid w:val="00476B46"/>
    <w:rsid w:val="00476D5A"/>
    <w:rsid w:val="004826AB"/>
    <w:rsid w:val="00482ABA"/>
    <w:rsid w:val="00490476"/>
    <w:rsid w:val="00491D83"/>
    <w:rsid w:val="004930C8"/>
    <w:rsid w:val="00493239"/>
    <w:rsid w:val="00494643"/>
    <w:rsid w:val="0049531E"/>
    <w:rsid w:val="004A2D5A"/>
    <w:rsid w:val="004A30D2"/>
    <w:rsid w:val="004B5742"/>
    <w:rsid w:val="004C5944"/>
    <w:rsid w:val="004D2DCA"/>
    <w:rsid w:val="004E05B8"/>
    <w:rsid w:val="004E1F5B"/>
    <w:rsid w:val="004E63AA"/>
    <w:rsid w:val="004E683D"/>
    <w:rsid w:val="004E7C64"/>
    <w:rsid w:val="004F23F5"/>
    <w:rsid w:val="004F3382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32265"/>
    <w:rsid w:val="005353C1"/>
    <w:rsid w:val="00542CC9"/>
    <w:rsid w:val="00543E5C"/>
    <w:rsid w:val="00544D65"/>
    <w:rsid w:val="00545E2B"/>
    <w:rsid w:val="0054761F"/>
    <w:rsid w:val="0055030E"/>
    <w:rsid w:val="005507D4"/>
    <w:rsid w:val="00551878"/>
    <w:rsid w:val="00557ADE"/>
    <w:rsid w:val="0056010E"/>
    <w:rsid w:val="005617F0"/>
    <w:rsid w:val="00562D63"/>
    <w:rsid w:val="005663FD"/>
    <w:rsid w:val="00570B2A"/>
    <w:rsid w:val="005718F0"/>
    <w:rsid w:val="00572C27"/>
    <w:rsid w:val="00576D2D"/>
    <w:rsid w:val="00581C6B"/>
    <w:rsid w:val="005851E7"/>
    <w:rsid w:val="005908BC"/>
    <w:rsid w:val="005973E9"/>
    <w:rsid w:val="0059746E"/>
    <w:rsid w:val="005B2E48"/>
    <w:rsid w:val="005C5225"/>
    <w:rsid w:val="005D4428"/>
    <w:rsid w:val="005E1009"/>
    <w:rsid w:val="005F01B3"/>
    <w:rsid w:val="005F5525"/>
    <w:rsid w:val="00610417"/>
    <w:rsid w:val="006161E9"/>
    <w:rsid w:val="00616468"/>
    <w:rsid w:val="006200AE"/>
    <w:rsid w:val="00622371"/>
    <w:rsid w:val="006265D2"/>
    <w:rsid w:val="006311E6"/>
    <w:rsid w:val="006336D6"/>
    <w:rsid w:val="006339C3"/>
    <w:rsid w:val="006346AA"/>
    <w:rsid w:val="00651136"/>
    <w:rsid w:val="00651997"/>
    <w:rsid w:val="00655322"/>
    <w:rsid w:val="00656BC0"/>
    <w:rsid w:val="0066129B"/>
    <w:rsid w:val="006628A7"/>
    <w:rsid w:val="00662984"/>
    <w:rsid w:val="00662DA7"/>
    <w:rsid w:val="006671A5"/>
    <w:rsid w:val="006709A7"/>
    <w:rsid w:val="00671894"/>
    <w:rsid w:val="00675DF6"/>
    <w:rsid w:val="0068506D"/>
    <w:rsid w:val="00691652"/>
    <w:rsid w:val="0069428A"/>
    <w:rsid w:val="00696775"/>
    <w:rsid w:val="00697BA6"/>
    <w:rsid w:val="006A000C"/>
    <w:rsid w:val="006A0FF7"/>
    <w:rsid w:val="006A4C99"/>
    <w:rsid w:val="006B01FF"/>
    <w:rsid w:val="006B5CB0"/>
    <w:rsid w:val="006C4170"/>
    <w:rsid w:val="006D4040"/>
    <w:rsid w:val="006D5A84"/>
    <w:rsid w:val="006E6083"/>
    <w:rsid w:val="006F0015"/>
    <w:rsid w:val="006F39E3"/>
    <w:rsid w:val="006F3CD3"/>
    <w:rsid w:val="006F64BC"/>
    <w:rsid w:val="007066E9"/>
    <w:rsid w:val="0070799F"/>
    <w:rsid w:val="00714CFF"/>
    <w:rsid w:val="00714F79"/>
    <w:rsid w:val="00717511"/>
    <w:rsid w:val="00720DE5"/>
    <w:rsid w:val="0072265C"/>
    <w:rsid w:val="007259EE"/>
    <w:rsid w:val="0072606B"/>
    <w:rsid w:val="00730491"/>
    <w:rsid w:val="00742D2B"/>
    <w:rsid w:val="007448CD"/>
    <w:rsid w:val="00744DD1"/>
    <w:rsid w:val="00745C28"/>
    <w:rsid w:val="00747672"/>
    <w:rsid w:val="007510A7"/>
    <w:rsid w:val="00752888"/>
    <w:rsid w:val="00752A7A"/>
    <w:rsid w:val="007547F1"/>
    <w:rsid w:val="00757777"/>
    <w:rsid w:val="00776528"/>
    <w:rsid w:val="00782EB6"/>
    <w:rsid w:val="00785688"/>
    <w:rsid w:val="00786873"/>
    <w:rsid w:val="0079021E"/>
    <w:rsid w:val="00790B2A"/>
    <w:rsid w:val="0079396F"/>
    <w:rsid w:val="007975DA"/>
    <w:rsid w:val="007A1E1D"/>
    <w:rsid w:val="007B3839"/>
    <w:rsid w:val="007B5F83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1ECE"/>
    <w:rsid w:val="007F3442"/>
    <w:rsid w:val="007F5A9C"/>
    <w:rsid w:val="007F6A7A"/>
    <w:rsid w:val="007F705F"/>
    <w:rsid w:val="00812F9B"/>
    <w:rsid w:val="00814C28"/>
    <w:rsid w:val="00822981"/>
    <w:rsid w:val="008258AC"/>
    <w:rsid w:val="00832921"/>
    <w:rsid w:val="00835F8C"/>
    <w:rsid w:val="00837312"/>
    <w:rsid w:val="008460D6"/>
    <w:rsid w:val="0085210D"/>
    <w:rsid w:val="008527F1"/>
    <w:rsid w:val="008558D9"/>
    <w:rsid w:val="008560C6"/>
    <w:rsid w:val="00857934"/>
    <w:rsid w:val="0086226D"/>
    <w:rsid w:val="008732D4"/>
    <w:rsid w:val="00890572"/>
    <w:rsid w:val="00894C12"/>
    <w:rsid w:val="00896BAB"/>
    <w:rsid w:val="008A13C9"/>
    <w:rsid w:val="008A5886"/>
    <w:rsid w:val="008A7196"/>
    <w:rsid w:val="008B19C1"/>
    <w:rsid w:val="008B4634"/>
    <w:rsid w:val="008B7A6F"/>
    <w:rsid w:val="008C4470"/>
    <w:rsid w:val="008C4585"/>
    <w:rsid w:val="008C4E09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6E72"/>
    <w:rsid w:val="00901AF0"/>
    <w:rsid w:val="00903AEF"/>
    <w:rsid w:val="0090438C"/>
    <w:rsid w:val="00911A3C"/>
    <w:rsid w:val="00911D19"/>
    <w:rsid w:val="00913254"/>
    <w:rsid w:val="009214D1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82257"/>
    <w:rsid w:val="0099692E"/>
    <w:rsid w:val="009A18A6"/>
    <w:rsid w:val="009A3A88"/>
    <w:rsid w:val="009A5EDD"/>
    <w:rsid w:val="009B1436"/>
    <w:rsid w:val="009B45F8"/>
    <w:rsid w:val="009B57B6"/>
    <w:rsid w:val="009B710F"/>
    <w:rsid w:val="009C3CB5"/>
    <w:rsid w:val="009C4B08"/>
    <w:rsid w:val="009C5078"/>
    <w:rsid w:val="009D036A"/>
    <w:rsid w:val="009D595D"/>
    <w:rsid w:val="009D6083"/>
    <w:rsid w:val="009D695A"/>
    <w:rsid w:val="009E1C69"/>
    <w:rsid w:val="009E445A"/>
    <w:rsid w:val="009E4673"/>
    <w:rsid w:val="009E549B"/>
    <w:rsid w:val="009E65F8"/>
    <w:rsid w:val="009E7CE9"/>
    <w:rsid w:val="009F0A20"/>
    <w:rsid w:val="009F1352"/>
    <w:rsid w:val="009F5EB6"/>
    <w:rsid w:val="00A036EB"/>
    <w:rsid w:val="00A0610D"/>
    <w:rsid w:val="00A06113"/>
    <w:rsid w:val="00A11887"/>
    <w:rsid w:val="00A12A01"/>
    <w:rsid w:val="00A23F61"/>
    <w:rsid w:val="00A325AE"/>
    <w:rsid w:val="00A33EB0"/>
    <w:rsid w:val="00A34961"/>
    <w:rsid w:val="00A36F7E"/>
    <w:rsid w:val="00A37CAE"/>
    <w:rsid w:val="00A43A72"/>
    <w:rsid w:val="00A47400"/>
    <w:rsid w:val="00A50141"/>
    <w:rsid w:val="00A50A88"/>
    <w:rsid w:val="00A51E08"/>
    <w:rsid w:val="00A6298B"/>
    <w:rsid w:val="00A654E9"/>
    <w:rsid w:val="00A675DC"/>
    <w:rsid w:val="00A839C4"/>
    <w:rsid w:val="00A941CF"/>
    <w:rsid w:val="00A95F15"/>
    <w:rsid w:val="00A96CDB"/>
    <w:rsid w:val="00AA06C8"/>
    <w:rsid w:val="00AB1C56"/>
    <w:rsid w:val="00AB3273"/>
    <w:rsid w:val="00AB3DE5"/>
    <w:rsid w:val="00AB4742"/>
    <w:rsid w:val="00AB7E18"/>
    <w:rsid w:val="00AC22CD"/>
    <w:rsid w:val="00AD04BA"/>
    <w:rsid w:val="00AD11B5"/>
    <w:rsid w:val="00AD7D66"/>
    <w:rsid w:val="00AE1E04"/>
    <w:rsid w:val="00AE2AB7"/>
    <w:rsid w:val="00AF10E9"/>
    <w:rsid w:val="00AF1857"/>
    <w:rsid w:val="00AF291D"/>
    <w:rsid w:val="00B02645"/>
    <w:rsid w:val="00B137F7"/>
    <w:rsid w:val="00B143F7"/>
    <w:rsid w:val="00B210A1"/>
    <w:rsid w:val="00B235D2"/>
    <w:rsid w:val="00B34A11"/>
    <w:rsid w:val="00B35904"/>
    <w:rsid w:val="00B42BEA"/>
    <w:rsid w:val="00B475F7"/>
    <w:rsid w:val="00B50D85"/>
    <w:rsid w:val="00B54F86"/>
    <w:rsid w:val="00B5689F"/>
    <w:rsid w:val="00B64398"/>
    <w:rsid w:val="00B65FFD"/>
    <w:rsid w:val="00B92AF7"/>
    <w:rsid w:val="00B96089"/>
    <w:rsid w:val="00BA03B9"/>
    <w:rsid w:val="00BA0D85"/>
    <w:rsid w:val="00BA3DB6"/>
    <w:rsid w:val="00BA61DE"/>
    <w:rsid w:val="00BB413E"/>
    <w:rsid w:val="00BC39E3"/>
    <w:rsid w:val="00BC61B4"/>
    <w:rsid w:val="00BC6F39"/>
    <w:rsid w:val="00BD2B99"/>
    <w:rsid w:val="00BD467C"/>
    <w:rsid w:val="00BD5106"/>
    <w:rsid w:val="00BD6ABC"/>
    <w:rsid w:val="00BD77EE"/>
    <w:rsid w:val="00BF4967"/>
    <w:rsid w:val="00C032B7"/>
    <w:rsid w:val="00C049DD"/>
    <w:rsid w:val="00C063A4"/>
    <w:rsid w:val="00C13FB2"/>
    <w:rsid w:val="00C211E5"/>
    <w:rsid w:val="00C22F90"/>
    <w:rsid w:val="00C2483A"/>
    <w:rsid w:val="00C24FC7"/>
    <w:rsid w:val="00C263B1"/>
    <w:rsid w:val="00C27A92"/>
    <w:rsid w:val="00C3215C"/>
    <w:rsid w:val="00C355E8"/>
    <w:rsid w:val="00C366BD"/>
    <w:rsid w:val="00C45639"/>
    <w:rsid w:val="00C63ED6"/>
    <w:rsid w:val="00C80831"/>
    <w:rsid w:val="00C8754B"/>
    <w:rsid w:val="00C87B8F"/>
    <w:rsid w:val="00C87C24"/>
    <w:rsid w:val="00C91C5E"/>
    <w:rsid w:val="00C91CDB"/>
    <w:rsid w:val="00CA457D"/>
    <w:rsid w:val="00CA6162"/>
    <w:rsid w:val="00CA70A3"/>
    <w:rsid w:val="00CB694E"/>
    <w:rsid w:val="00CB6958"/>
    <w:rsid w:val="00CC1CB5"/>
    <w:rsid w:val="00CC6458"/>
    <w:rsid w:val="00CD14C2"/>
    <w:rsid w:val="00CD278D"/>
    <w:rsid w:val="00CD63E8"/>
    <w:rsid w:val="00CE0267"/>
    <w:rsid w:val="00CE1583"/>
    <w:rsid w:val="00CE1AD3"/>
    <w:rsid w:val="00CE427F"/>
    <w:rsid w:val="00CF1D8E"/>
    <w:rsid w:val="00CF3017"/>
    <w:rsid w:val="00CF43A3"/>
    <w:rsid w:val="00CF4E3D"/>
    <w:rsid w:val="00D05D5B"/>
    <w:rsid w:val="00D06B4B"/>
    <w:rsid w:val="00D07C18"/>
    <w:rsid w:val="00D10EB0"/>
    <w:rsid w:val="00D168B7"/>
    <w:rsid w:val="00D21D10"/>
    <w:rsid w:val="00D3151D"/>
    <w:rsid w:val="00D31CF7"/>
    <w:rsid w:val="00D343A7"/>
    <w:rsid w:val="00D359BA"/>
    <w:rsid w:val="00D37389"/>
    <w:rsid w:val="00D56E6F"/>
    <w:rsid w:val="00D60E27"/>
    <w:rsid w:val="00D62B0C"/>
    <w:rsid w:val="00D63C18"/>
    <w:rsid w:val="00D6596E"/>
    <w:rsid w:val="00D70935"/>
    <w:rsid w:val="00D75902"/>
    <w:rsid w:val="00D8560A"/>
    <w:rsid w:val="00D86665"/>
    <w:rsid w:val="00D868CC"/>
    <w:rsid w:val="00D87B42"/>
    <w:rsid w:val="00D90604"/>
    <w:rsid w:val="00D92FAC"/>
    <w:rsid w:val="00D93D25"/>
    <w:rsid w:val="00D96C9C"/>
    <w:rsid w:val="00D97205"/>
    <w:rsid w:val="00DA3064"/>
    <w:rsid w:val="00DB1E69"/>
    <w:rsid w:val="00DB27C2"/>
    <w:rsid w:val="00DB4809"/>
    <w:rsid w:val="00DB4C32"/>
    <w:rsid w:val="00DB5E6D"/>
    <w:rsid w:val="00DC2451"/>
    <w:rsid w:val="00DC64A4"/>
    <w:rsid w:val="00DD0C2F"/>
    <w:rsid w:val="00DD5FF2"/>
    <w:rsid w:val="00DD620A"/>
    <w:rsid w:val="00DD6B28"/>
    <w:rsid w:val="00DD7F81"/>
    <w:rsid w:val="00DE1EBC"/>
    <w:rsid w:val="00DE4503"/>
    <w:rsid w:val="00DE5917"/>
    <w:rsid w:val="00DF319C"/>
    <w:rsid w:val="00DF32A1"/>
    <w:rsid w:val="00DF7EE5"/>
    <w:rsid w:val="00E005D9"/>
    <w:rsid w:val="00E01C63"/>
    <w:rsid w:val="00E136BB"/>
    <w:rsid w:val="00E13F1C"/>
    <w:rsid w:val="00E20CA2"/>
    <w:rsid w:val="00E2136C"/>
    <w:rsid w:val="00E21D81"/>
    <w:rsid w:val="00E26068"/>
    <w:rsid w:val="00E27B96"/>
    <w:rsid w:val="00E301C6"/>
    <w:rsid w:val="00E3022C"/>
    <w:rsid w:val="00E31673"/>
    <w:rsid w:val="00E41785"/>
    <w:rsid w:val="00E43DF2"/>
    <w:rsid w:val="00E45358"/>
    <w:rsid w:val="00E47999"/>
    <w:rsid w:val="00E509E9"/>
    <w:rsid w:val="00E510D9"/>
    <w:rsid w:val="00E51273"/>
    <w:rsid w:val="00E5472F"/>
    <w:rsid w:val="00E60C29"/>
    <w:rsid w:val="00E617E3"/>
    <w:rsid w:val="00E716AA"/>
    <w:rsid w:val="00E75452"/>
    <w:rsid w:val="00E77D44"/>
    <w:rsid w:val="00E843AD"/>
    <w:rsid w:val="00E90029"/>
    <w:rsid w:val="00E95E67"/>
    <w:rsid w:val="00EA1E62"/>
    <w:rsid w:val="00EA3FA1"/>
    <w:rsid w:val="00EA3FEB"/>
    <w:rsid w:val="00EA696D"/>
    <w:rsid w:val="00EB7234"/>
    <w:rsid w:val="00EC03A5"/>
    <w:rsid w:val="00EC2FC7"/>
    <w:rsid w:val="00EC32CA"/>
    <w:rsid w:val="00EC369C"/>
    <w:rsid w:val="00ED3630"/>
    <w:rsid w:val="00ED5DBA"/>
    <w:rsid w:val="00EF55A1"/>
    <w:rsid w:val="00EF7B91"/>
    <w:rsid w:val="00F01371"/>
    <w:rsid w:val="00F05944"/>
    <w:rsid w:val="00F06354"/>
    <w:rsid w:val="00F06470"/>
    <w:rsid w:val="00F437B1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81BE3"/>
    <w:rsid w:val="00F86393"/>
    <w:rsid w:val="00F87B68"/>
    <w:rsid w:val="00F90A05"/>
    <w:rsid w:val="00F911D1"/>
    <w:rsid w:val="00F94A96"/>
    <w:rsid w:val="00FA2096"/>
    <w:rsid w:val="00FA4E05"/>
    <w:rsid w:val="00FA7549"/>
    <w:rsid w:val="00FB74DE"/>
    <w:rsid w:val="00FD519A"/>
    <w:rsid w:val="00FD53DB"/>
    <w:rsid w:val="00FE2540"/>
    <w:rsid w:val="00FE338B"/>
    <w:rsid w:val="00FE3E6E"/>
    <w:rsid w:val="00FE5FD1"/>
    <w:rsid w:val="00FF1F6C"/>
    <w:rsid w:val="00FF5B60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fani@uwindsor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4D61C0-7AE0-4F4E-AD47-0F36F95B6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COMP2650_Computer_Architecture_I_Digital_Design_Lab_Guide_Fall_2020</vt:lpstr>
    </vt:vector>
  </TitlesOfParts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COMP2650_Computer_Architecture_I_Digital_Design_Lab_Guide_Fall_2020</dc:title>
  <dc:subject>Computer Science</dc:subject>
  <dc:creator/>
  <cp:keywords>COMP2650;Fall2020;School of Computer Science;Faculty of Science;University of Windsor</cp:keywords>
  <dc:description/>
  <cp:lastModifiedBy/>
  <cp:revision>1</cp:revision>
  <dcterms:created xsi:type="dcterms:W3CDTF">2020-08-17T20:58:00Z</dcterms:created>
  <dcterms:modified xsi:type="dcterms:W3CDTF">2020-10-25T17:12:00Z</dcterms:modified>
</cp:coreProperties>
</file>