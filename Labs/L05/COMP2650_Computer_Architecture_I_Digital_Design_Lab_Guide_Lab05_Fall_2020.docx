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lang w:val="en-CA" w:eastAsia="en-CA"/>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255F1C7F" w14:textId="77777777" w:rsidR="00BD77EE" w:rsidRPr="00730491" w:rsidRDefault="00BD77EE" w:rsidP="00BD77EE">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513ED9B" w:rsidR="00BD77EE" w:rsidRPr="00730491" w:rsidRDefault="007F3442" w:rsidP="00BD77EE">
      <w:pPr>
        <w:jc w:val="center"/>
        <w:outlineLvl w:val="2"/>
        <w:rPr>
          <w:rFonts w:eastAsia="Times New Roman" w:cs="Times New Roman"/>
          <w:b/>
          <w:bCs/>
        </w:rPr>
      </w:pPr>
      <w:r w:rsidRPr="00730491">
        <w:rPr>
          <w:rFonts w:eastAsia="Times New Roman" w:cs="Times New Roman"/>
          <w:b/>
          <w:bCs/>
          <w:kern w:val="36"/>
        </w:rPr>
        <w:t>Fall 2020</w:t>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689"/>
        <w:gridCol w:w="1646"/>
        <w:gridCol w:w="3690"/>
        <w:gridCol w:w="2520"/>
        <w:gridCol w:w="2160"/>
      </w:tblGrid>
      <w:tr w:rsidR="00DB4809" w:rsidRPr="00730491" w14:paraId="423D6491" w14:textId="77777777" w:rsidTr="00DB4809">
        <w:trPr>
          <w:cnfStyle w:val="100000000000" w:firstRow="1" w:lastRow="0" w:firstColumn="0" w:lastColumn="0" w:oddVBand="0" w:evenVBand="0" w:oddHBand="0" w:evenHBand="0" w:firstRowFirstColumn="0" w:firstRowLastColumn="0" w:lastRowFirstColumn="0" w:lastRowLastColumn="0"/>
          <w:trHeight w:val="254"/>
        </w:trPr>
        <w:tc>
          <w:tcPr>
            <w:tcW w:w="689" w:type="dxa"/>
            <w:vAlign w:val="center"/>
          </w:tcPr>
          <w:p w14:paraId="61FC130F"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Lab#</w:t>
            </w:r>
          </w:p>
        </w:tc>
        <w:tc>
          <w:tcPr>
            <w:tcW w:w="1646"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690"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2520"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160"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DB4809" w:rsidRPr="00730491" w14:paraId="0F0F8384" w14:textId="77777777" w:rsidTr="00DB4809">
        <w:trPr>
          <w:cnfStyle w:val="000000100000" w:firstRow="0" w:lastRow="0" w:firstColumn="0" w:lastColumn="0" w:oddVBand="0" w:evenVBand="0" w:oddHBand="1" w:evenHBand="0" w:firstRowFirstColumn="0" w:firstRowLastColumn="0" w:lastRowFirstColumn="0" w:lastRowLastColumn="0"/>
          <w:trHeight w:val="254"/>
        </w:trPr>
        <w:tc>
          <w:tcPr>
            <w:tcW w:w="689" w:type="dxa"/>
            <w:vAlign w:val="center"/>
          </w:tcPr>
          <w:p w14:paraId="4847E7EA" w14:textId="0ACB94EA"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Lab 0</w:t>
            </w:r>
            <w:r w:rsidR="006D01C4">
              <w:rPr>
                <w:rFonts w:cs="Times New Roman"/>
                <w:sz w:val="20"/>
                <w:szCs w:val="20"/>
              </w:rPr>
              <w:t>5</w:t>
            </w:r>
          </w:p>
        </w:tc>
        <w:tc>
          <w:tcPr>
            <w:tcW w:w="1646" w:type="dxa"/>
            <w:vAlign w:val="center"/>
          </w:tcPr>
          <w:p w14:paraId="781C986B" w14:textId="77BB94D2" w:rsidR="00DB4809" w:rsidRPr="00DB4809" w:rsidRDefault="00BA0D85" w:rsidP="00DB4809">
            <w:pPr>
              <w:jc w:val="center"/>
              <w:rPr>
                <w:rFonts w:eastAsia="Times New Roman" w:cs="Times New Roman"/>
                <w:sz w:val="20"/>
                <w:szCs w:val="20"/>
              </w:rPr>
            </w:pPr>
            <w:r>
              <w:rPr>
                <w:rFonts w:eastAsia="Times New Roman" w:cs="Times New Roman"/>
                <w:sz w:val="20"/>
                <w:szCs w:val="20"/>
              </w:rPr>
              <w:t>Oct</w:t>
            </w:r>
            <w:r w:rsidR="00DB4809" w:rsidRPr="00DB4809">
              <w:rPr>
                <w:rFonts w:eastAsia="Times New Roman" w:cs="Times New Roman"/>
                <w:sz w:val="20"/>
                <w:szCs w:val="20"/>
              </w:rPr>
              <w:t xml:space="preserve"> </w:t>
            </w:r>
            <w:r w:rsidR="006D01C4">
              <w:rPr>
                <w:rFonts w:eastAsia="Times New Roman" w:cs="Times New Roman"/>
                <w:sz w:val="20"/>
                <w:szCs w:val="20"/>
              </w:rPr>
              <w:t>26</w:t>
            </w:r>
            <w:r w:rsidR="00DB4809" w:rsidRPr="00DB4809">
              <w:rPr>
                <w:rFonts w:eastAsia="Times New Roman" w:cs="Times New Roman"/>
                <w:sz w:val="20"/>
                <w:szCs w:val="20"/>
              </w:rPr>
              <w:t>-</w:t>
            </w:r>
            <w:r w:rsidR="006161E9">
              <w:rPr>
                <w:rFonts w:eastAsia="Times New Roman" w:cs="Times New Roman"/>
                <w:sz w:val="20"/>
                <w:szCs w:val="20"/>
              </w:rPr>
              <w:t>2</w:t>
            </w:r>
            <w:r w:rsidR="006D01C4">
              <w:rPr>
                <w:rFonts w:eastAsia="Times New Roman" w:cs="Times New Roman"/>
                <w:sz w:val="20"/>
                <w:szCs w:val="20"/>
              </w:rPr>
              <w:t>8</w:t>
            </w:r>
            <w:r w:rsidR="00DB4809">
              <w:rPr>
                <w:rFonts w:eastAsia="Times New Roman" w:cs="Times New Roman"/>
                <w:sz w:val="20"/>
                <w:szCs w:val="20"/>
              </w:rPr>
              <w:t>, 2020</w:t>
            </w:r>
          </w:p>
        </w:tc>
        <w:tc>
          <w:tcPr>
            <w:tcW w:w="3690" w:type="dxa"/>
            <w:vAlign w:val="center"/>
          </w:tcPr>
          <w:p w14:paraId="0998E2AA" w14:textId="7F4C17F6" w:rsidR="00DB4809" w:rsidRPr="007448CD" w:rsidRDefault="00DB4809" w:rsidP="00DB4809">
            <w:pPr>
              <w:jc w:val="center"/>
              <w:rPr>
                <w:rFonts w:eastAsia="Times New Roman" w:cs="Times New Roman"/>
                <w:b/>
                <w:bCs/>
                <w:sz w:val="20"/>
                <w:szCs w:val="20"/>
              </w:rPr>
            </w:pPr>
            <w:r w:rsidRPr="00730491">
              <w:rPr>
                <w:rFonts w:eastAsia="Times New Roman" w:cs="Times New Roman"/>
                <w:b/>
                <w:bCs/>
                <w:sz w:val="20"/>
                <w:szCs w:val="20"/>
              </w:rPr>
              <w:t>L0</w:t>
            </w:r>
            <w:r w:rsidR="006D01C4">
              <w:rPr>
                <w:rFonts w:eastAsia="Times New Roman" w:cs="Times New Roman"/>
                <w:b/>
                <w:bCs/>
                <w:sz w:val="20"/>
                <w:szCs w:val="20"/>
              </w:rPr>
              <w:t>5</w:t>
            </w:r>
            <w:r w:rsidRPr="00730491">
              <w:rPr>
                <w:rFonts w:eastAsia="Times New Roman" w:cs="Times New Roman"/>
                <w:b/>
                <w:bCs/>
                <w:sz w:val="20"/>
                <w:szCs w:val="20"/>
              </w:rPr>
              <w:t xml:space="preserve">: </w:t>
            </w:r>
            <w:r w:rsidR="00E3022C">
              <w:rPr>
                <w:rFonts w:eastAsia="Times New Roman" w:cs="Times New Roman"/>
                <w:b/>
                <w:bCs/>
                <w:sz w:val="20"/>
                <w:szCs w:val="20"/>
              </w:rPr>
              <w:t>Number Systems</w:t>
            </w:r>
          </w:p>
        </w:tc>
        <w:tc>
          <w:tcPr>
            <w:tcW w:w="2520" w:type="dxa"/>
            <w:vAlign w:val="center"/>
          </w:tcPr>
          <w:p w14:paraId="3DA3C652" w14:textId="0028F082" w:rsidR="00F86393" w:rsidRPr="00F86393" w:rsidRDefault="006161E9" w:rsidP="00F86393">
            <w:pPr>
              <w:jc w:val="center"/>
              <w:rPr>
                <w:rFonts w:eastAsia="Times New Roman" w:cs="Times New Roman"/>
                <w:sz w:val="20"/>
                <w:szCs w:val="20"/>
              </w:rPr>
            </w:pPr>
            <w:r>
              <w:rPr>
                <w:rFonts w:eastAsia="Times New Roman" w:cs="Times New Roman"/>
                <w:sz w:val="20"/>
                <w:szCs w:val="20"/>
              </w:rPr>
              <w:t>Nov</w:t>
            </w:r>
            <w:r w:rsidR="00F86393" w:rsidRPr="00F86393">
              <w:rPr>
                <w:rFonts w:eastAsia="Times New Roman" w:cs="Times New Roman"/>
                <w:sz w:val="20"/>
                <w:szCs w:val="20"/>
              </w:rPr>
              <w:t xml:space="preserve">. </w:t>
            </w:r>
            <w:r w:rsidR="006D01C4">
              <w:rPr>
                <w:rFonts w:eastAsia="Times New Roman" w:cs="Times New Roman"/>
                <w:sz w:val="20"/>
                <w:szCs w:val="20"/>
              </w:rPr>
              <w:t>11</w:t>
            </w:r>
            <w:r w:rsidR="00F86393" w:rsidRPr="00F86393">
              <w:rPr>
                <w:rFonts w:eastAsia="Times New Roman" w:cs="Times New Roman"/>
                <w:sz w:val="20"/>
                <w:szCs w:val="20"/>
              </w:rPr>
              <w:t xml:space="preserve">, 2020 </w:t>
            </w:r>
          </w:p>
          <w:p w14:paraId="493C4164" w14:textId="5E86508F" w:rsidR="00DB4809" w:rsidRPr="00730491" w:rsidRDefault="00DB4809" w:rsidP="00DB4809">
            <w:pPr>
              <w:jc w:val="center"/>
              <w:rPr>
                <w:rFonts w:cs="Times New Roman"/>
                <w:sz w:val="20"/>
                <w:szCs w:val="20"/>
              </w:rPr>
            </w:pPr>
            <w:r w:rsidRPr="00DB4809">
              <w:rPr>
                <w:rFonts w:eastAsia="Times New Roman" w:cs="Times New Roman"/>
                <w:sz w:val="20"/>
                <w:szCs w:val="20"/>
              </w:rPr>
              <w:t xml:space="preserve">Wednesday Midnight </w:t>
            </w:r>
            <w:hyperlink r:id="rId10" w:history="1">
              <w:r w:rsidRPr="00DB4809">
                <w:rPr>
                  <w:rStyle w:val="Hyperlink"/>
                  <w:rFonts w:eastAsia="Times New Roman" w:cs="Times New Roman"/>
                  <w:sz w:val="20"/>
                  <w:szCs w:val="20"/>
                  <w:u w:val="none"/>
                </w:rPr>
                <w:t>AoE</w:t>
              </w:r>
            </w:hyperlink>
          </w:p>
        </w:tc>
        <w:tc>
          <w:tcPr>
            <w:tcW w:w="2160" w:type="dxa"/>
            <w:vAlign w:val="center"/>
          </w:tcPr>
          <w:p w14:paraId="27A5648F" w14:textId="526A892D" w:rsidR="00DB4809" w:rsidRPr="00730491" w:rsidRDefault="006161E9" w:rsidP="00DB4809">
            <w:pPr>
              <w:spacing w:before="100" w:beforeAutospacing="1" w:after="100" w:afterAutospacing="1"/>
              <w:jc w:val="center"/>
              <w:rPr>
                <w:rFonts w:cs="Times New Roman"/>
                <w:sz w:val="20"/>
                <w:szCs w:val="20"/>
              </w:rPr>
            </w:pPr>
            <w:r>
              <w:rPr>
                <w:rFonts w:cs="Times New Roman"/>
                <w:sz w:val="20"/>
                <w:szCs w:val="20"/>
              </w:rPr>
              <w:t>Nov</w:t>
            </w:r>
            <w:r w:rsidR="00DB4809" w:rsidRPr="00730491">
              <w:rPr>
                <w:rFonts w:cs="Times New Roman"/>
                <w:sz w:val="20"/>
                <w:szCs w:val="20"/>
              </w:rPr>
              <w:t xml:space="preserve">. </w:t>
            </w:r>
            <w:r w:rsidR="006D01C4">
              <w:rPr>
                <w:rFonts w:cs="Times New Roman"/>
                <w:sz w:val="20"/>
                <w:szCs w:val="20"/>
              </w:rPr>
              <w:t>18</w:t>
            </w:r>
            <w:r w:rsidR="00DB4809" w:rsidRPr="00730491">
              <w:rPr>
                <w:rFonts w:cs="Times New Roman"/>
                <w:sz w:val="20"/>
                <w:szCs w:val="20"/>
              </w:rPr>
              <w:t>, 2020</w:t>
            </w:r>
          </w:p>
        </w:tc>
      </w:tr>
      <w:bookmarkEnd w:id="0"/>
    </w:tbl>
    <w:p w14:paraId="72036B84" w14:textId="77777777" w:rsidR="00730491" w:rsidRPr="00730491" w:rsidRDefault="00730491" w:rsidP="00730491">
      <w:pPr>
        <w:jc w:val="both"/>
        <w:rPr>
          <w:rFonts w:cs="Times New Roman"/>
        </w:rPr>
      </w:pPr>
    </w:p>
    <w:p w14:paraId="6C1D981B" w14:textId="07363C2A" w:rsidR="00730491" w:rsidRPr="00730491" w:rsidRDefault="00730491" w:rsidP="00730491">
      <w:pPr>
        <w:jc w:val="both"/>
        <w:rPr>
          <w:rFonts w:cs="Times New Roman"/>
        </w:rPr>
      </w:pPr>
      <w:r w:rsidRPr="00730491">
        <w:rPr>
          <w:rFonts w:cs="Times New Roman"/>
        </w:rPr>
        <w:t xml:space="preserve">The </w:t>
      </w:r>
      <w:r w:rsidR="006D01C4">
        <w:rPr>
          <w:rFonts w:cs="Times New Roman"/>
        </w:rPr>
        <w:t>fifth</w:t>
      </w:r>
      <w:r w:rsidR="00D60E27">
        <w:rPr>
          <w:rFonts w:cs="Times New Roman"/>
        </w:rPr>
        <w:t xml:space="preserve"> lab's objectives</w:t>
      </w:r>
      <w:r w:rsidRPr="00730491">
        <w:rPr>
          <w:rFonts w:cs="Times New Roman"/>
        </w:rPr>
        <w:t xml:space="preserve"> will be </w:t>
      </w:r>
      <w:r w:rsidR="00451CDD">
        <w:rPr>
          <w:rFonts w:cs="Times New Roman"/>
        </w:rPr>
        <w:t>to master the topics in number systems, especially</w:t>
      </w:r>
      <w:r w:rsidR="0099692E">
        <w:rPr>
          <w:rFonts w:cs="Times New Roman"/>
        </w:rPr>
        <w:t xml:space="preserve"> arithm</w:t>
      </w:r>
      <w:r w:rsidR="009D595D">
        <w:rPr>
          <w:rFonts w:cs="Times New Roman"/>
        </w:rPr>
        <w:t>etic</w:t>
      </w:r>
      <w:r w:rsidR="0099692E">
        <w:rPr>
          <w:rFonts w:cs="Times New Roman"/>
        </w:rPr>
        <w:t>,</w:t>
      </w:r>
      <w:r w:rsidR="00F86393">
        <w:rPr>
          <w:rFonts w:cs="Times New Roman"/>
        </w:rPr>
        <w:t xml:space="preserve"> by implementing the algorithms with a progra</w:t>
      </w:r>
      <w:r w:rsidR="00451CDD">
        <w:rPr>
          <w:rFonts w:cs="Times New Roman"/>
        </w:rPr>
        <w:t>m</w:t>
      </w:r>
      <w:r w:rsidR="00F86393">
        <w:rPr>
          <w:rFonts w:cs="Times New Roman"/>
        </w:rPr>
        <w:t>ming language, herein, C/C++.</w:t>
      </w:r>
    </w:p>
    <w:p w14:paraId="4661382C" w14:textId="77777777" w:rsidR="00730491" w:rsidRPr="00730491" w:rsidRDefault="00730491" w:rsidP="00730491">
      <w:pPr>
        <w:jc w:val="both"/>
        <w:rPr>
          <w:rFonts w:cs="Times New Roman"/>
        </w:rPr>
      </w:pPr>
    </w:p>
    <w:p w14:paraId="1AB4CD46" w14:textId="77777777" w:rsidR="00730491" w:rsidRPr="00730491" w:rsidRDefault="00730491" w:rsidP="007F705F">
      <w:pPr>
        <w:jc w:val="center"/>
        <w:outlineLvl w:val="0"/>
        <w:rPr>
          <w:rFonts w:cs="Times New Roman"/>
          <w:b/>
          <w:bCs/>
        </w:rPr>
      </w:pPr>
      <w:r w:rsidRPr="00730491">
        <w:rPr>
          <w:rFonts w:cs="Times New Roman"/>
          <w:b/>
          <w:bCs/>
        </w:rPr>
        <w:t>Step 1. Environment Setup</w:t>
      </w:r>
    </w:p>
    <w:p w14:paraId="51939FEB" w14:textId="2D66D3DC" w:rsidR="00730491" w:rsidRDefault="00F86393" w:rsidP="009D595D">
      <w:pPr>
        <w:jc w:val="both"/>
        <w:rPr>
          <w:noProof/>
        </w:rPr>
      </w:pPr>
      <w:r>
        <w:rPr>
          <w:noProof/>
        </w:rPr>
        <w:t>Our progra</w:t>
      </w:r>
      <w:r w:rsidR="00451CDD">
        <w:rPr>
          <w:noProof/>
        </w:rPr>
        <w:t>m</w:t>
      </w:r>
      <w:r>
        <w:rPr>
          <w:noProof/>
        </w:rPr>
        <w:t xml:space="preserve">ming environment is the same as the </w:t>
      </w:r>
      <w:r w:rsidR="0099692E">
        <w:rPr>
          <w:noProof/>
        </w:rPr>
        <w:t xml:space="preserve">first </w:t>
      </w:r>
      <w:r>
        <w:rPr>
          <w:noProof/>
        </w:rPr>
        <w:t xml:space="preserve">lab (Lab 01). In this lab, we want to extend our </w:t>
      </w:r>
      <w:r w:rsidR="00D21D10">
        <w:rPr>
          <w:noProof/>
        </w:rPr>
        <w:t>Lab 0</w:t>
      </w:r>
      <w:r w:rsidR="004D1CBC">
        <w:rPr>
          <w:noProof/>
        </w:rPr>
        <w:t>4</w:t>
      </w:r>
      <w:r w:rsidR="0099692E">
        <w:rPr>
          <w:noProof/>
        </w:rPr>
        <w:t xml:space="preserve"> </w:t>
      </w:r>
      <w:r>
        <w:rPr>
          <w:noProof/>
        </w:rPr>
        <w:t xml:space="preserve">to support </w:t>
      </w:r>
      <w:r w:rsidR="00D21D10">
        <w:rPr>
          <w:noProof/>
        </w:rPr>
        <w:t>arithm</w:t>
      </w:r>
      <w:r w:rsidR="00451CDD">
        <w:rPr>
          <w:noProof/>
        </w:rPr>
        <w:t>e</w:t>
      </w:r>
      <w:r w:rsidR="00D21D10">
        <w:rPr>
          <w:noProof/>
        </w:rPr>
        <w:t xml:space="preserve">tic on </w:t>
      </w:r>
      <w:r w:rsidR="00D60E27">
        <w:rPr>
          <w:noProof/>
        </w:rPr>
        <w:t>binary numbers</w:t>
      </w:r>
      <w:r>
        <w:rPr>
          <w:noProof/>
        </w:rPr>
        <w:t xml:space="preserve">. </w:t>
      </w:r>
      <w:r w:rsidR="004D1CBC">
        <w:rPr>
          <w:noProof/>
        </w:rPr>
        <w:t>Particularly</w:t>
      </w:r>
      <w:r>
        <w:rPr>
          <w:noProof/>
        </w:rPr>
        <w:t xml:space="preserve">, we want to calculate </w:t>
      </w:r>
      <w:r w:rsidR="0099692E">
        <w:rPr>
          <w:noProof/>
        </w:rPr>
        <w:t xml:space="preserve">the addition or subtraction of two binary </w:t>
      </w:r>
      <w:r w:rsidR="000949EB">
        <w:rPr>
          <w:noProof/>
        </w:rPr>
        <w:t xml:space="preserve">numbers in signed-2’s-complement </w:t>
      </w:r>
      <w:r w:rsidR="0099692E">
        <w:rPr>
          <w:noProof/>
        </w:rPr>
        <w:t>system</w:t>
      </w:r>
      <w:r>
        <w:rPr>
          <w:noProof/>
        </w:rPr>
        <w:t xml:space="preserve">. </w:t>
      </w:r>
    </w:p>
    <w:p w14:paraId="1F80861D" w14:textId="77777777" w:rsidR="0099692E" w:rsidRDefault="0099692E" w:rsidP="00F86393">
      <w:pPr>
        <w:rPr>
          <w:noProof/>
        </w:rPr>
      </w:pPr>
    </w:p>
    <w:p w14:paraId="51C2DA1D" w14:textId="76AAC580" w:rsidR="000949EB" w:rsidRDefault="0099692E" w:rsidP="0099692E">
      <w:pPr>
        <w:widowControl w:val="0"/>
        <w:autoSpaceDE w:val="0"/>
        <w:autoSpaceDN w:val="0"/>
        <w:adjustRightInd w:val="0"/>
        <w:jc w:val="both"/>
        <w:outlineLvl w:val="0"/>
        <w:rPr>
          <w:rFonts w:cs="Times New Roman"/>
        </w:rPr>
      </w:pPr>
      <w:r w:rsidRPr="0099692E">
        <w:rPr>
          <w:rFonts w:cs="Times New Roman"/>
        </w:rPr>
        <w:t>As we discussed in the lectures,</w:t>
      </w:r>
      <w:r w:rsidR="000949EB">
        <w:rPr>
          <w:rFonts w:cs="Times New Roman"/>
        </w:rPr>
        <w:t xml:space="preserve"> there are different ways to represent negative and positive numbers. </w:t>
      </w:r>
      <w:r w:rsidR="004D1CBC">
        <w:rPr>
          <w:rFonts w:cs="Times New Roman"/>
        </w:rPr>
        <w:t>I</w:t>
      </w:r>
      <w:r w:rsidR="000949EB">
        <w:rPr>
          <w:rFonts w:cs="Times New Roman"/>
        </w:rPr>
        <w:t>n signed-radix-complement, we use positive numbers to show the negative numbers. So, there is no position for the sign.</w:t>
      </w:r>
      <w:r w:rsidR="004D1CBC">
        <w:rPr>
          <w:rFonts w:cs="Times New Roman"/>
        </w:rPr>
        <w:t xml:space="preserve"> However, we </w:t>
      </w:r>
      <w:r w:rsidR="008000CB">
        <w:rPr>
          <w:rFonts w:cs="Times New Roman"/>
        </w:rPr>
        <w:t xml:space="preserve">can </w:t>
      </w:r>
      <w:r w:rsidR="004D1CBC">
        <w:rPr>
          <w:rFonts w:cs="Times New Roman"/>
        </w:rPr>
        <w:t xml:space="preserve">show that the bit in the highest significant position in signed-2’s-complement binary system acts </w:t>
      </w:r>
      <w:r w:rsidR="004D1CBC" w:rsidRPr="00207503">
        <w:rPr>
          <w:rFonts w:cs="Times New Roman"/>
          <w:i/>
          <w:iCs/>
        </w:rPr>
        <w:t>like</w:t>
      </w:r>
      <w:r w:rsidR="004D1CBC">
        <w:rPr>
          <w:rFonts w:cs="Times New Roman"/>
        </w:rPr>
        <w:t xml:space="preserve"> sign</w:t>
      </w:r>
      <w:r w:rsidR="00207503">
        <w:rPr>
          <w:rFonts w:cs="Times New Roman"/>
        </w:rPr>
        <w:t xml:space="preserve"> </w:t>
      </w:r>
      <w:r w:rsidR="00563148">
        <w:rPr>
          <w:rFonts w:cs="Times New Roman"/>
        </w:rPr>
        <w:t xml:space="preserve">bit </w:t>
      </w:r>
      <w:r w:rsidR="00207503">
        <w:rPr>
          <w:rFonts w:cs="Times New Roman"/>
        </w:rPr>
        <w:t>(not the same though!)</w:t>
      </w:r>
      <w:r w:rsidR="004D1CBC">
        <w:rPr>
          <w:rFonts w:cs="Times New Roman"/>
        </w:rPr>
        <w:t>. This is because g</w:t>
      </w:r>
      <w:r w:rsidR="004D1CBC" w:rsidRPr="004D1CBC">
        <w:rPr>
          <w:rFonts w:cs="Times New Roman"/>
        </w:rPr>
        <w:t xml:space="preserve">iven </w:t>
      </w:r>
      <w:r w:rsidR="004D1CBC" w:rsidRPr="009F0330">
        <w:rPr>
          <w:rFonts w:ascii="Consolas" w:hAnsi="Consolas" w:cs="Consolas"/>
          <w:color w:val="000000"/>
        </w:rPr>
        <w:t>n</w:t>
      </w:r>
      <w:r w:rsidR="004D1CBC" w:rsidRPr="004D1CBC">
        <w:rPr>
          <w:rFonts w:cs="Times New Roman"/>
        </w:rPr>
        <w:t xml:space="preserve"> bi</w:t>
      </w:r>
      <w:r w:rsidR="004D1CBC">
        <w:rPr>
          <w:rFonts w:cs="Times New Roman"/>
        </w:rPr>
        <w:t>ts</w:t>
      </w:r>
      <w:r w:rsidR="004D1CBC" w:rsidRPr="004D1CBC">
        <w:rPr>
          <w:rFonts w:cs="Times New Roman"/>
        </w:rPr>
        <w:t>, the maximum number divided by 2 is (2</w:t>
      </w:r>
      <w:r w:rsidR="004D1CBC" w:rsidRPr="004D1CBC">
        <w:rPr>
          <w:rFonts w:cs="Times New Roman"/>
          <w:vertAlign w:val="superscript"/>
        </w:rPr>
        <w:t>n</w:t>
      </w:r>
      <w:r w:rsidR="004D1CBC" w:rsidRPr="004D1CBC">
        <w:rPr>
          <w:rFonts w:cs="Times New Roman"/>
        </w:rPr>
        <w:t>-1)÷2=2</w:t>
      </w:r>
      <w:r w:rsidR="004D1CBC" w:rsidRPr="004D1CBC">
        <w:rPr>
          <w:rFonts w:cs="Times New Roman"/>
          <w:vertAlign w:val="superscript"/>
        </w:rPr>
        <w:t>n-1</w:t>
      </w:r>
      <w:r w:rsidR="004D1CBC" w:rsidRPr="004D1CBC">
        <w:rPr>
          <w:rFonts w:cs="Times New Roman"/>
        </w:rPr>
        <w:t xml:space="preserve"> which is equal to the largest number given </w:t>
      </w:r>
      <w:r w:rsidR="004D1CBC" w:rsidRPr="009F0330">
        <w:rPr>
          <w:rFonts w:ascii="Consolas" w:hAnsi="Consolas" w:cs="Consolas"/>
          <w:color w:val="000000"/>
        </w:rPr>
        <w:t>n-1</w:t>
      </w:r>
      <w:r w:rsidR="004D1CBC" w:rsidRPr="004D1CBC">
        <w:rPr>
          <w:rFonts w:cs="Times New Roman"/>
        </w:rPr>
        <w:t xml:space="preserve"> </w:t>
      </w:r>
      <w:r w:rsidR="004D1CBC">
        <w:rPr>
          <w:rFonts w:cs="Times New Roman"/>
        </w:rPr>
        <w:t>bits</w:t>
      </w:r>
      <w:r w:rsidR="004D1CBC" w:rsidRPr="004D1CBC">
        <w:rPr>
          <w:rFonts w:cs="Times New Roman"/>
        </w:rPr>
        <w:t xml:space="preserve">, i.e., </w:t>
      </w:r>
      <w:r w:rsidR="004D1CBC" w:rsidRPr="009F0330">
        <w:rPr>
          <w:rFonts w:ascii="Consolas" w:hAnsi="Consolas" w:cs="Consolas"/>
          <w:color w:val="000000"/>
        </w:rPr>
        <w:t>0111…</w:t>
      </w:r>
      <w:del w:id="1" w:author="Author">
        <w:r w:rsidR="004D1CBC" w:rsidRPr="009F0330" w:rsidDel="000B7912">
          <w:rPr>
            <w:rFonts w:ascii="Consolas" w:hAnsi="Consolas" w:cs="Consolas"/>
            <w:color w:val="000000"/>
          </w:rPr>
          <w:delText>.</w:delText>
        </w:r>
      </w:del>
      <w:r w:rsidR="004D1CBC" w:rsidRPr="009F0330">
        <w:rPr>
          <w:rFonts w:ascii="Consolas" w:hAnsi="Consolas" w:cs="Consolas"/>
          <w:color w:val="000000"/>
        </w:rPr>
        <w:t>111</w:t>
      </w:r>
      <w:r w:rsidR="004D1CBC" w:rsidRPr="004D1CBC">
        <w:rPr>
          <w:rFonts w:cs="Times New Roman"/>
        </w:rPr>
        <w:t xml:space="preserve">. So, all binary numbers equal or below this number is positive, having </w:t>
      </w:r>
      <w:r w:rsidR="004D1CBC" w:rsidRPr="009F0330">
        <w:rPr>
          <w:rFonts w:ascii="Consolas" w:hAnsi="Consolas" w:cs="Consolas"/>
          <w:color w:val="000000"/>
        </w:rPr>
        <w:t>0</w:t>
      </w:r>
      <w:r w:rsidR="004D1CBC" w:rsidRPr="004D1CBC">
        <w:rPr>
          <w:rFonts w:cs="Times New Roman"/>
        </w:rPr>
        <w:t xml:space="preserve"> in the </w:t>
      </w:r>
      <w:r w:rsidR="004D1CBC" w:rsidRPr="009F0330">
        <w:rPr>
          <w:rFonts w:ascii="Consolas" w:hAnsi="Consolas" w:cs="Consolas"/>
          <w:color w:val="000000"/>
        </w:rPr>
        <w:t>n</w:t>
      </w:r>
      <w:r w:rsidR="004D1CBC" w:rsidRPr="004D1CBC">
        <w:rPr>
          <w:rFonts w:cs="Times New Roman"/>
        </w:rPr>
        <w:t xml:space="preserve">-th </w:t>
      </w:r>
      <w:r w:rsidR="004D1CBC">
        <w:rPr>
          <w:rFonts w:cs="Times New Roman"/>
        </w:rPr>
        <w:t>bit</w:t>
      </w:r>
      <w:r w:rsidR="004D1CBC" w:rsidRPr="004D1CBC">
        <w:rPr>
          <w:rFonts w:cs="Times New Roman"/>
        </w:rPr>
        <w:t xml:space="preserve">. This number plus </w:t>
      </w:r>
      <w:r w:rsidR="004D1CBC" w:rsidRPr="00A72C5C">
        <w:rPr>
          <w:rFonts w:ascii="Consolas" w:hAnsi="Consolas" w:cs="Consolas"/>
          <w:color w:val="000000"/>
        </w:rPr>
        <w:t>1</w:t>
      </w:r>
      <w:r w:rsidR="004D1CBC" w:rsidRPr="004D1CBC">
        <w:rPr>
          <w:rFonts w:cs="Times New Roman"/>
        </w:rPr>
        <w:t xml:space="preserve"> becomes </w:t>
      </w:r>
      <w:r w:rsidR="004D1CBC" w:rsidRPr="009F0330">
        <w:rPr>
          <w:rFonts w:ascii="Consolas" w:hAnsi="Consolas" w:cs="Consolas"/>
          <w:color w:val="000000"/>
        </w:rPr>
        <w:t>1000…000</w:t>
      </w:r>
      <w:r w:rsidR="004D1CBC" w:rsidRPr="004D1CBC">
        <w:rPr>
          <w:rFonts w:cs="Times New Roman"/>
        </w:rPr>
        <w:t xml:space="preserve">. All numbers equal or above this are negative and have 1 which is non-zero in the n-th </w:t>
      </w:r>
      <w:r w:rsidR="004D1CBC">
        <w:rPr>
          <w:rFonts w:cs="Times New Roman"/>
        </w:rPr>
        <w:t>bit</w:t>
      </w:r>
      <w:r w:rsidR="004D1CBC" w:rsidRPr="004D1CBC">
        <w:rPr>
          <w:rFonts w:cs="Times New Roman"/>
        </w:rPr>
        <w:t xml:space="preserve">. In summary, positive numbers has </w:t>
      </w:r>
      <w:r w:rsidR="004D1CBC" w:rsidRPr="009F0330">
        <w:rPr>
          <w:rFonts w:ascii="Consolas" w:hAnsi="Consolas" w:cs="Consolas"/>
          <w:color w:val="000000"/>
        </w:rPr>
        <w:t>0</w:t>
      </w:r>
      <w:r w:rsidR="004D1CBC" w:rsidRPr="004D1CBC">
        <w:rPr>
          <w:rFonts w:cs="Times New Roman"/>
        </w:rPr>
        <w:t xml:space="preserve"> and negative numbers has </w:t>
      </w:r>
      <w:r w:rsidR="004D1CBC" w:rsidRPr="009F0330">
        <w:rPr>
          <w:rFonts w:ascii="Consolas" w:hAnsi="Consolas" w:cs="Consolas"/>
          <w:color w:val="000000"/>
        </w:rPr>
        <w:t>1</w:t>
      </w:r>
      <w:r w:rsidR="009F0330" w:rsidRPr="00A72C5C">
        <w:rPr>
          <w:rFonts w:cs="Times New Roman"/>
        </w:rPr>
        <w:t xml:space="preserve"> </w:t>
      </w:r>
      <w:r w:rsidR="004D1CBC" w:rsidRPr="004D1CBC">
        <w:rPr>
          <w:rFonts w:cs="Times New Roman"/>
        </w:rPr>
        <w:t xml:space="preserve">in </w:t>
      </w:r>
      <w:r w:rsidR="004D1CBC" w:rsidRPr="00A72C5C">
        <w:rPr>
          <w:rFonts w:ascii="Consolas" w:hAnsi="Consolas" w:cs="Consolas"/>
          <w:color w:val="000000"/>
        </w:rPr>
        <w:t>n</w:t>
      </w:r>
      <w:r w:rsidR="004D1CBC" w:rsidRPr="004D1CBC">
        <w:rPr>
          <w:rFonts w:cs="Times New Roman"/>
        </w:rPr>
        <w:t xml:space="preserve">-th </w:t>
      </w:r>
      <w:r w:rsidR="004D1CBC">
        <w:rPr>
          <w:rFonts w:cs="Times New Roman"/>
        </w:rPr>
        <w:t>bit</w:t>
      </w:r>
      <w:r w:rsidR="004D1CBC" w:rsidRPr="004D1CBC">
        <w:rPr>
          <w:rFonts w:cs="Times New Roman"/>
        </w:rPr>
        <w:t xml:space="preserve">. The only non-zero value in base-2 is </w:t>
      </w:r>
      <w:r w:rsidR="004D1CBC" w:rsidRPr="009F0330">
        <w:rPr>
          <w:rFonts w:ascii="Consolas" w:hAnsi="Consolas" w:cs="Consolas"/>
          <w:color w:val="000000"/>
        </w:rPr>
        <w:t>1</w:t>
      </w:r>
      <w:r w:rsidR="004D1CBC" w:rsidRPr="004D1CBC">
        <w:rPr>
          <w:rFonts w:cs="Times New Roman"/>
        </w:rPr>
        <w:t xml:space="preserve">. So, the </w:t>
      </w:r>
      <w:r w:rsidR="004D1CBC" w:rsidRPr="009F0330">
        <w:rPr>
          <w:rFonts w:ascii="Consolas" w:hAnsi="Consolas" w:cs="Consolas"/>
          <w:color w:val="000000"/>
        </w:rPr>
        <w:t>n</w:t>
      </w:r>
      <w:r w:rsidR="004D1CBC" w:rsidRPr="004D1CBC">
        <w:rPr>
          <w:rFonts w:cs="Times New Roman"/>
        </w:rPr>
        <w:t xml:space="preserve">-th </w:t>
      </w:r>
      <w:r w:rsidR="004D1CBC">
        <w:rPr>
          <w:rFonts w:cs="Times New Roman"/>
        </w:rPr>
        <w:t>bit</w:t>
      </w:r>
      <w:r w:rsidR="004D1CBC" w:rsidRPr="004D1CBC">
        <w:rPr>
          <w:rFonts w:cs="Times New Roman"/>
        </w:rPr>
        <w:t xml:space="preserve"> indicate the sign similar to the signed-magnitude.</w:t>
      </w:r>
    </w:p>
    <w:p w14:paraId="33676982" w14:textId="77777777" w:rsidR="000949EB" w:rsidRDefault="000949EB" w:rsidP="0099692E">
      <w:pPr>
        <w:widowControl w:val="0"/>
        <w:autoSpaceDE w:val="0"/>
        <w:autoSpaceDN w:val="0"/>
        <w:adjustRightInd w:val="0"/>
        <w:jc w:val="both"/>
        <w:outlineLvl w:val="0"/>
        <w:rPr>
          <w:rFonts w:cs="Times New Roman"/>
        </w:rPr>
      </w:pPr>
    </w:p>
    <w:p w14:paraId="554F6BD2" w14:textId="6D9BC923" w:rsidR="0099692E" w:rsidRDefault="004D1CBC" w:rsidP="000A54C0">
      <w:pPr>
        <w:autoSpaceDE w:val="0"/>
        <w:autoSpaceDN w:val="0"/>
        <w:adjustRightInd w:val="0"/>
        <w:jc w:val="both"/>
        <w:rPr>
          <w:rFonts w:cs="Times New Roman"/>
        </w:rPr>
      </w:pPr>
      <w:r>
        <w:rPr>
          <w:rFonts w:cs="Times New Roman"/>
        </w:rPr>
        <w:t>In C/C++, y</w:t>
      </w:r>
      <w:r w:rsidR="0099692E">
        <w:rPr>
          <w:rFonts w:cs="Times New Roman"/>
        </w:rPr>
        <w:t xml:space="preserve">ou can </w:t>
      </w:r>
      <w:r w:rsidR="00E60C29">
        <w:rPr>
          <w:rFonts w:cs="Times New Roman"/>
        </w:rPr>
        <w:t>define a variable that can store negative and positive numbers</w:t>
      </w:r>
      <w:r w:rsidR="000A54C0">
        <w:rPr>
          <w:rFonts w:cs="Times New Roman"/>
        </w:rPr>
        <w:t xml:space="preserve"> as </w:t>
      </w:r>
      <w:r w:rsidR="000A54C0" w:rsidRPr="000A54C0">
        <w:rPr>
          <w:rFonts w:ascii="Consolas" w:hAnsi="Consolas" w:cs="Consolas"/>
          <w:b/>
          <w:bCs/>
          <w:color w:val="7F0055"/>
        </w:rPr>
        <w:t>signed</w:t>
      </w:r>
      <w:r w:rsidR="00E60C29">
        <w:rPr>
          <w:rFonts w:cs="Times New Roman"/>
        </w:rPr>
        <w:t>. Indeed, any numeric variable in C/C++ is in signed-2’s-comp</w:t>
      </w:r>
      <w:r w:rsidR="00451CDD">
        <w:rPr>
          <w:rFonts w:cs="Times New Roman"/>
        </w:rPr>
        <w:t>le</w:t>
      </w:r>
      <w:r w:rsidR="00E60C29">
        <w:rPr>
          <w:rFonts w:cs="Times New Roman"/>
        </w:rPr>
        <w:t>ment by default</w:t>
      </w:r>
      <w:r w:rsidR="00451CDD">
        <w:rPr>
          <w:rFonts w:cs="Times New Roman"/>
        </w:rPr>
        <w:t>,</w:t>
      </w:r>
      <w:r w:rsidR="00E60C29">
        <w:rPr>
          <w:rFonts w:cs="Times New Roman"/>
        </w:rPr>
        <w:t xml:space="preserve"> </w:t>
      </w:r>
      <w:r w:rsidR="000A54C0">
        <w:rPr>
          <w:rFonts w:cs="Times New Roman"/>
        </w:rPr>
        <w:t xml:space="preserve">and </w:t>
      </w:r>
      <w:r w:rsidR="000A54C0" w:rsidRPr="000A54C0">
        <w:rPr>
          <w:rFonts w:cs="Times New Roman"/>
          <w:highlight w:val="yellow"/>
        </w:rPr>
        <w:t xml:space="preserve">using the keyword </w:t>
      </w:r>
      <w:r w:rsidR="000A54C0" w:rsidRPr="000A54C0">
        <w:rPr>
          <w:rFonts w:ascii="Consolas" w:hAnsi="Consolas" w:cs="Consolas"/>
          <w:b/>
          <w:bCs/>
          <w:color w:val="7F0055"/>
          <w:highlight w:val="yellow"/>
        </w:rPr>
        <w:t>signed</w:t>
      </w:r>
      <w:r w:rsidR="000A54C0" w:rsidRPr="000A54C0">
        <w:rPr>
          <w:rFonts w:cs="Times New Roman"/>
          <w:highlight w:val="yellow"/>
        </w:rPr>
        <w:t xml:space="preserve"> is optional</w:t>
      </w:r>
      <w:r w:rsidR="00451CDD">
        <w:rPr>
          <w:rFonts w:cs="Times New Roman"/>
          <w:highlight w:val="yellow"/>
        </w:rPr>
        <w:t>,</w:t>
      </w:r>
      <w:r w:rsidR="000A54C0">
        <w:rPr>
          <w:rFonts w:cs="Times New Roman"/>
        </w:rPr>
        <w:t xml:space="preserve"> </w:t>
      </w:r>
      <w:r w:rsidR="00E60C29">
        <w:rPr>
          <w:rFonts w:cs="Times New Roman"/>
        </w:rPr>
        <w:t xml:space="preserve">as seen below! </w:t>
      </w:r>
      <w:r w:rsidR="0099692E">
        <w:rPr>
          <w:rFonts w:cs="Times New Roman"/>
        </w:rPr>
        <w:t xml:space="preserve"> </w:t>
      </w:r>
      <w:r w:rsidR="00A6298B">
        <w:rPr>
          <w:rFonts w:cs="Times New Roman"/>
        </w:rPr>
        <w:t xml:space="preserve">Please pay attention to the format specifier for </w:t>
      </w:r>
      <w:r w:rsidR="00A6298B" w:rsidRPr="00A6298B">
        <w:rPr>
          <w:rFonts w:ascii="Consolas" w:hAnsi="Consolas" w:cs="Consolas"/>
          <w:b/>
          <w:bCs/>
          <w:color w:val="7F0055"/>
        </w:rPr>
        <w:t>signed</w:t>
      </w:r>
      <w:r w:rsidR="00A6298B">
        <w:rPr>
          <w:rFonts w:cs="Times New Roman"/>
        </w:rPr>
        <w:t xml:space="preserve"> variables in </w:t>
      </w:r>
      <w:r w:rsidR="00A6298B" w:rsidRPr="00A6298B">
        <w:rPr>
          <w:rFonts w:ascii="Consolas" w:hAnsi="Consolas" w:cs="Consolas"/>
          <w:b/>
          <w:bCs/>
          <w:color w:val="7F0055"/>
        </w:rPr>
        <w:t>scanf</w:t>
      </w:r>
      <w:r w:rsidR="00A6298B">
        <w:rPr>
          <w:rFonts w:cs="Times New Roman"/>
        </w:rPr>
        <w:t xml:space="preserve"> and </w:t>
      </w:r>
      <w:r w:rsidR="00A6298B" w:rsidRPr="00A6298B">
        <w:rPr>
          <w:rFonts w:ascii="Consolas" w:hAnsi="Consolas" w:cs="Consolas"/>
          <w:b/>
          <w:bCs/>
          <w:color w:val="7F0055"/>
        </w:rPr>
        <w:t>printf</w:t>
      </w:r>
      <w:r w:rsidR="00451CDD">
        <w:rPr>
          <w:rFonts w:ascii="Consolas" w:hAnsi="Consolas" w:cs="Consolas"/>
          <w:b/>
          <w:bCs/>
          <w:color w:val="7F0055"/>
        </w:rPr>
        <w:t>,</w:t>
      </w:r>
      <w:r w:rsidR="00A6298B">
        <w:rPr>
          <w:rFonts w:cs="Times New Roman"/>
        </w:rPr>
        <w:t xml:space="preserve"> which is </w:t>
      </w:r>
      <w:r w:rsidR="00A6298B" w:rsidRPr="00A6298B">
        <w:rPr>
          <w:rFonts w:ascii="Consolas" w:hAnsi="Consolas" w:cs="Consolas"/>
          <w:color w:val="2A00FF"/>
        </w:rPr>
        <w:t>"%</w:t>
      </w:r>
      <w:r w:rsidR="00A6298B">
        <w:rPr>
          <w:rFonts w:ascii="Consolas" w:hAnsi="Consolas" w:cs="Consolas"/>
          <w:color w:val="2A00FF"/>
        </w:rPr>
        <w:t>d</w:t>
      </w:r>
      <w:r w:rsidR="00A6298B" w:rsidRPr="00A6298B">
        <w:rPr>
          <w:rFonts w:ascii="Consolas" w:hAnsi="Consolas" w:cs="Consolas"/>
          <w:color w:val="2A00FF"/>
        </w:rPr>
        <w:t>"</w:t>
      </w:r>
      <w:r w:rsidR="00A6298B">
        <w:rPr>
          <w:rFonts w:cs="Times New Roman"/>
        </w:rPr>
        <w:t>.</w:t>
      </w:r>
    </w:p>
    <w:p w14:paraId="62E841C3" w14:textId="77777777" w:rsidR="0099692E" w:rsidRDefault="0099692E" w:rsidP="0099692E">
      <w:pPr>
        <w:widowControl w:val="0"/>
        <w:autoSpaceDE w:val="0"/>
        <w:autoSpaceDN w:val="0"/>
        <w:adjustRightInd w:val="0"/>
        <w:jc w:val="both"/>
        <w:outlineLvl w:val="0"/>
        <w:rPr>
          <w:rFonts w:cs="Times New Roman"/>
        </w:rPr>
      </w:pPr>
    </w:p>
    <w:p w14:paraId="6B8DFFE0" w14:textId="51805B00" w:rsidR="000A54C0" w:rsidRDefault="000A54C0" w:rsidP="000A54C0">
      <w:pPr>
        <w:autoSpaceDE w:val="0"/>
        <w:autoSpaceDN w:val="0"/>
        <w:adjustRightInd w:val="0"/>
        <w:rPr>
          <w:rFonts w:ascii="Consolas" w:hAnsi="Consolas" w:cs="Consolas"/>
          <w:color w:val="2A00FF"/>
          <w:sz w:val="20"/>
          <w:szCs w:val="20"/>
        </w:rPr>
      </w:pPr>
      <w:r w:rsidRPr="00476D5A">
        <w:rPr>
          <w:rFonts w:ascii="Consolas" w:hAnsi="Consolas" w:cs="Consolas"/>
          <w:sz w:val="20"/>
          <w:szCs w:val="20"/>
        </w:rPr>
        <w:t xml:space="preserve">01 </w:t>
      </w:r>
      <w:r w:rsidRPr="00D97205">
        <w:rPr>
          <w:rFonts w:ascii="Consolas" w:hAnsi="Consolas" w:cs="Consolas"/>
          <w:b/>
          <w:bCs/>
          <w:color w:val="7F0055"/>
          <w:sz w:val="20"/>
          <w:szCs w:val="20"/>
        </w:rPr>
        <w:t>#include</w:t>
      </w:r>
      <w:r w:rsidRPr="00D97205">
        <w:rPr>
          <w:rFonts w:ascii="Consolas" w:hAnsi="Consolas" w:cs="Consolas"/>
          <w:color w:val="000000"/>
          <w:sz w:val="20"/>
          <w:szCs w:val="20"/>
        </w:rPr>
        <w:t xml:space="preserve"> </w:t>
      </w:r>
      <w:r w:rsidRPr="00D97205">
        <w:rPr>
          <w:rFonts w:ascii="Consolas" w:hAnsi="Consolas" w:cs="Consolas"/>
          <w:color w:val="2A00FF"/>
          <w:sz w:val="20"/>
          <w:szCs w:val="20"/>
        </w:rPr>
        <w:t>&lt;stdio.h</w:t>
      </w:r>
      <w:r w:rsidR="00A6298B">
        <w:rPr>
          <w:rFonts w:ascii="Consolas" w:hAnsi="Consolas" w:cs="Consolas"/>
          <w:color w:val="2A00FF"/>
          <w:sz w:val="20"/>
          <w:szCs w:val="20"/>
        </w:rPr>
        <w:t>&gt;</w:t>
      </w:r>
    </w:p>
    <w:p w14:paraId="419E1FAC" w14:textId="77777777" w:rsidR="000A54C0" w:rsidRPr="0099692E" w:rsidRDefault="000A54C0" w:rsidP="000A54C0">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w:t>
      </w:r>
      <w:r w:rsidRPr="0099692E">
        <w:rPr>
          <w:rFonts w:ascii="Consolas" w:hAnsi="Consolas" w:cs="Consolas"/>
          <w:b/>
          <w:bCs/>
          <w:color w:val="000000"/>
          <w:sz w:val="20"/>
          <w:szCs w:val="20"/>
        </w:rPr>
        <w:t>main</w:t>
      </w:r>
      <w:r w:rsidRPr="0099692E">
        <w:rPr>
          <w:rFonts w:ascii="Consolas" w:hAnsi="Consolas" w:cs="Consolas"/>
          <w:color w:val="000000"/>
          <w:sz w:val="20"/>
          <w:szCs w:val="20"/>
        </w:rPr>
        <w:t>(</w:t>
      </w:r>
      <w:r w:rsidRPr="0099692E">
        <w:rPr>
          <w:rFonts w:ascii="Consolas" w:hAnsi="Consolas" w:cs="Consolas"/>
          <w:b/>
          <w:bCs/>
          <w:color w:val="7F0055"/>
          <w:sz w:val="20"/>
          <w:szCs w:val="20"/>
        </w:rPr>
        <w:t>void</w:t>
      </w:r>
      <w:r w:rsidRPr="0099692E">
        <w:rPr>
          <w:rFonts w:ascii="Consolas" w:hAnsi="Consolas" w:cs="Consolas"/>
          <w:color w:val="000000"/>
          <w:sz w:val="20"/>
          <w:szCs w:val="20"/>
        </w:rPr>
        <w:t>) {</w:t>
      </w:r>
    </w:p>
    <w:p w14:paraId="6A31E784" w14:textId="77777777" w:rsidR="000A54C0" w:rsidRPr="0099692E" w:rsidRDefault="000A54C0" w:rsidP="000A54C0">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r w:rsidRPr="00476D5A">
        <w:rPr>
          <w:rFonts w:ascii="Consolas" w:hAnsi="Consolas" w:cs="Consolas"/>
          <w:sz w:val="20"/>
          <w:szCs w:val="20"/>
        </w:rPr>
        <w:t xml:space="preserve"> </w:t>
      </w:r>
    </w:p>
    <w:p w14:paraId="178BB196" w14:textId="77777777" w:rsidR="000A54C0" w:rsidRPr="0099692E" w:rsidRDefault="000A54C0" w:rsidP="000A54C0">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setbuf</w:t>
      </w:r>
      <w:r w:rsidRPr="0099692E">
        <w:rPr>
          <w:rFonts w:ascii="Consolas" w:hAnsi="Consolas" w:cs="Consolas"/>
          <w:color w:val="000000"/>
          <w:sz w:val="20"/>
          <w:szCs w:val="20"/>
        </w:rPr>
        <w:t>(stdout, NULL);</w:t>
      </w:r>
    </w:p>
    <w:p w14:paraId="652879EB" w14:textId="18D2F03A" w:rsidR="000A54C0" w:rsidRPr="0099692E" w:rsidRDefault="000A54C0" w:rsidP="000A54C0">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0A54C0">
        <w:rPr>
          <w:rFonts w:ascii="Consolas" w:hAnsi="Consolas" w:cs="Consolas"/>
          <w:b/>
          <w:bCs/>
          <w:color w:val="7F0055"/>
          <w:sz w:val="20"/>
          <w:szCs w:val="20"/>
          <w:highlight w:val="yellow"/>
        </w:rPr>
        <w:t>signed</w:t>
      </w:r>
      <w:r>
        <w:rPr>
          <w:rFonts w:ascii="Consolas" w:hAnsi="Consolas" w:cs="Consolas"/>
          <w:color w:val="000000"/>
          <w:sz w:val="20"/>
          <w:szCs w:val="20"/>
        </w:rPr>
        <w:t xml:space="preserve">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w:t>
      </w:r>
      <w:r>
        <w:rPr>
          <w:rFonts w:ascii="Consolas" w:hAnsi="Consolas" w:cs="Consolas"/>
          <w:color w:val="000000"/>
          <w:sz w:val="20"/>
          <w:szCs w:val="20"/>
        </w:rPr>
        <w:t>a</w:t>
      </w:r>
      <w:r w:rsidRPr="0099692E">
        <w:rPr>
          <w:rFonts w:ascii="Consolas" w:hAnsi="Consolas" w:cs="Consolas"/>
          <w:color w:val="000000"/>
          <w:sz w:val="20"/>
          <w:szCs w:val="20"/>
        </w:rPr>
        <w:t>;</w:t>
      </w:r>
      <w:r w:rsidR="0085210D" w:rsidRPr="0085210D">
        <w:rPr>
          <w:rFonts w:ascii="Consolas" w:hAnsi="Consolas" w:cs="Consolas"/>
          <w:color w:val="3F7F5F"/>
          <w:sz w:val="20"/>
          <w:szCs w:val="20"/>
        </w:rPr>
        <w:t xml:space="preserve"> </w:t>
      </w:r>
      <w:r w:rsidR="0085210D">
        <w:rPr>
          <w:rFonts w:ascii="Consolas" w:hAnsi="Consolas" w:cs="Consolas"/>
          <w:color w:val="3F7F5F"/>
          <w:sz w:val="20"/>
          <w:szCs w:val="20"/>
        </w:rPr>
        <w:t>//you can drop ‘signed’ keyword</w:t>
      </w:r>
    </w:p>
    <w:p w14:paraId="5CDA0F93" w14:textId="77777777" w:rsidR="000A54C0" w:rsidRPr="0099692E" w:rsidRDefault="000A54C0" w:rsidP="000A54C0">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Pr>
          <w:rFonts w:ascii="Consolas" w:hAnsi="Consolas" w:cs="Consolas"/>
          <w:color w:val="000000"/>
          <w:sz w:val="20"/>
          <w:szCs w:val="20"/>
        </w:rPr>
        <w:t xml:space="preserve">    </w:t>
      </w:r>
    </w:p>
    <w:p w14:paraId="34946720" w14:textId="77777777" w:rsidR="000A54C0" w:rsidRPr="0099692E" w:rsidRDefault="000A54C0" w:rsidP="000A54C0">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7</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printf</w:t>
      </w:r>
      <w:r w:rsidRPr="0099692E">
        <w:rPr>
          <w:rFonts w:ascii="Consolas" w:hAnsi="Consolas" w:cs="Consolas"/>
          <w:color w:val="000000"/>
          <w:sz w:val="20"/>
          <w:szCs w:val="20"/>
        </w:rPr>
        <w:t>(</w:t>
      </w:r>
      <w:r w:rsidRPr="0099692E">
        <w:rPr>
          <w:rFonts w:ascii="Consolas" w:hAnsi="Consolas" w:cs="Consolas"/>
          <w:color w:val="2A00FF"/>
          <w:sz w:val="20"/>
          <w:szCs w:val="20"/>
        </w:rPr>
        <w:t>"Enter an integer number:\n"</w:t>
      </w:r>
      <w:r w:rsidRPr="0099692E">
        <w:rPr>
          <w:rFonts w:ascii="Consolas" w:hAnsi="Consolas" w:cs="Consolas"/>
          <w:color w:val="000000"/>
          <w:sz w:val="20"/>
          <w:szCs w:val="20"/>
        </w:rPr>
        <w:t>);</w:t>
      </w:r>
    </w:p>
    <w:p w14:paraId="3C44FF9B" w14:textId="77777777" w:rsidR="000A54C0" w:rsidRPr="0099692E" w:rsidRDefault="000A54C0" w:rsidP="000A54C0">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8</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scanf</w:t>
      </w:r>
      <w:r w:rsidRPr="0099692E">
        <w:rPr>
          <w:rFonts w:ascii="Consolas" w:hAnsi="Consolas" w:cs="Consolas"/>
          <w:color w:val="000000"/>
          <w:sz w:val="20"/>
          <w:szCs w:val="20"/>
        </w:rPr>
        <w:t>(</w:t>
      </w:r>
      <w:r w:rsidRPr="0099692E">
        <w:rPr>
          <w:rFonts w:ascii="Consolas" w:hAnsi="Consolas" w:cs="Consolas"/>
          <w:color w:val="2A00FF"/>
          <w:sz w:val="20"/>
          <w:szCs w:val="20"/>
        </w:rPr>
        <w:t>"</w:t>
      </w:r>
      <w:r w:rsidRPr="00451CDD">
        <w:rPr>
          <w:rFonts w:ascii="Consolas" w:hAnsi="Consolas" w:cs="Consolas"/>
          <w:color w:val="2A00FF"/>
          <w:sz w:val="20"/>
          <w:szCs w:val="20"/>
          <w:highlight w:val="yellow"/>
        </w:rPr>
        <w:t>%d</w:t>
      </w:r>
      <w:r w:rsidRPr="0099692E">
        <w:rPr>
          <w:rFonts w:ascii="Consolas" w:hAnsi="Consolas" w:cs="Consolas"/>
          <w:color w:val="2A00FF"/>
          <w:sz w:val="20"/>
          <w:szCs w:val="20"/>
        </w:rPr>
        <w:t>"</w:t>
      </w:r>
      <w:r w:rsidRPr="0099692E">
        <w:rPr>
          <w:rFonts w:ascii="Consolas" w:hAnsi="Consolas" w:cs="Consolas"/>
          <w:color w:val="000000"/>
          <w:sz w:val="20"/>
          <w:szCs w:val="20"/>
        </w:rPr>
        <w:t>, &amp;</w:t>
      </w:r>
      <w:r>
        <w:rPr>
          <w:rFonts w:ascii="Consolas" w:hAnsi="Consolas" w:cs="Consolas"/>
          <w:color w:val="000000"/>
          <w:sz w:val="20"/>
          <w:szCs w:val="20"/>
        </w:rPr>
        <w:t>a</w:t>
      </w:r>
      <w:r w:rsidRPr="0099692E">
        <w:rPr>
          <w:rFonts w:ascii="Consolas" w:hAnsi="Consolas" w:cs="Consolas"/>
          <w:color w:val="000000"/>
          <w:sz w:val="20"/>
          <w:szCs w:val="20"/>
        </w:rPr>
        <w:t>);</w:t>
      </w:r>
    </w:p>
    <w:p w14:paraId="3E0EB400" w14:textId="77777777" w:rsidR="000A54C0" w:rsidRPr="0099692E" w:rsidRDefault="000A54C0" w:rsidP="000A54C0">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9</w:t>
      </w:r>
      <w:r w:rsidRPr="00476D5A">
        <w:rPr>
          <w:rFonts w:ascii="Consolas" w:hAnsi="Consolas" w:cs="Consolas"/>
          <w:sz w:val="20"/>
          <w:szCs w:val="20"/>
        </w:rPr>
        <w:t xml:space="preserve"> </w:t>
      </w:r>
      <w:r>
        <w:rPr>
          <w:rFonts w:ascii="Consolas" w:hAnsi="Consolas" w:cs="Consolas"/>
          <w:color w:val="000000"/>
          <w:sz w:val="20"/>
          <w:szCs w:val="20"/>
        </w:rPr>
        <w:t xml:space="preserve">    </w:t>
      </w:r>
    </w:p>
    <w:p w14:paraId="551C43E8" w14:textId="77777777" w:rsidR="000A54C0" w:rsidRPr="0099692E" w:rsidRDefault="000A54C0" w:rsidP="000A54C0">
      <w:pPr>
        <w:autoSpaceDE w:val="0"/>
        <w:autoSpaceDN w:val="0"/>
        <w:adjustRightInd w:val="0"/>
        <w:rPr>
          <w:rFonts w:ascii="Consolas" w:hAnsi="Consolas" w:cs="Consolas"/>
          <w:sz w:val="20"/>
          <w:szCs w:val="20"/>
        </w:rPr>
      </w:pPr>
      <w:r>
        <w:rPr>
          <w:rFonts w:ascii="Consolas" w:hAnsi="Consolas" w:cs="Consolas"/>
          <w:sz w:val="20"/>
          <w:szCs w:val="20"/>
        </w:rPr>
        <w:t>10</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printf</w:t>
      </w:r>
      <w:r w:rsidRPr="0099692E">
        <w:rPr>
          <w:rFonts w:ascii="Consolas" w:hAnsi="Consolas" w:cs="Consolas"/>
          <w:color w:val="000000"/>
          <w:sz w:val="20"/>
          <w:szCs w:val="20"/>
        </w:rPr>
        <w:t>(</w:t>
      </w:r>
      <w:r w:rsidRPr="0099692E">
        <w:rPr>
          <w:rFonts w:ascii="Consolas" w:hAnsi="Consolas" w:cs="Consolas"/>
          <w:color w:val="2A00FF"/>
          <w:sz w:val="20"/>
          <w:szCs w:val="20"/>
        </w:rPr>
        <w:t>"The number is: \n"</w:t>
      </w:r>
      <w:r w:rsidRPr="0099692E">
        <w:rPr>
          <w:rFonts w:ascii="Consolas" w:hAnsi="Consolas" w:cs="Consolas"/>
          <w:color w:val="000000"/>
          <w:sz w:val="20"/>
          <w:szCs w:val="20"/>
        </w:rPr>
        <w:t>);</w:t>
      </w:r>
    </w:p>
    <w:p w14:paraId="6D684478" w14:textId="669091A4" w:rsidR="000A54C0" w:rsidRPr="0099692E" w:rsidRDefault="000A54C0" w:rsidP="00C2375B">
      <w:pPr>
        <w:autoSpaceDE w:val="0"/>
        <w:autoSpaceDN w:val="0"/>
        <w:adjustRightInd w:val="0"/>
        <w:rPr>
          <w:rFonts w:ascii="Consolas" w:hAnsi="Consolas" w:cs="Consolas"/>
          <w:sz w:val="20"/>
          <w:szCs w:val="20"/>
        </w:rPr>
      </w:pPr>
      <w:r>
        <w:rPr>
          <w:rFonts w:ascii="Consolas" w:hAnsi="Consolas" w:cs="Consolas"/>
          <w:sz w:val="20"/>
          <w:szCs w:val="20"/>
        </w:rPr>
        <w:t>1</w:t>
      </w:r>
      <w:r w:rsidRPr="00476D5A">
        <w:rPr>
          <w:rFonts w:ascii="Consolas" w:hAnsi="Consolas" w:cs="Consolas"/>
          <w:sz w:val="20"/>
          <w:szCs w:val="20"/>
        </w:rPr>
        <w:t xml:space="preserve">1 </w:t>
      </w:r>
      <w:r>
        <w:rPr>
          <w:rFonts w:ascii="Consolas" w:hAnsi="Consolas" w:cs="Consolas"/>
          <w:color w:val="000000"/>
          <w:sz w:val="20"/>
          <w:szCs w:val="20"/>
        </w:rPr>
        <w:t xml:space="preserve">    </w:t>
      </w:r>
      <w:r w:rsidRPr="0099692E">
        <w:rPr>
          <w:rFonts w:ascii="Consolas" w:hAnsi="Consolas" w:cs="Consolas"/>
          <w:color w:val="3F7F5F"/>
          <w:sz w:val="20"/>
          <w:szCs w:val="20"/>
        </w:rPr>
        <w:t>//</w:t>
      </w:r>
      <w:r w:rsidRPr="002841B8">
        <w:rPr>
          <w:rFonts w:ascii="Consolas" w:hAnsi="Consolas" w:cs="Consolas"/>
          <w:color w:val="3F7F5F"/>
          <w:sz w:val="20"/>
          <w:szCs w:val="20"/>
        </w:rPr>
        <w:t>printf</w:t>
      </w:r>
      <w:r w:rsidRPr="0099692E">
        <w:rPr>
          <w:rFonts w:ascii="Consolas" w:hAnsi="Consolas" w:cs="Consolas"/>
          <w:color w:val="3F7F5F"/>
          <w:sz w:val="20"/>
          <w:szCs w:val="20"/>
        </w:rPr>
        <w:t>("</w:t>
      </w:r>
      <w:r w:rsidRPr="000A54C0">
        <w:rPr>
          <w:rFonts w:ascii="Consolas" w:hAnsi="Consolas" w:cs="Consolas"/>
          <w:color w:val="3F7F5F"/>
          <w:sz w:val="20"/>
          <w:szCs w:val="20"/>
        </w:rPr>
        <w:t>Binary: %b \n",</w:t>
      </w:r>
      <w:r>
        <w:rPr>
          <w:rFonts w:ascii="Consolas" w:hAnsi="Consolas" w:cs="Consolas"/>
          <w:color w:val="3F7F5F"/>
          <w:sz w:val="20"/>
          <w:szCs w:val="20"/>
        </w:rPr>
        <w:t xml:space="preserve"> a</w:t>
      </w:r>
      <w:r w:rsidRPr="000A54C0">
        <w:rPr>
          <w:rFonts w:ascii="Consolas" w:hAnsi="Consolas" w:cs="Consolas"/>
          <w:color w:val="3F7F5F"/>
          <w:sz w:val="20"/>
          <w:szCs w:val="20"/>
        </w:rPr>
        <w:t>); There is no option for binary!</w:t>
      </w:r>
    </w:p>
    <w:p w14:paraId="16967388" w14:textId="77777777" w:rsidR="003D71F6" w:rsidRPr="000A54C0" w:rsidRDefault="003D71F6" w:rsidP="003D71F6">
      <w:pPr>
        <w:autoSpaceDE w:val="0"/>
        <w:autoSpaceDN w:val="0"/>
        <w:adjustRightInd w:val="0"/>
        <w:rPr>
          <w:rFonts w:ascii="Consolas" w:hAnsi="Consolas" w:cs="Consolas"/>
          <w:sz w:val="20"/>
          <w:szCs w:val="20"/>
        </w:rPr>
      </w:pPr>
      <w:r w:rsidRPr="000A54C0">
        <w:rPr>
          <w:rFonts w:ascii="Consolas" w:hAnsi="Consolas" w:cs="Consolas"/>
          <w:sz w:val="20"/>
          <w:szCs w:val="20"/>
        </w:rPr>
        <w:t xml:space="preserve">12 </w:t>
      </w:r>
      <w:r w:rsidRPr="000A54C0">
        <w:rPr>
          <w:rFonts w:ascii="Consolas" w:hAnsi="Consolas" w:cs="Consolas"/>
          <w:color w:val="000000"/>
          <w:sz w:val="20"/>
          <w:szCs w:val="20"/>
        </w:rPr>
        <w:t xml:space="preserve">    </w:t>
      </w:r>
      <w:r w:rsidRPr="000A54C0">
        <w:rPr>
          <w:rFonts w:ascii="Consolas" w:hAnsi="Consolas" w:cs="Consolas"/>
          <w:b/>
          <w:bCs/>
          <w:color w:val="642880"/>
          <w:sz w:val="20"/>
          <w:szCs w:val="20"/>
        </w:rPr>
        <w:t>printf</w:t>
      </w:r>
      <w:r w:rsidRPr="000A54C0">
        <w:rPr>
          <w:rFonts w:ascii="Consolas" w:hAnsi="Consolas" w:cs="Consolas"/>
          <w:color w:val="000000"/>
          <w:sz w:val="20"/>
          <w:szCs w:val="20"/>
        </w:rPr>
        <w:t>(</w:t>
      </w:r>
      <w:r w:rsidRPr="000A54C0">
        <w:rPr>
          <w:rFonts w:ascii="Consolas" w:hAnsi="Consolas" w:cs="Consolas"/>
          <w:color w:val="2A00FF"/>
          <w:sz w:val="20"/>
          <w:szCs w:val="20"/>
        </w:rPr>
        <w:t>"Octal: %o \n"</w:t>
      </w:r>
      <w:r w:rsidRPr="000A54C0">
        <w:rPr>
          <w:rFonts w:ascii="Consolas" w:hAnsi="Consolas" w:cs="Consolas"/>
          <w:color w:val="000000"/>
          <w:sz w:val="20"/>
          <w:szCs w:val="20"/>
        </w:rPr>
        <w:t>,</w:t>
      </w:r>
      <w:r>
        <w:rPr>
          <w:rFonts w:ascii="Consolas" w:hAnsi="Consolas" w:cs="Consolas"/>
          <w:color w:val="000000"/>
          <w:sz w:val="20"/>
          <w:szCs w:val="20"/>
        </w:rPr>
        <w:t xml:space="preserve"> a</w:t>
      </w:r>
      <w:r w:rsidRPr="000A54C0">
        <w:rPr>
          <w:rFonts w:ascii="Consolas" w:hAnsi="Consolas" w:cs="Consolas"/>
          <w:color w:val="000000"/>
          <w:sz w:val="20"/>
          <w:szCs w:val="20"/>
        </w:rPr>
        <w:t>);</w:t>
      </w:r>
    </w:p>
    <w:p w14:paraId="24DAECAB" w14:textId="77777777" w:rsidR="003D71F6" w:rsidRPr="000A54C0" w:rsidRDefault="003D71F6" w:rsidP="003D71F6">
      <w:pPr>
        <w:autoSpaceDE w:val="0"/>
        <w:autoSpaceDN w:val="0"/>
        <w:adjustRightInd w:val="0"/>
        <w:rPr>
          <w:rFonts w:ascii="Consolas" w:hAnsi="Consolas" w:cs="Consolas"/>
          <w:sz w:val="20"/>
          <w:szCs w:val="20"/>
        </w:rPr>
      </w:pPr>
      <w:r w:rsidRPr="000A54C0">
        <w:rPr>
          <w:rFonts w:ascii="Consolas" w:hAnsi="Consolas" w:cs="Consolas"/>
          <w:sz w:val="20"/>
          <w:szCs w:val="20"/>
        </w:rPr>
        <w:t xml:space="preserve">13 </w:t>
      </w:r>
      <w:r w:rsidRPr="000A54C0">
        <w:rPr>
          <w:rFonts w:ascii="Consolas" w:hAnsi="Consolas" w:cs="Consolas"/>
          <w:color w:val="000000"/>
          <w:sz w:val="20"/>
          <w:szCs w:val="20"/>
        </w:rPr>
        <w:t xml:space="preserve">    </w:t>
      </w:r>
      <w:r w:rsidRPr="000A54C0">
        <w:rPr>
          <w:rFonts w:ascii="Consolas" w:hAnsi="Consolas" w:cs="Consolas"/>
          <w:b/>
          <w:bCs/>
          <w:color w:val="642880"/>
          <w:sz w:val="20"/>
          <w:szCs w:val="20"/>
        </w:rPr>
        <w:t>printf</w:t>
      </w:r>
      <w:r w:rsidRPr="000A54C0">
        <w:rPr>
          <w:rFonts w:ascii="Consolas" w:hAnsi="Consolas" w:cs="Consolas"/>
          <w:color w:val="000000"/>
          <w:sz w:val="20"/>
          <w:szCs w:val="20"/>
        </w:rPr>
        <w:t>(</w:t>
      </w:r>
      <w:r w:rsidRPr="000A54C0">
        <w:rPr>
          <w:rFonts w:ascii="Consolas" w:hAnsi="Consolas" w:cs="Consolas"/>
          <w:color w:val="2A00FF"/>
          <w:sz w:val="20"/>
          <w:szCs w:val="20"/>
        </w:rPr>
        <w:t>"Decimal: %d \n"</w:t>
      </w:r>
      <w:r w:rsidRPr="000A54C0">
        <w:rPr>
          <w:rFonts w:ascii="Consolas" w:hAnsi="Consolas" w:cs="Consolas"/>
          <w:color w:val="000000"/>
          <w:sz w:val="20"/>
          <w:szCs w:val="20"/>
        </w:rPr>
        <w:t>,</w:t>
      </w:r>
      <w:r>
        <w:rPr>
          <w:rFonts w:ascii="Consolas" w:hAnsi="Consolas" w:cs="Consolas"/>
          <w:color w:val="000000"/>
          <w:sz w:val="20"/>
          <w:szCs w:val="20"/>
        </w:rPr>
        <w:t xml:space="preserve"> a</w:t>
      </w:r>
      <w:r w:rsidRPr="000A54C0">
        <w:rPr>
          <w:rFonts w:ascii="Consolas" w:hAnsi="Consolas" w:cs="Consolas"/>
          <w:color w:val="000000"/>
          <w:sz w:val="20"/>
          <w:szCs w:val="20"/>
        </w:rPr>
        <w:t>);</w:t>
      </w:r>
    </w:p>
    <w:p w14:paraId="7DB621CD" w14:textId="77777777" w:rsidR="003D71F6" w:rsidRPr="0099692E" w:rsidRDefault="003D71F6" w:rsidP="003D71F6">
      <w:pPr>
        <w:autoSpaceDE w:val="0"/>
        <w:autoSpaceDN w:val="0"/>
        <w:adjustRightInd w:val="0"/>
        <w:rPr>
          <w:rFonts w:ascii="Consolas" w:hAnsi="Consolas" w:cs="Consolas"/>
          <w:color w:val="3F7F5F"/>
          <w:sz w:val="20"/>
          <w:szCs w:val="20"/>
        </w:rPr>
      </w:pPr>
      <w:r w:rsidRPr="000A54C0">
        <w:rPr>
          <w:rFonts w:ascii="Consolas" w:hAnsi="Consolas" w:cs="Consolas"/>
          <w:sz w:val="20"/>
          <w:szCs w:val="20"/>
        </w:rPr>
        <w:t xml:space="preserve">14 </w:t>
      </w:r>
      <w:r w:rsidRPr="000A54C0">
        <w:rPr>
          <w:rFonts w:ascii="Consolas" w:hAnsi="Consolas" w:cs="Consolas"/>
          <w:color w:val="000000"/>
          <w:sz w:val="20"/>
          <w:szCs w:val="20"/>
        </w:rPr>
        <w:t xml:space="preserve">    </w:t>
      </w:r>
      <w:r w:rsidRPr="000A54C0">
        <w:rPr>
          <w:rFonts w:ascii="Consolas" w:hAnsi="Consolas" w:cs="Consolas"/>
          <w:b/>
          <w:bCs/>
          <w:color w:val="642880"/>
          <w:sz w:val="20"/>
          <w:szCs w:val="20"/>
        </w:rPr>
        <w:t>printf</w:t>
      </w:r>
      <w:r w:rsidRPr="000A54C0">
        <w:rPr>
          <w:rFonts w:ascii="Consolas" w:hAnsi="Consolas" w:cs="Consolas"/>
          <w:color w:val="000000"/>
          <w:sz w:val="20"/>
          <w:szCs w:val="20"/>
        </w:rPr>
        <w:t>(</w:t>
      </w:r>
      <w:r w:rsidRPr="000A54C0">
        <w:rPr>
          <w:rFonts w:ascii="Consolas" w:hAnsi="Consolas" w:cs="Consolas"/>
          <w:color w:val="2A00FF"/>
          <w:sz w:val="20"/>
          <w:szCs w:val="20"/>
        </w:rPr>
        <w:t>"Hexadecimal: %x \</w:t>
      </w:r>
      <w:r w:rsidRPr="0099692E">
        <w:rPr>
          <w:rFonts w:ascii="Consolas" w:hAnsi="Consolas" w:cs="Consolas"/>
          <w:color w:val="2A00FF"/>
          <w:sz w:val="20"/>
          <w:szCs w:val="20"/>
        </w:rPr>
        <w:t>n"</w:t>
      </w:r>
      <w:r w:rsidRPr="0099692E">
        <w:rPr>
          <w:rFonts w:ascii="Consolas" w:hAnsi="Consolas" w:cs="Consolas"/>
          <w:color w:val="000000"/>
          <w:sz w:val="20"/>
          <w:szCs w:val="20"/>
        </w:rPr>
        <w:t>,</w:t>
      </w:r>
      <w:r>
        <w:rPr>
          <w:rFonts w:ascii="Consolas" w:hAnsi="Consolas" w:cs="Consolas"/>
          <w:color w:val="000000"/>
          <w:sz w:val="20"/>
          <w:szCs w:val="20"/>
        </w:rPr>
        <w:t xml:space="preserve"> a</w:t>
      </w:r>
      <w:r w:rsidRPr="0099692E">
        <w:rPr>
          <w:rFonts w:ascii="Consolas" w:hAnsi="Consolas" w:cs="Consolas"/>
          <w:color w:val="000000"/>
          <w:sz w:val="20"/>
          <w:szCs w:val="20"/>
        </w:rPr>
        <w:t>);</w:t>
      </w:r>
      <w:r>
        <w:rPr>
          <w:rFonts w:ascii="Consolas" w:hAnsi="Consolas" w:cs="Consolas"/>
          <w:color w:val="000000"/>
          <w:sz w:val="20"/>
          <w:szCs w:val="20"/>
        </w:rPr>
        <w:t xml:space="preserve"> //</w:t>
      </w:r>
      <w:r w:rsidRPr="0099692E">
        <w:rPr>
          <w:rFonts w:ascii="Consolas" w:hAnsi="Consolas" w:cs="Consolas"/>
          <w:color w:val="3F7F5F"/>
          <w:sz w:val="20"/>
          <w:szCs w:val="20"/>
        </w:rPr>
        <w:t xml:space="preserve">Alphabet in </w:t>
      </w:r>
      <w:r>
        <w:rPr>
          <w:rFonts w:ascii="Consolas" w:hAnsi="Consolas" w:cs="Consolas"/>
          <w:color w:val="3F7F5F"/>
          <w:sz w:val="20"/>
          <w:szCs w:val="20"/>
        </w:rPr>
        <w:t>small</w:t>
      </w:r>
      <w:r w:rsidRPr="0099692E">
        <w:rPr>
          <w:rFonts w:ascii="Consolas" w:hAnsi="Consolas" w:cs="Consolas"/>
          <w:color w:val="3F7F5F"/>
          <w:sz w:val="20"/>
          <w:szCs w:val="20"/>
        </w:rPr>
        <w:t xml:space="preserve"> letters</w:t>
      </w:r>
    </w:p>
    <w:p w14:paraId="4F3BB2D4" w14:textId="77777777" w:rsidR="003D71F6" w:rsidRPr="0099692E" w:rsidRDefault="003D71F6" w:rsidP="003D71F6">
      <w:pPr>
        <w:autoSpaceDE w:val="0"/>
        <w:autoSpaceDN w:val="0"/>
        <w:adjustRightInd w:val="0"/>
        <w:rPr>
          <w:rFonts w:ascii="Consolas" w:hAnsi="Consolas" w:cs="Consolas"/>
          <w:sz w:val="20"/>
          <w:szCs w:val="20"/>
        </w:rPr>
      </w:pPr>
      <w:r>
        <w:rPr>
          <w:rFonts w:ascii="Consolas" w:hAnsi="Consolas" w:cs="Consolas"/>
          <w:sz w:val="20"/>
          <w:szCs w:val="20"/>
        </w:rPr>
        <w:t>15</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printf</w:t>
      </w:r>
      <w:r w:rsidRPr="0099692E">
        <w:rPr>
          <w:rFonts w:ascii="Consolas" w:hAnsi="Consolas" w:cs="Consolas"/>
          <w:color w:val="000000"/>
          <w:sz w:val="20"/>
          <w:szCs w:val="20"/>
        </w:rPr>
        <w:t>(</w:t>
      </w:r>
      <w:r w:rsidRPr="0099692E">
        <w:rPr>
          <w:rFonts w:ascii="Consolas" w:hAnsi="Consolas" w:cs="Consolas"/>
          <w:color w:val="2A00FF"/>
          <w:sz w:val="20"/>
          <w:szCs w:val="20"/>
        </w:rPr>
        <w:t>"HEXAdecimal: %X</w:t>
      </w:r>
      <w:r>
        <w:rPr>
          <w:rFonts w:ascii="Consolas" w:hAnsi="Consolas" w:cs="Consolas"/>
          <w:color w:val="2A00FF"/>
          <w:sz w:val="20"/>
          <w:szCs w:val="20"/>
        </w:rPr>
        <w:t xml:space="preserve"> \n</w:t>
      </w:r>
      <w:r w:rsidRPr="0099692E">
        <w:rPr>
          <w:rFonts w:ascii="Consolas" w:hAnsi="Consolas" w:cs="Consolas"/>
          <w:color w:val="2A00FF"/>
          <w:sz w:val="20"/>
          <w:szCs w:val="20"/>
        </w:rPr>
        <w:t>"</w:t>
      </w:r>
      <w:r w:rsidRPr="0099692E">
        <w:rPr>
          <w:rFonts w:ascii="Consolas" w:hAnsi="Consolas" w:cs="Consolas"/>
          <w:color w:val="000000"/>
          <w:sz w:val="20"/>
          <w:szCs w:val="20"/>
        </w:rPr>
        <w:t xml:space="preserve">, </w:t>
      </w:r>
      <w:r>
        <w:rPr>
          <w:rFonts w:ascii="Consolas" w:hAnsi="Consolas" w:cs="Consolas"/>
          <w:color w:val="000000"/>
          <w:sz w:val="20"/>
          <w:szCs w:val="20"/>
        </w:rPr>
        <w:t>a</w:t>
      </w:r>
      <w:r w:rsidRPr="0099692E">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3F7F5F"/>
          <w:sz w:val="20"/>
          <w:szCs w:val="20"/>
        </w:rPr>
        <w:t>//</w:t>
      </w:r>
      <w:r w:rsidRPr="0099692E">
        <w:rPr>
          <w:rFonts w:ascii="Consolas" w:hAnsi="Consolas" w:cs="Consolas"/>
          <w:color w:val="3F7F5F"/>
          <w:sz w:val="20"/>
          <w:szCs w:val="20"/>
        </w:rPr>
        <w:t>Alphabet in capital letters</w:t>
      </w:r>
    </w:p>
    <w:p w14:paraId="40484482" w14:textId="77777777" w:rsidR="003D71F6" w:rsidRPr="0099692E" w:rsidRDefault="003D71F6" w:rsidP="003D71F6">
      <w:pPr>
        <w:autoSpaceDE w:val="0"/>
        <w:autoSpaceDN w:val="0"/>
        <w:adjustRightInd w:val="0"/>
        <w:rPr>
          <w:rFonts w:ascii="Consolas" w:hAnsi="Consolas" w:cs="Consolas"/>
          <w:sz w:val="20"/>
          <w:szCs w:val="20"/>
        </w:rPr>
      </w:pPr>
      <w:r>
        <w:rPr>
          <w:rFonts w:ascii="Consolas" w:hAnsi="Consolas" w:cs="Consolas"/>
          <w:sz w:val="20"/>
          <w:szCs w:val="20"/>
        </w:rPr>
        <w:t>16</w:t>
      </w:r>
      <w:r w:rsidRPr="00476D5A">
        <w:rPr>
          <w:rFonts w:ascii="Consolas" w:hAnsi="Consolas" w:cs="Consolas"/>
          <w:sz w:val="20"/>
          <w:szCs w:val="20"/>
        </w:rPr>
        <w:t xml:space="preserve"> </w:t>
      </w:r>
      <w:r w:rsidRPr="0099692E">
        <w:rPr>
          <w:rFonts w:ascii="Consolas" w:hAnsi="Consolas" w:cs="Consolas"/>
          <w:color w:val="000000"/>
          <w:sz w:val="20"/>
          <w:szCs w:val="20"/>
        </w:rPr>
        <w:t xml:space="preserve">    </w:t>
      </w:r>
      <w:r w:rsidRPr="0099692E">
        <w:rPr>
          <w:rFonts w:ascii="Consolas" w:hAnsi="Consolas" w:cs="Consolas"/>
          <w:b/>
          <w:bCs/>
          <w:color w:val="7F0055"/>
          <w:sz w:val="20"/>
          <w:szCs w:val="20"/>
        </w:rPr>
        <w:t>return</w:t>
      </w:r>
      <w:r w:rsidRPr="0099692E">
        <w:rPr>
          <w:rFonts w:ascii="Consolas" w:hAnsi="Consolas" w:cs="Consolas"/>
          <w:color w:val="000000"/>
          <w:sz w:val="20"/>
          <w:szCs w:val="20"/>
        </w:rPr>
        <w:t xml:space="preserve"> 0;</w:t>
      </w:r>
    </w:p>
    <w:p w14:paraId="2F7912BC" w14:textId="77777777" w:rsidR="003D71F6" w:rsidRPr="00C2375B" w:rsidRDefault="003D71F6" w:rsidP="003D71F6">
      <w:pPr>
        <w:widowControl w:val="0"/>
        <w:autoSpaceDE w:val="0"/>
        <w:autoSpaceDN w:val="0"/>
        <w:adjustRightInd w:val="0"/>
        <w:jc w:val="both"/>
        <w:outlineLvl w:val="0"/>
        <w:rPr>
          <w:rFonts w:cs="Times New Roman"/>
          <w:sz w:val="20"/>
          <w:szCs w:val="20"/>
        </w:rPr>
      </w:pPr>
      <w:r>
        <w:rPr>
          <w:rFonts w:ascii="Consolas" w:hAnsi="Consolas" w:cs="Consolas"/>
          <w:sz w:val="20"/>
          <w:szCs w:val="20"/>
        </w:rPr>
        <w:t>17</w:t>
      </w:r>
      <w:r w:rsidRPr="00476D5A">
        <w:rPr>
          <w:rFonts w:ascii="Consolas" w:hAnsi="Consolas" w:cs="Consolas"/>
          <w:sz w:val="20"/>
          <w:szCs w:val="20"/>
        </w:rPr>
        <w:t xml:space="preserve"> </w:t>
      </w:r>
      <w:r>
        <w:rPr>
          <w:rFonts w:cs="Times New Roman"/>
          <w:sz w:val="20"/>
          <w:szCs w:val="20"/>
        </w:rPr>
        <w:t>}</w:t>
      </w:r>
    </w:p>
    <w:p w14:paraId="327AB23F" w14:textId="06A23793" w:rsidR="0099692E" w:rsidRDefault="0099692E" w:rsidP="0099692E">
      <w:pPr>
        <w:widowControl w:val="0"/>
        <w:autoSpaceDE w:val="0"/>
        <w:autoSpaceDN w:val="0"/>
        <w:adjustRightInd w:val="0"/>
        <w:jc w:val="both"/>
        <w:outlineLvl w:val="0"/>
        <w:rPr>
          <w:rFonts w:ascii="Consolas" w:hAnsi="Consolas" w:cs="Consolas"/>
          <w:color w:val="000000"/>
        </w:rPr>
      </w:pPr>
    </w:p>
    <w:p w14:paraId="3AFB4E55" w14:textId="3DB1ACAC" w:rsidR="0033168B" w:rsidRDefault="00185D41" w:rsidP="0033168B">
      <w:pPr>
        <w:autoSpaceDE w:val="0"/>
        <w:autoSpaceDN w:val="0"/>
        <w:adjustRightInd w:val="0"/>
        <w:jc w:val="both"/>
        <w:rPr>
          <w:rFonts w:cs="Times New Roman"/>
        </w:rPr>
      </w:pPr>
      <w:r>
        <w:rPr>
          <w:noProof/>
          <w:lang w:val="en-CA" w:eastAsia="en-CA"/>
        </w:rPr>
        <w:drawing>
          <wp:anchor distT="0" distB="0" distL="114300" distR="114300" simplePos="0" relativeHeight="251659264" behindDoc="0" locked="0" layoutInCell="1" allowOverlap="1" wp14:anchorId="7FFE832F" wp14:editId="5B5E632B">
            <wp:simplePos x="0" y="0"/>
            <wp:positionH relativeFrom="column">
              <wp:posOffset>5846866</wp:posOffset>
            </wp:positionH>
            <wp:positionV relativeFrom="paragraph">
              <wp:posOffset>357505</wp:posOffset>
            </wp:positionV>
            <wp:extent cx="190500" cy="2032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 cy="203200"/>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58240" behindDoc="0" locked="0" layoutInCell="1" allowOverlap="1" wp14:anchorId="3EF2E3D3" wp14:editId="7F9250FF">
            <wp:simplePos x="0" y="0"/>
            <wp:positionH relativeFrom="column">
              <wp:posOffset>3170101</wp:posOffset>
            </wp:positionH>
            <wp:positionV relativeFrom="paragraph">
              <wp:posOffset>357505</wp:posOffset>
            </wp:positionV>
            <wp:extent cx="224204" cy="17145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204" cy="171450"/>
                    </a:xfrm>
                    <a:prstGeom prst="rect">
                      <a:avLst/>
                    </a:prstGeom>
                  </pic:spPr>
                </pic:pic>
              </a:graphicData>
            </a:graphic>
            <wp14:sizeRelH relativeFrom="margin">
              <wp14:pctWidth>0</wp14:pctWidth>
            </wp14:sizeRelH>
            <wp14:sizeRelV relativeFrom="margin">
              <wp14:pctHeight>0</wp14:pctHeight>
            </wp14:sizeRelV>
          </wp:anchor>
        </w:drawing>
      </w:r>
      <w:r w:rsidR="00C2375B">
        <w:rPr>
          <w:rFonts w:cs="Times New Roman"/>
        </w:rPr>
        <w:t xml:space="preserve">You can check how the positive and negative numbers are stored in C/C++ using signed-2’s-complement by </w:t>
      </w:r>
      <w:r w:rsidR="0033168B">
        <w:rPr>
          <w:rFonts w:cs="Times New Roman"/>
        </w:rPr>
        <w:t>looking at memory location</w:t>
      </w:r>
      <w:r w:rsidR="00A71C2B">
        <w:rPr>
          <w:rFonts w:cs="Times New Roman"/>
        </w:rPr>
        <w:t>s</w:t>
      </w:r>
      <w:r w:rsidR="00C2375B">
        <w:rPr>
          <w:rFonts w:cs="Times New Roman"/>
        </w:rPr>
        <w:t>.</w:t>
      </w:r>
      <w:r w:rsidR="0033168B">
        <w:rPr>
          <w:rFonts w:cs="Times New Roman"/>
        </w:rPr>
        <w:t xml:space="preserve"> This can be done in Eclipse in </w:t>
      </w:r>
      <w:r w:rsidR="0033168B" w:rsidRPr="00185D41">
        <w:rPr>
          <w:rFonts w:ascii="Consolas" w:hAnsi="Consolas" w:cs="Consolas"/>
          <w:color w:val="000000"/>
        </w:rPr>
        <w:t>Debug</w:t>
      </w:r>
      <w:r w:rsidR="0033168B">
        <w:rPr>
          <w:rFonts w:cs="Times New Roman"/>
        </w:rPr>
        <w:t xml:space="preserve"> mode by using </w:t>
      </w:r>
      <w:r w:rsidR="0033168B" w:rsidRPr="0033168B">
        <w:rPr>
          <w:rFonts w:ascii="Consolas" w:hAnsi="Consolas" w:cs="Consolas"/>
          <w:color w:val="000000"/>
        </w:rPr>
        <w:t>Memory</w:t>
      </w:r>
      <w:r w:rsidR="0033168B">
        <w:rPr>
          <w:rFonts w:cs="Times New Roman"/>
        </w:rPr>
        <w:t xml:space="preserve"> and </w:t>
      </w:r>
      <w:r w:rsidR="0033168B" w:rsidRPr="0033168B">
        <w:rPr>
          <w:rFonts w:ascii="Consolas" w:hAnsi="Consolas" w:cs="Consolas"/>
          <w:color w:val="000000"/>
        </w:rPr>
        <w:t>Monitor</w:t>
      </w:r>
      <w:r w:rsidR="0033168B">
        <w:rPr>
          <w:rFonts w:ascii="Consolas" w:hAnsi="Consolas" w:cs="Consolas"/>
          <w:color w:val="000000"/>
        </w:rPr>
        <w:t>s</w:t>
      </w:r>
      <w:r w:rsidR="0033168B">
        <w:rPr>
          <w:rFonts w:cs="Times New Roman"/>
        </w:rPr>
        <w:t xml:space="preserve">. To </w:t>
      </w:r>
      <w:r w:rsidR="0033168B" w:rsidRPr="00185D41">
        <w:rPr>
          <w:rFonts w:ascii="Consolas" w:hAnsi="Consolas" w:cs="Consolas"/>
          <w:color w:val="000000"/>
        </w:rPr>
        <w:t>Debug</w:t>
      </w:r>
      <w:r w:rsidR="0033168B">
        <w:rPr>
          <w:rFonts w:cs="Times New Roman"/>
        </w:rPr>
        <w:t xml:space="preserve"> your code, you can click on            and run each line step-by-step using         . You might be asked to </w:t>
      </w:r>
      <w:r w:rsidR="0033168B" w:rsidRPr="006665C8">
        <w:rPr>
          <w:rFonts w:ascii="Consolas" w:hAnsi="Consolas" w:cs="Consolas"/>
          <w:color w:val="000000"/>
        </w:rPr>
        <w:t>locate</w:t>
      </w:r>
      <w:r w:rsidR="0033168B">
        <w:rPr>
          <w:rFonts w:cs="Times New Roman"/>
        </w:rPr>
        <w:t xml:space="preserve"> the source code. Then, select the main.cpp from the </w:t>
      </w:r>
      <w:r w:rsidR="0033168B" w:rsidRPr="0033168B">
        <w:rPr>
          <w:rFonts w:ascii="Consolas" w:hAnsi="Consolas" w:cs="Consolas"/>
          <w:color w:val="000000"/>
        </w:rPr>
        <w:t>src</w:t>
      </w:r>
      <w:r w:rsidR="0033168B">
        <w:rPr>
          <w:rFonts w:cs="Times New Roman"/>
        </w:rPr>
        <w:t xml:space="preserve"> folder.</w:t>
      </w:r>
    </w:p>
    <w:p w14:paraId="77E63563" w14:textId="559B0017" w:rsidR="0033168B" w:rsidRDefault="0033168B" w:rsidP="0033168B">
      <w:pPr>
        <w:autoSpaceDE w:val="0"/>
        <w:autoSpaceDN w:val="0"/>
        <w:adjustRightInd w:val="0"/>
        <w:jc w:val="both"/>
        <w:rPr>
          <w:rFonts w:cs="Times New Roman"/>
        </w:rPr>
      </w:pPr>
    </w:p>
    <w:p w14:paraId="365F4633" w14:textId="002EC8CA" w:rsidR="0033168B" w:rsidRDefault="0033168B" w:rsidP="0033168B">
      <w:pPr>
        <w:autoSpaceDE w:val="0"/>
        <w:autoSpaceDN w:val="0"/>
        <w:adjustRightInd w:val="0"/>
        <w:jc w:val="both"/>
        <w:rPr>
          <w:rFonts w:cs="Times New Roman"/>
        </w:rPr>
      </w:pPr>
      <w:r>
        <w:rPr>
          <w:rFonts w:cs="Times New Roman"/>
        </w:rPr>
        <w:t xml:space="preserve">For instance, I ran the program in </w:t>
      </w:r>
      <w:r w:rsidRPr="00185D41">
        <w:rPr>
          <w:rFonts w:ascii="Consolas" w:hAnsi="Consolas" w:cs="Consolas"/>
          <w:color w:val="000000"/>
        </w:rPr>
        <w:t>Debug</w:t>
      </w:r>
      <w:r>
        <w:rPr>
          <w:rFonts w:cs="Times New Roman"/>
        </w:rPr>
        <w:t xml:space="preserve"> mode and put a </w:t>
      </w:r>
      <w:r w:rsidRPr="0033168B">
        <w:rPr>
          <w:rFonts w:ascii="Consolas" w:hAnsi="Consolas" w:cs="Consolas"/>
          <w:color w:val="000000"/>
        </w:rPr>
        <w:t>breakpoint</w:t>
      </w:r>
      <w:r>
        <w:rPr>
          <w:rFonts w:cs="Times New Roman"/>
        </w:rPr>
        <w:t xml:space="preserve"> when the program wants to print the output:</w:t>
      </w:r>
    </w:p>
    <w:p w14:paraId="164AFE60" w14:textId="560D6557" w:rsidR="0033168B" w:rsidRDefault="0033168B" w:rsidP="0033168B">
      <w:pPr>
        <w:autoSpaceDE w:val="0"/>
        <w:autoSpaceDN w:val="0"/>
        <w:adjustRightInd w:val="0"/>
        <w:jc w:val="both"/>
        <w:rPr>
          <w:rFonts w:cs="Times New Roman"/>
        </w:rPr>
      </w:pPr>
    </w:p>
    <w:p w14:paraId="5AF5AAD9" w14:textId="658F7E3B" w:rsidR="0033168B" w:rsidRDefault="003A1E9D" w:rsidP="0033168B">
      <w:pPr>
        <w:autoSpaceDE w:val="0"/>
        <w:autoSpaceDN w:val="0"/>
        <w:adjustRightInd w:val="0"/>
        <w:jc w:val="both"/>
        <w:rPr>
          <w:rFonts w:cs="Times New Roman"/>
        </w:rPr>
      </w:pPr>
      <w:r>
        <w:rPr>
          <w:noProof/>
          <w:lang w:val="en-CA" w:eastAsia="en-CA"/>
        </w:rPr>
        <mc:AlternateContent>
          <mc:Choice Requires="wps">
            <w:drawing>
              <wp:anchor distT="0" distB="0" distL="114300" distR="114300" simplePos="0" relativeHeight="251669504" behindDoc="0" locked="0" layoutInCell="1" allowOverlap="1" wp14:anchorId="4CEA7D91" wp14:editId="638DE045">
                <wp:simplePos x="0" y="0"/>
                <wp:positionH relativeFrom="column">
                  <wp:posOffset>520755</wp:posOffset>
                </wp:positionH>
                <wp:positionV relativeFrom="paragraph">
                  <wp:posOffset>2492375</wp:posOffset>
                </wp:positionV>
                <wp:extent cx="2781466" cy="617054"/>
                <wp:effectExtent l="0" t="0" r="0" b="0"/>
                <wp:wrapNone/>
                <wp:docPr id="20" name="Rectangle 20"/>
                <wp:cNvGraphicFramePr/>
                <a:graphic xmlns:a="http://schemas.openxmlformats.org/drawingml/2006/main">
                  <a:graphicData uri="http://schemas.microsoft.com/office/word/2010/wordprocessingShape">
                    <wps:wsp>
                      <wps:cNvSpPr/>
                      <wps:spPr>
                        <a:xfrm>
                          <a:off x="0" y="0"/>
                          <a:ext cx="2781466" cy="617054"/>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9A1AFB" id="Rectangle 20" o:spid="_x0000_s1026" style="position:absolute;margin-left:41pt;margin-top:196.25pt;width:219pt;height:4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" fillcolor="white [3212]" stroked="f"/>
            </w:pict>
          </mc:Fallback>
        </mc:AlternateContent>
      </w:r>
      <w:r w:rsidR="0033168B">
        <w:rPr>
          <w:noProof/>
          <w:lang w:val="en-CA" w:eastAsia="en-CA"/>
        </w:rPr>
        <w:drawing>
          <wp:inline distT="0" distB="0" distL="0" distR="0" wp14:anchorId="31EE586F" wp14:editId="620985CE">
            <wp:extent cx="6800850" cy="4435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00850" cy="4435475"/>
                    </a:xfrm>
                    <a:prstGeom prst="rect">
                      <a:avLst/>
                    </a:prstGeom>
                  </pic:spPr>
                </pic:pic>
              </a:graphicData>
            </a:graphic>
          </wp:inline>
        </w:drawing>
      </w:r>
    </w:p>
    <w:p w14:paraId="44F57E7D" w14:textId="190258C7" w:rsidR="0033168B" w:rsidRDefault="0033168B" w:rsidP="0099692E">
      <w:pPr>
        <w:widowControl w:val="0"/>
        <w:autoSpaceDE w:val="0"/>
        <w:autoSpaceDN w:val="0"/>
        <w:adjustRightInd w:val="0"/>
        <w:jc w:val="both"/>
        <w:outlineLvl w:val="0"/>
        <w:rPr>
          <w:rFonts w:cs="Times New Roman"/>
        </w:rPr>
      </w:pPr>
    </w:p>
    <w:p w14:paraId="57109DAD" w14:textId="507A1BC9" w:rsidR="0033168B" w:rsidRDefault="006665C8" w:rsidP="0033168B">
      <w:pPr>
        <w:autoSpaceDE w:val="0"/>
        <w:autoSpaceDN w:val="0"/>
        <w:adjustRightInd w:val="0"/>
        <w:jc w:val="both"/>
        <w:rPr>
          <w:rFonts w:cs="Times New Roman"/>
        </w:rPr>
      </w:pPr>
      <w:r>
        <w:rPr>
          <w:noProof/>
          <w:lang w:val="en-CA" w:eastAsia="en-CA"/>
        </w:rPr>
        <w:drawing>
          <wp:anchor distT="0" distB="0" distL="114300" distR="114300" simplePos="0" relativeHeight="251661312" behindDoc="0" locked="0" layoutInCell="1" allowOverlap="1" wp14:anchorId="234AEC2E" wp14:editId="4AB2729F">
            <wp:simplePos x="0" y="0"/>
            <wp:positionH relativeFrom="column">
              <wp:posOffset>973074</wp:posOffset>
            </wp:positionH>
            <wp:positionV relativeFrom="paragraph">
              <wp:posOffset>178435</wp:posOffset>
            </wp:positionV>
            <wp:extent cx="190500" cy="2032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 cy="203200"/>
                    </a:xfrm>
                    <a:prstGeom prst="rect">
                      <a:avLst/>
                    </a:prstGeom>
                  </pic:spPr>
                </pic:pic>
              </a:graphicData>
            </a:graphic>
            <wp14:sizeRelH relativeFrom="margin">
              <wp14:pctWidth>0</wp14:pctWidth>
            </wp14:sizeRelH>
            <wp14:sizeRelV relativeFrom="margin">
              <wp14:pctHeight>0</wp14:pctHeight>
            </wp14:sizeRelV>
          </wp:anchor>
        </w:drawing>
      </w:r>
      <w:r w:rsidR="0033168B">
        <w:rPr>
          <w:noProof/>
          <w:lang w:val="en-CA" w:eastAsia="en-CA"/>
        </w:rPr>
        <w:drawing>
          <wp:anchor distT="0" distB="0" distL="114300" distR="114300" simplePos="0" relativeHeight="251662336" behindDoc="0" locked="0" layoutInCell="1" allowOverlap="1" wp14:anchorId="0F25E723" wp14:editId="690A4617">
            <wp:simplePos x="0" y="0"/>
            <wp:positionH relativeFrom="column">
              <wp:posOffset>2144533</wp:posOffset>
            </wp:positionH>
            <wp:positionV relativeFrom="paragraph">
              <wp:posOffset>540385</wp:posOffset>
            </wp:positionV>
            <wp:extent cx="190500" cy="205154"/>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 cy="205154"/>
                    </a:xfrm>
                    <a:prstGeom prst="rect">
                      <a:avLst/>
                    </a:prstGeom>
                  </pic:spPr>
                </pic:pic>
              </a:graphicData>
            </a:graphic>
            <wp14:sizeRelH relativeFrom="margin">
              <wp14:pctWidth>0</wp14:pctWidth>
            </wp14:sizeRelH>
            <wp14:sizeRelV relativeFrom="margin">
              <wp14:pctHeight>0</wp14:pctHeight>
            </wp14:sizeRelV>
          </wp:anchor>
        </w:drawing>
      </w:r>
      <w:r w:rsidR="0033168B">
        <w:rPr>
          <w:rFonts w:cs="Times New Roman"/>
        </w:rPr>
        <w:t xml:space="preserve">Basically, the program execution is stopped at the line with a </w:t>
      </w:r>
      <w:r w:rsidR="0033168B" w:rsidRPr="0033168B">
        <w:rPr>
          <w:rFonts w:ascii="Consolas" w:hAnsi="Consolas" w:cs="Consolas"/>
          <w:color w:val="000000"/>
        </w:rPr>
        <w:t>breakpoint</w:t>
      </w:r>
      <w:r w:rsidR="0033168B">
        <w:rPr>
          <w:rFonts w:cs="Times New Roman"/>
        </w:rPr>
        <w:t xml:space="preserve"> and the program is waiting for you to click on       to execute the next statement. At this point, you are able to open the </w:t>
      </w:r>
      <w:r w:rsidR="0033168B" w:rsidRPr="0033168B">
        <w:rPr>
          <w:rFonts w:ascii="Consolas" w:hAnsi="Consolas" w:cs="Consolas"/>
          <w:color w:val="000000"/>
        </w:rPr>
        <w:t>Memory</w:t>
      </w:r>
      <w:r w:rsidR="0033168B">
        <w:rPr>
          <w:rFonts w:cs="Times New Roman"/>
        </w:rPr>
        <w:t xml:space="preserve"> to see the actual memory location for variables and the content. The </w:t>
      </w:r>
      <w:r w:rsidR="0033168B" w:rsidRPr="006665C8">
        <w:rPr>
          <w:rFonts w:ascii="Consolas" w:hAnsi="Consolas" w:cs="Consolas"/>
          <w:color w:val="000000"/>
        </w:rPr>
        <w:t>Memory</w:t>
      </w:r>
      <w:r w:rsidR="0033168B">
        <w:rPr>
          <w:rFonts w:cs="Times New Roman"/>
        </w:rPr>
        <w:t xml:space="preserve"> option is usually available in the right side of the Eclipse and looks like       . </w:t>
      </w:r>
    </w:p>
    <w:p w14:paraId="58567B99" w14:textId="08D08051" w:rsidR="0033168B" w:rsidRDefault="0033168B" w:rsidP="0033168B">
      <w:pPr>
        <w:autoSpaceDE w:val="0"/>
        <w:autoSpaceDN w:val="0"/>
        <w:adjustRightInd w:val="0"/>
        <w:jc w:val="both"/>
        <w:rPr>
          <w:rFonts w:cs="Times New Roman"/>
        </w:rPr>
      </w:pPr>
    </w:p>
    <w:p w14:paraId="41D74DD6" w14:textId="7F75FDAE" w:rsidR="0033168B" w:rsidRDefault="006665C8" w:rsidP="0033168B">
      <w:pPr>
        <w:autoSpaceDE w:val="0"/>
        <w:autoSpaceDN w:val="0"/>
        <w:adjustRightInd w:val="0"/>
        <w:jc w:val="center"/>
        <w:rPr>
          <w:rFonts w:cs="Times New Roman"/>
        </w:rPr>
      </w:pPr>
      <w:r>
        <w:rPr>
          <w:noProof/>
          <w:lang w:val="en-CA" w:eastAsia="en-CA"/>
        </w:rPr>
        <w:lastRenderedPageBreak/>
        <mc:AlternateContent>
          <mc:Choice Requires="wps">
            <w:drawing>
              <wp:anchor distT="0" distB="0" distL="114300" distR="114300" simplePos="0" relativeHeight="251671552" behindDoc="0" locked="0" layoutInCell="1" allowOverlap="1" wp14:anchorId="0CCB2435" wp14:editId="41C1A6BD">
                <wp:simplePos x="0" y="0"/>
                <wp:positionH relativeFrom="column">
                  <wp:posOffset>5139512</wp:posOffset>
                </wp:positionH>
                <wp:positionV relativeFrom="paragraph">
                  <wp:posOffset>750469</wp:posOffset>
                </wp:positionV>
                <wp:extent cx="301447" cy="307543"/>
                <wp:effectExtent l="38100" t="38100" r="60960" b="92710"/>
                <wp:wrapNone/>
                <wp:docPr id="24" name="Straight Arrow Connector 24"/>
                <wp:cNvGraphicFramePr/>
                <a:graphic xmlns:a="http://schemas.openxmlformats.org/drawingml/2006/main">
                  <a:graphicData uri="http://schemas.microsoft.com/office/word/2010/wordprocessingShape">
                    <wps:wsp>
                      <wps:cNvCnPr/>
                      <wps:spPr>
                        <a:xfrm flipV="1">
                          <a:off x="0" y="0"/>
                          <a:ext cx="301447" cy="307543"/>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5ADC6FC" id="_x0000_t32" coordsize="21600,21600" o:spt="32" o:oned="t" path="m,l21600,21600e" filled="f">
                <v:path arrowok="t" fillok="f" o:connecttype="none"/>
                <o:lock v:ext="edit" shapetype="t"/>
              </v:shapetype>
              <v:shape id="Straight Arrow Connector 24" o:spid="_x0000_s1026" type="#_x0000_t32" style="position:absolute;margin-left:404.7pt;margin-top:59.1pt;width:23.75pt;height:24.2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" strokecolor="red" strokeweight="2pt">
                <v:stroke endarrow="block"/>
                <v:shadow on="t" color="black" opacity="24903f" origin=",.5" offset="0,.55556mm"/>
              </v:shape>
            </w:pict>
          </mc:Fallback>
        </mc:AlternateContent>
      </w:r>
      <w:r w:rsidR="0033168B">
        <w:rPr>
          <w:rFonts w:cs="Times New Roman"/>
          <w:noProof/>
          <w:lang w:val="en-CA" w:eastAsia="en-CA"/>
        </w:rPr>
        <w:drawing>
          <wp:inline distT="0" distB="0" distL="0" distR="0" wp14:anchorId="1B46FADF" wp14:editId="70D9E4A4">
            <wp:extent cx="4466589" cy="220451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1" b="1289"/>
                    <a:stretch/>
                  </pic:blipFill>
                  <pic:spPr bwMode="auto">
                    <a:xfrm>
                      <a:off x="0" y="0"/>
                      <a:ext cx="4466589" cy="2204519"/>
                    </a:xfrm>
                    <a:prstGeom prst="rect">
                      <a:avLst/>
                    </a:prstGeom>
                    <a:noFill/>
                    <a:ln>
                      <a:noFill/>
                    </a:ln>
                    <a:extLst>
                      <a:ext uri="{53640926-AAD7-44D8-BBD7-CCE9431645EC}">
                        <a14:shadowObscured xmlns:a14="http://schemas.microsoft.com/office/drawing/2010/main"/>
                      </a:ext>
                    </a:extLst>
                  </pic:spPr>
                </pic:pic>
              </a:graphicData>
            </a:graphic>
          </wp:inline>
        </w:drawing>
      </w:r>
    </w:p>
    <w:p w14:paraId="7424574A" w14:textId="49FB8E00" w:rsidR="0033168B" w:rsidRDefault="0033168B" w:rsidP="0033168B">
      <w:pPr>
        <w:autoSpaceDE w:val="0"/>
        <w:autoSpaceDN w:val="0"/>
        <w:adjustRightInd w:val="0"/>
        <w:jc w:val="center"/>
        <w:rPr>
          <w:rFonts w:cs="Times New Roman"/>
        </w:rPr>
      </w:pPr>
    </w:p>
    <w:p w14:paraId="326F5B4A" w14:textId="6BE94157" w:rsidR="0033168B" w:rsidRDefault="0033168B" w:rsidP="0033168B">
      <w:pPr>
        <w:autoSpaceDE w:val="0"/>
        <w:autoSpaceDN w:val="0"/>
        <w:adjustRightInd w:val="0"/>
        <w:jc w:val="both"/>
        <w:rPr>
          <w:rFonts w:cs="Times New Roman"/>
        </w:rPr>
      </w:pPr>
      <w:r>
        <w:rPr>
          <w:rFonts w:cs="Times New Roman"/>
        </w:rPr>
        <w:t xml:space="preserve">When the </w:t>
      </w:r>
      <w:r w:rsidRPr="006665C8">
        <w:rPr>
          <w:rFonts w:ascii="Consolas" w:hAnsi="Consolas" w:cs="Consolas"/>
          <w:color w:val="000000"/>
        </w:rPr>
        <w:t>Memory</w:t>
      </w:r>
      <w:r>
        <w:rPr>
          <w:rFonts w:cs="Times New Roman"/>
        </w:rPr>
        <w:t xml:space="preserve"> panel opens, you have the option to enter an address of a memory </w:t>
      </w:r>
      <w:r w:rsidR="00EA41AF">
        <w:rPr>
          <w:rFonts w:cs="Times New Roman"/>
        </w:rPr>
        <w:t xml:space="preserve">location </w:t>
      </w:r>
      <w:r>
        <w:rPr>
          <w:rFonts w:cs="Times New Roman"/>
        </w:rPr>
        <w:t xml:space="preserve">to see the content in the </w:t>
      </w:r>
      <w:r w:rsidRPr="0033168B">
        <w:rPr>
          <w:rFonts w:ascii="Consolas" w:hAnsi="Consolas" w:cs="Consolas"/>
          <w:color w:val="000000"/>
        </w:rPr>
        <w:t>Monitors</w:t>
      </w:r>
      <w:r>
        <w:rPr>
          <w:rFonts w:cs="Times New Roman"/>
        </w:rPr>
        <w:t xml:space="preserve"> area. </w:t>
      </w:r>
    </w:p>
    <w:p w14:paraId="4BC91FE1" w14:textId="19974B7A" w:rsidR="0033168B" w:rsidRDefault="0033168B" w:rsidP="0033168B">
      <w:pPr>
        <w:autoSpaceDE w:val="0"/>
        <w:autoSpaceDN w:val="0"/>
        <w:adjustRightInd w:val="0"/>
        <w:jc w:val="both"/>
        <w:rPr>
          <w:rFonts w:cs="Times New Roman"/>
        </w:rPr>
      </w:pPr>
    </w:p>
    <w:p w14:paraId="7A4C0BC0" w14:textId="7E7D8286" w:rsidR="0033168B" w:rsidRDefault="006665C8" w:rsidP="0033168B">
      <w:pPr>
        <w:autoSpaceDE w:val="0"/>
        <w:autoSpaceDN w:val="0"/>
        <w:adjustRightInd w:val="0"/>
        <w:jc w:val="center"/>
        <w:rPr>
          <w:rFonts w:cs="Times New Roman"/>
        </w:rPr>
      </w:pPr>
      <w:r>
        <w:rPr>
          <w:noProof/>
          <w:lang w:val="en-CA" w:eastAsia="en-CA"/>
        </w:rPr>
        <mc:AlternateContent>
          <mc:Choice Requires="wps">
            <w:drawing>
              <wp:anchor distT="0" distB="0" distL="114300" distR="114300" simplePos="0" relativeHeight="251673600" behindDoc="0" locked="0" layoutInCell="1" allowOverlap="1" wp14:anchorId="75E874A8" wp14:editId="41C33819">
                <wp:simplePos x="0" y="0"/>
                <wp:positionH relativeFrom="column">
                  <wp:posOffset>1753082</wp:posOffset>
                </wp:positionH>
                <wp:positionV relativeFrom="paragraph">
                  <wp:posOffset>264999</wp:posOffset>
                </wp:positionV>
                <wp:extent cx="225400" cy="253593"/>
                <wp:effectExtent l="38100" t="38100" r="60960" b="89535"/>
                <wp:wrapNone/>
                <wp:docPr id="25" name="Straight Arrow Connector 25"/>
                <wp:cNvGraphicFramePr/>
                <a:graphic xmlns:a="http://schemas.openxmlformats.org/drawingml/2006/main">
                  <a:graphicData uri="http://schemas.microsoft.com/office/word/2010/wordprocessingShape">
                    <wps:wsp>
                      <wps:cNvCnPr/>
                      <wps:spPr>
                        <a:xfrm flipV="1">
                          <a:off x="0" y="0"/>
                          <a:ext cx="225400" cy="253593"/>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E086FD" id="Straight Arrow Connector 25" o:spid="_x0000_s1026" type="#_x0000_t32" style="position:absolute;margin-left:138.05pt;margin-top:20.85pt;width:17.75pt;height:19.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" strokecolor="red" strokeweight="2pt">
                <v:stroke endarrow="block"/>
                <v:shadow on="t" color="black" opacity="24903f" origin=",.5" offset="0,.55556mm"/>
              </v:shape>
            </w:pict>
          </mc:Fallback>
        </mc:AlternateContent>
      </w:r>
      <w:r w:rsidR="0033168B">
        <w:rPr>
          <w:rFonts w:cs="Times New Roman"/>
          <w:noProof/>
          <w:lang w:val="en-CA" w:eastAsia="en-CA"/>
        </w:rPr>
        <w:drawing>
          <wp:inline distT="0" distB="0" distL="0" distR="0" wp14:anchorId="4AAAC60F" wp14:editId="26B76A46">
            <wp:extent cx="4383157" cy="2194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9673" cy="2212314"/>
                    </a:xfrm>
                    <a:prstGeom prst="rect">
                      <a:avLst/>
                    </a:prstGeom>
                    <a:noFill/>
                    <a:ln>
                      <a:noFill/>
                    </a:ln>
                  </pic:spPr>
                </pic:pic>
              </a:graphicData>
            </a:graphic>
          </wp:inline>
        </w:drawing>
      </w:r>
    </w:p>
    <w:p w14:paraId="045FAC6C" w14:textId="77777777" w:rsidR="0033168B" w:rsidRDefault="0033168B" w:rsidP="0033168B">
      <w:pPr>
        <w:autoSpaceDE w:val="0"/>
        <w:autoSpaceDN w:val="0"/>
        <w:adjustRightInd w:val="0"/>
        <w:jc w:val="both"/>
        <w:rPr>
          <w:rFonts w:cs="Times New Roman"/>
        </w:rPr>
      </w:pPr>
    </w:p>
    <w:p w14:paraId="0D21A2F0" w14:textId="05BD3578" w:rsidR="0033168B" w:rsidRDefault="0033168B" w:rsidP="0033168B">
      <w:pPr>
        <w:autoSpaceDE w:val="0"/>
        <w:autoSpaceDN w:val="0"/>
        <w:adjustRightInd w:val="0"/>
        <w:jc w:val="both"/>
        <w:rPr>
          <w:rFonts w:cs="Times New Roman"/>
        </w:rPr>
      </w:pPr>
      <w:r>
        <w:rPr>
          <w:rFonts w:cs="Times New Roman"/>
        </w:rPr>
        <w:t>In our sample program, we ask the user to enter a signed number and we store the number is a variable called</w:t>
      </w:r>
      <w:r>
        <w:rPr>
          <w:rFonts w:ascii="Consolas" w:hAnsi="Consolas" w:cs="Consolas"/>
          <w:color w:val="000000"/>
        </w:rPr>
        <w:t xml:space="preserve"> </w:t>
      </w:r>
      <w:r w:rsidRPr="0033168B">
        <w:rPr>
          <w:rFonts w:ascii="Consolas" w:hAnsi="Consolas" w:cs="Consolas"/>
          <w:color w:val="000000"/>
        </w:rPr>
        <w:t>a</w:t>
      </w:r>
      <w:r>
        <w:rPr>
          <w:rFonts w:cs="Times New Roman"/>
        </w:rPr>
        <w:t xml:space="preserve"> in line# 08. So, in order to see what the actual value in the memory location for the variable </w:t>
      </w:r>
      <w:r w:rsidRPr="0033168B">
        <w:rPr>
          <w:rFonts w:ascii="Consolas" w:hAnsi="Consolas" w:cs="Consolas"/>
          <w:color w:val="000000"/>
        </w:rPr>
        <w:t>a</w:t>
      </w:r>
      <w:r>
        <w:rPr>
          <w:rFonts w:cs="Times New Roman"/>
        </w:rPr>
        <w:t xml:space="preserve"> is, we need to find the address of the variable </w:t>
      </w:r>
      <w:r w:rsidRPr="00D42C87">
        <w:rPr>
          <w:rFonts w:ascii="Consolas" w:hAnsi="Consolas" w:cs="Consolas"/>
          <w:color w:val="000000"/>
        </w:rPr>
        <w:t>a</w:t>
      </w:r>
      <w:r>
        <w:rPr>
          <w:rFonts w:cs="Times New Roman"/>
        </w:rPr>
        <w:t xml:space="preserve">. This can be done by </w:t>
      </w:r>
      <w:r w:rsidRPr="0033168B">
        <w:rPr>
          <w:rFonts w:ascii="Consolas" w:hAnsi="Consolas" w:cs="Consolas"/>
          <w:color w:val="000000"/>
        </w:rPr>
        <w:t>&amp;</w:t>
      </w:r>
      <w:r w:rsidRPr="0033168B">
        <w:rPr>
          <w:rFonts w:cs="Times New Roman"/>
          <w:sz w:val="32"/>
          <w:szCs w:val="32"/>
        </w:rPr>
        <w:t xml:space="preserve"> </w:t>
      </w:r>
      <w:r>
        <w:rPr>
          <w:rFonts w:cs="Times New Roman"/>
        </w:rPr>
        <w:t xml:space="preserve">operator in C/C++ language. </w:t>
      </w:r>
    </w:p>
    <w:p w14:paraId="749355DA" w14:textId="15F1AF97" w:rsidR="0033168B" w:rsidRDefault="0033168B" w:rsidP="0033168B">
      <w:pPr>
        <w:autoSpaceDE w:val="0"/>
        <w:autoSpaceDN w:val="0"/>
        <w:adjustRightInd w:val="0"/>
        <w:jc w:val="both"/>
        <w:rPr>
          <w:rFonts w:cs="Times New Roman"/>
        </w:rPr>
      </w:pPr>
    </w:p>
    <w:p w14:paraId="07CA8178" w14:textId="4898BB5B" w:rsidR="0033168B" w:rsidRDefault="0033168B" w:rsidP="0033168B">
      <w:pPr>
        <w:autoSpaceDE w:val="0"/>
        <w:autoSpaceDN w:val="0"/>
        <w:adjustRightInd w:val="0"/>
        <w:jc w:val="center"/>
        <w:rPr>
          <w:rFonts w:cs="Times New Roman"/>
        </w:rPr>
      </w:pPr>
      <w:r>
        <w:rPr>
          <w:rFonts w:cs="Times New Roman"/>
          <w:noProof/>
          <w:lang w:val="en-CA" w:eastAsia="en-CA"/>
        </w:rPr>
        <w:drawing>
          <wp:inline distT="0" distB="0" distL="0" distR="0" wp14:anchorId="25AB7E4C" wp14:editId="74D98889">
            <wp:extent cx="4490114" cy="2247573"/>
            <wp:effectExtent l="0" t="0" r="571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2407" cy="2278754"/>
                    </a:xfrm>
                    <a:prstGeom prst="rect">
                      <a:avLst/>
                    </a:prstGeom>
                    <a:noFill/>
                    <a:ln>
                      <a:noFill/>
                    </a:ln>
                  </pic:spPr>
                </pic:pic>
              </a:graphicData>
            </a:graphic>
          </wp:inline>
        </w:drawing>
      </w:r>
    </w:p>
    <w:p w14:paraId="56D8A5DC" w14:textId="77777777" w:rsidR="0033168B" w:rsidRDefault="0033168B" w:rsidP="0033168B">
      <w:pPr>
        <w:autoSpaceDE w:val="0"/>
        <w:autoSpaceDN w:val="0"/>
        <w:adjustRightInd w:val="0"/>
        <w:jc w:val="both"/>
        <w:rPr>
          <w:rFonts w:cs="Times New Roman"/>
        </w:rPr>
      </w:pPr>
    </w:p>
    <w:p w14:paraId="4F07F004" w14:textId="03A6E48B" w:rsidR="0033168B" w:rsidRDefault="0033168B" w:rsidP="0033168B">
      <w:pPr>
        <w:autoSpaceDE w:val="0"/>
        <w:autoSpaceDN w:val="0"/>
        <w:adjustRightInd w:val="0"/>
        <w:jc w:val="both"/>
        <w:rPr>
          <w:rFonts w:cs="Times New Roman"/>
        </w:rPr>
      </w:pPr>
      <w:r>
        <w:rPr>
          <w:rFonts w:cs="Times New Roman"/>
        </w:rPr>
        <w:t xml:space="preserve">You can define different </w:t>
      </w:r>
      <w:r w:rsidRPr="0033168B">
        <w:rPr>
          <w:rFonts w:ascii="Consolas" w:hAnsi="Consolas" w:cs="Consolas"/>
          <w:color w:val="000000"/>
        </w:rPr>
        <w:t>renderings</w:t>
      </w:r>
      <w:r>
        <w:rPr>
          <w:rFonts w:cs="Times New Roman"/>
        </w:rPr>
        <w:t xml:space="preserve"> of the memory locations by clicking on the </w:t>
      </w:r>
      <w:r w:rsidRPr="00F2261C">
        <w:rPr>
          <w:rFonts w:ascii="Consolas" w:hAnsi="Consolas" w:cs="Consolas"/>
          <w:color w:val="000000"/>
        </w:rPr>
        <w:t>New Renderings</w:t>
      </w:r>
      <w:r>
        <w:rPr>
          <w:rFonts w:cs="Times New Roman"/>
        </w:rPr>
        <w:t xml:space="preserve">. I did </w:t>
      </w:r>
      <w:r w:rsidR="00274354">
        <w:rPr>
          <w:rFonts w:cs="Times New Roman"/>
        </w:rPr>
        <w:t xml:space="preserve">so </w:t>
      </w:r>
      <w:r>
        <w:rPr>
          <w:rFonts w:cs="Times New Roman"/>
        </w:rPr>
        <w:t xml:space="preserve">and chose </w:t>
      </w:r>
      <w:r w:rsidRPr="00F2261C">
        <w:rPr>
          <w:rFonts w:ascii="Consolas" w:hAnsi="Consolas" w:cs="Consolas"/>
          <w:color w:val="000000"/>
        </w:rPr>
        <w:t>Traditional</w:t>
      </w:r>
      <w:r>
        <w:rPr>
          <w:rFonts w:cs="Times New Roman"/>
        </w:rPr>
        <w:t>:</w:t>
      </w:r>
    </w:p>
    <w:p w14:paraId="21B8941F" w14:textId="1BDB2F92" w:rsidR="003D71F6" w:rsidRDefault="0033168B" w:rsidP="0099692E">
      <w:pPr>
        <w:widowControl w:val="0"/>
        <w:autoSpaceDE w:val="0"/>
        <w:autoSpaceDN w:val="0"/>
        <w:adjustRightInd w:val="0"/>
        <w:jc w:val="both"/>
        <w:outlineLvl w:val="0"/>
        <w:rPr>
          <w:rFonts w:ascii="Consolas" w:hAnsi="Consolas" w:cs="Consolas"/>
          <w:color w:val="000000"/>
        </w:rPr>
      </w:pPr>
      <w:r>
        <w:rPr>
          <w:noProof/>
          <w:lang w:val="en-CA" w:eastAsia="en-CA"/>
        </w:rPr>
        <w:lastRenderedPageBreak/>
        <mc:AlternateContent>
          <mc:Choice Requires="wps">
            <w:drawing>
              <wp:anchor distT="0" distB="0" distL="114300" distR="114300" simplePos="0" relativeHeight="251665408" behindDoc="0" locked="0" layoutInCell="1" allowOverlap="1" wp14:anchorId="36A6F12D" wp14:editId="2CED8359">
                <wp:simplePos x="0" y="0"/>
                <wp:positionH relativeFrom="column">
                  <wp:posOffset>3443329</wp:posOffset>
                </wp:positionH>
                <wp:positionV relativeFrom="paragraph">
                  <wp:posOffset>457421</wp:posOffset>
                </wp:positionV>
                <wp:extent cx="407173" cy="349526"/>
                <wp:effectExtent l="57150" t="38100" r="50165" b="88900"/>
                <wp:wrapNone/>
                <wp:docPr id="16" name="Straight Arrow Connector 16"/>
                <wp:cNvGraphicFramePr/>
                <a:graphic xmlns:a="http://schemas.openxmlformats.org/drawingml/2006/main">
                  <a:graphicData uri="http://schemas.microsoft.com/office/word/2010/wordprocessingShape">
                    <wps:wsp>
                      <wps:cNvCnPr/>
                      <wps:spPr>
                        <a:xfrm flipH="1" flipV="1">
                          <a:off x="0" y="0"/>
                          <a:ext cx="407173" cy="349526"/>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B78622" id="Straight Arrow Connector 16" o:spid="_x0000_s1026" type="#_x0000_t32" style="position:absolute;margin-left:271.15pt;margin-top:36pt;width:32.05pt;height:2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" strokecolor="red" strokeweight="2pt">
                <v:stroke endarrow="block"/>
                <v:shadow on="t" color="black" opacity="24903f" origin=",.5" offset="0,.55556mm"/>
              </v:shape>
            </w:pict>
          </mc:Fallback>
        </mc:AlternateContent>
      </w:r>
      <w:r>
        <w:rPr>
          <w:noProof/>
          <w:lang w:val="en-CA" w:eastAsia="en-CA"/>
        </w:rPr>
        <mc:AlternateContent>
          <mc:Choice Requires="wps">
            <w:drawing>
              <wp:anchor distT="0" distB="0" distL="114300" distR="114300" simplePos="0" relativeHeight="251663360" behindDoc="0" locked="0" layoutInCell="1" allowOverlap="1" wp14:anchorId="61523BFF" wp14:editId="2ED4C12E">
                <wp:simplePos x="0" y="0"/>
                <wp:positionH relativeFrom="column">
                  <wp:posOffset>2985715</wp:posOffset>
                </wp:positionH>
                <wp:positionV relativeFrom="paragraph">
                  <wp:posOffset>-139175</wp:posOffset>
                </wp:positionV>
                <wp:extent cx="332464" cy="339448"/>
                <wp:effectExtent l="38100" t="19050" r="67945" b="99060"/>
                <wp:wrapNone/>
                <wp:docPr id="15" name="Straight Arrow Connector 15"/>
                <wp:cNvGraphicFramePr/>
                <a:graphic xmlns:a="http://schemas.openxmlformats.org/drawingml/2006/main">
                  <a:graphicData uri="http://schemas.microsoft.com/office/word/2010/wordprocessingShape">
                    <wps:wsp>
                      <wps:cNvCnPr/>
                      <wps:spPr>
                        <a:xfrm flipH="1">
                          <a:off x="0" y="0"/>
                          <a:ext cx="332464" cy="339448"/>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9C78B6" id="Straight Arrow Connector 15" o:spid="_x0000_s1026" type="#_x0000_t32" style="position:absolute;margin-left:235.1pt;margin-top:-10.95pt;width:26.2pt;height:26.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" strokecolor="red" strokeweight="2pt">
                <v:stroke endarrow="block"/>
                <v:shadow on="t" color="black" opacity="24903f" origin=",.5" offset="0,.55556mm"/>
              </v:shape>
            </w:pict>
          </mc:Fallback>
        </mc:AlternateContent>
      </w:r>
      <w:r>
        <w:rPr>
          <w:noProof/>
          <w:lang w:val="en-CA" w:eastAsia="en-CA"/>
        </w:rPr>
        <w:drawing>
          <wp:inline distT="0" distB="0" distL="0" distR="0" wp14:anchorId="6927FB17" wp14:editId="7B72BA86">
            <wp:extent cx="6800850" cy="255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00850" cy="2559050"/>
                    </a:xfrm>
                    <a:prstGeom prst="rect">
                      <a:avLst/>
                    </a:prstGeom>
                  </pic:spPr>
                </pic:pic>
              </a:graphicData>
            </a:graphic>
          </wp:inline>
        </w:drawing>
      </w:r>
    </w:p>
    <w:p w14:paraId="48C75A56" w14:textId="5EBDC843" w:rsidR="0033168B" w:rsidRDefault="0033168B" w:rsidP="00A6298B">
      <w:pPr>
        <w:autoSpaceDE w:val="0"/>
        <w:autoSpaceDN w:val="0"/>
        <w:adjustRightInd w:val="0"/>
        <w:rPr>
          <w:rFonts w:cs="Times New Roman"/>
          <w:b/>
          <w:bCs/>
        </w:rPr>
      </w:pPr>
    </w:p>
    <w:p w14:paraId="01F0937E" w14:textId="04898868" w:rsidR="0033168B" w:rsidRDefault="0033168B" w:rsidP="00F2261C">
      <w:pPr>
        <w:autoSpaceDE w:val="0"/>
        <w:autoSpaceDN w:val="0"/>
        <w:adjustRightInd w:val="0"/>
        <w:jc w:val="both"/>
        <w:rPr>
          <w:rFonts w:cs="Times New Roman"/>
        </w:rPr>
      </w:pPr>
      <w:r>
        <w:rPr>
          <w:rFonts w:cs="Times New Roman"/>
        </w:rPr>
        <w:t xml:space="preserve">You can see that </w:t>
      </w:r>
      <w:r w:rsidR="00EA41AF">
        <w:rPr>
          <w:rFonts w:cs="Times New Roman"/>
        </w:rPr>
        <w:t>at the</w:t>
      </w:r>
      <w:r>
        <w:rPr>
          <w:rFonts w:cs="Times New Roman"/>
        </w:rPr>
        <w:t xml:space="preserve"> address </w:t>
      </w:r>
      <w:r w:rsidRPr="00F2261C">
        <w:rPr>
          <w:rFonts w:ascii="Consolas" w:hAnsi="Consolas" w:cs="Consolas"/>
          <w:color w:val="000000"/>
        </w:rPr>
        <w:t>&amp;a</w:t>
      </w:r>
      <w:r>
        <w:rPr>
          <w:rFonts w:cs="Times New Roman"/>
        </w:rPr>
        <w:t xml:space="preserve"> (</w:t>
      </w:r>
      <w:r w:rsidRPr="00F2261C">
        <w:rPr>
          <w:rFonts w:ascii="Consolas" w:hAnsi="Consolas" w:cs="Consolas"/>
          <w:color w:val="000000"/>
        </w:rPr>
        <w:t>0xFFFFCB94</w:t>
      </w:r>
      <w:r>
        <w:rPr>
          <w:rFonts w:cs="Times New Roman"/>
        </w:rPr>
        <w:t xml:space="preserve">), the content of memory is </w:t>
      </w:r>
      <w:r w:rsidRPr="00F2261C">
        <w:rPr>
          <w:rFonts w:ascii="Consolas" w:hAnsi="Consolas" w:cs="Consolas"/>
          <w:color w:val="000000"/>
        </w:rPr>
        <w:t>0000000A</w:t>
      </w:r>
      <w:r>
        <w:rPr>
          <w:rFonts w:cs="Times New Roman"/>
        </w:rPr>
        <w:t xml:space="preserve"> in hexadecimal system which is equal to +10</w:t>
      </w:r>
      <w:r w:rsidR="00F2261C">
        <w:rPr>
          <w:rFonts w:cs="Times New Roman"/>
        </w:rPr>
        <w:t xml:space="preserve"> in decimal system</w:t>
      </w:r>
      <w:r>
        <w:rPr>
          <w:rFonts w:cs="Times New Roman"/>
        </w:rPr>
        <w:t>. Unfortunately, Eclipse does not allow you to see the bits since it would be very long stream of bits (32 bits).</w:t>
      </w:r>
      <w:r w:rsidR="00F2261C">
        <w:rPr>
          <w:rFonts w:cs="Times New Roman"/>
        </w:rPr>
        <w:t xml:space="preserve"> Nonetheless, we</w:t>
      </w:r>
      <w:r w:rsidR="00D161BB">
        <w:rPr>
          <w:rFonts w:cs="Times New Roman"/>
        </w:rPr>
        <w:t xml:space="preserve"> already</w:t>
      </w:r>
      <w:r w:rsidR="00F2261C">
        <w:rPr>
          <w:rFonts w:cs="Times New Roman"/>
        </w:rPr>
        <w:t xml:space="preserve"> kn</w:t>
      </w:r>
      <w:r w:rsidR="00D161BB">
        <w:rPr>
          <w:rFonts w:cs="Times New Roman"/>
        </w:rPr>
        <w:t>e</w:t>
      </w:r>
      <w:r w:rsidR="00F2261C">
        <w:rPr>
          <w:rFonts w:cs="Times New Roman"/>
        </w:rPr>
        <w:t xml:space="preserve">w that </w:t>
      </w:r>
      <w:r w:rsidR="00F2261C" w:rsidRPr="00F2261C">
        <w:rPr>
          <w:rFonts w:ascii="Consolas" w:hAnsi="Consolas" w:cs="Consolas"/>
          <w:color w:val="000000"/>
        </w:rPr>
        <w:t>0000000A</w:t>
      </w:r>
      <w:r w:rsidR="00F2261C">
        <w:rPr>
          <w:rFonts w:cs="Times New Roman"/>
        </w:rPr>
        <w:t xml:space="preserve"> is equal to </w:t>
      </w:r>
      <w:r w:rsidR="00F2261C" w:rsidRPr="00F2261C">
        <w:rPr>
          <w:rFonts w:ascii="Consolas" w:hAnsi="Consolas" w:cs="Consolas"/>
          <w:color w:val="000000"/>
        </w:rPr>
        <w:t>00</w:t>
      </w:r>
      <w:r w:rsidR="00F2261C">
        <w:rPr>
          <w:rFonts w:ascii="Consolas" w:hAnsi="Consolas" w:cs="Consolas"/>
          <w:color w:val="000000"/>
        </w:rPr>
        <w:t xml:space="preserve">…0001010 </w:t>
      </w:r>
      <w:r w:rsidR="00F2261C" w:rsidRPr="00F2261C">
        <w:rPr>
          <w:rFonts w:cs="Times New Roman"/>
        </w:rPr>
        <w:t>in binary system.</w:t>
      </w:r>
    </w:p>
    <w:p w14:paraId="401D85A7" w14:textId="1E034BE1" w:rsidR="008A6733" w:rsidRDefault="008A6733" w:rsidP="00A6298B">
      <w:pPr>
        <w:autoSpaceDE w:val="0"/>
        <w:autoSpaceDN w:val="0"/>
        <w:adjustRightInd w:val="0"/>
        <w:rPr>
          <w:rFonts w:cs="Times New Roman"/>
        </w:rPr>
      </w:pPr>
    </w:p>
    <w:p w14:paraId="764185B8" w14:textId="225419DD" w:rsidR="008A6733" w:rsidRDefault="008A6733" w:rsidP="00A6298B">
      <w:pPr>
        <w:autoSpaceDE w:val="0"/>
        <w:autoSpaceDN w:val="0"/>
        <w:adjustRightInd w:val="0"/>
        <w:rPr>
          <w:rFonts w:cs="Times New Roman"/>
        </w:rPr>
      </w:pPr>
      <w:r>
        <w:rPr>
          <w:rFonts w:cs="Times New Roman"/>
        </w:rPr>
        <w:t xml:space="preserve">Let’s run the program for </w:t>
      </w:r>
      <m:oMath>
        <m:r>
          <w:rPr>
            <w:rFonts w:ascii="Cambria Math" w:hAnsi="Cambria Math" w:cs="Times New Roman"/>
          </w:rPr>
          <m:t>-</m:t>
        </m:r>
      </m:oMath>
      <w:r>
        <w:rPr>
          <w:rFonts w:cs="Times New Roman"/>
        </w:rPr>
        <w:t>10:</w:t>
      </w:r>
    </w:p>
    <w:p w14:paraId="13201BAA" w14:textId="77777777" w:rsidR="005920A2" w:rsidRDefault="005920A2" w:rsidP="00A6298B">
      <w:pPr>
        <w:autoSpaceDE w:val="0"/>
        <w:autoSpaceDN w:val="0"/>
        <w:adjustRightInd w:val="0"/>
        <w:rPr>
          <w:rFonts w:cs="Times New Roman"/>
        </w:rPr>
      </w:pPr>
    </w:p>
    <w:p w14:paraId="3D3B884A" w14:textId="7C6B024A" w:rsidR="00274354" w:rsidRDefault="00274354" w:rsidP="00274354">
      <w:pPr>
        <w:autoSpaceDE w:val="0"/>
        <w:autoSpaceDN w:val="0"/>
        <w:adjustRightInd w:val="0"/>
        <w:jc w:val="center"/>
        <w:rPr>
          <w:rFonts w:cs="Times New Roman"/>
        </w:rPr>
      </w:pPr>
      <w:r>
        <w:rPr>
          <w:rFonts w:cs="Times New Roman"/>
          <w:noProof/>
          <w:lang w:val="en-CA" w:eastAsia="en-CA"/>
        </w:rPr>
        <w:drawing>
          <wp:inline distT="0" distB="0" distL="0" distR="0" wp14:anchorId="00D156A8" wp14:editId="32795EC3">
            <wp:extent cx="6779895" cy="3820740"/>
            <wp:effectExtent l="0" t="0" r="190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t="21129"/>
                    <a:stretch/>
                  </pic:blipFill>
                  <pic:spPr bwMode="auto">
                    <a:xfrm>
                      <a:off x="0" y="0"/>
                      <a:ext cx="6801332" cy="3832821"/>
                    </a:xfrm>
                    <a:prstGeom prst="rect">
                      <a:avLst/>
                    </a:prstGeom>
                    <a:noFill/>
                    <a:ln>
                      <a:noFill/>
                    </a:ln>
                    <a:extLst>
                      <a:ext uri="{53640926-AAD7-44D8-BBD7-CCE9431645EC}">
                        <a14:shadowObscured xmlns:a14="http://schemas.microsoft.com/office/drawing/2010/main"/>
                      </a:ext>
                    </a:extLst>
                  </pic:spPr>
                </pic:pic>
              </a:graphicData>
            </a:graphic>
          </wp:inline>
        </w:drawing>
      </w:r>
    </w:p>
    <w:p w14:paraId="1D0752F0" w14:textId="77777777" w:rsidR="00274354" w:rsidRDefault="00274354" w:rsidP="00A6298B">
      <w:pPr>
        <w:autoSpaceDE w:val="0"/>
        <w:autoSpaceDN w:val="0"/>
        <w:adjustRightInd w:val="0"/>
        <w:rPr>
          <w:rFonts w:cs="Times New Roman"/>
        </w:rPr>
      </w:pPr>
    </w:p>
    <w:p w14:paraId="0666915C" w14:textId="7F014F68" w:rsidR="008A6733" w:rsidRDefault="008A6733" w:rsidP="00A6298B">
      <w:pPr>
        <w:autoSpaceDE w:val="0"/>
        <w:autoSpaceDN w:val="0"/>
        <w:adjustRightInd w:val="0"/>
        <w:rPr>
          <w:rFonts w:cs="Times New Roman"/>
        </w:rPr>
      </w:pPr>
    </w:p>
    <w:p w14:paraId="5D25D2CC" w14:textId="77164D47" w:rsidR="0033168B" w:rsidRPr="0033168B" w:rsidRDefault="0033168B" w:rsidP="00A6298B">
      <w:pPr>
        <w:autoSpaceDE w:val="0"/>
        <w:autoSpaceDN w:val="0"/>
        <w:adjustRightInd w:val="0"/>
        <w:rPr>
          <w:rFonts w:cs="Times New Roman"/>
        </w:rPr>
      </w:pPr>
    </w:p>
    <w:p w14:paraId="5D2B2BC6" w14:textId="1B6FCC7A" w:rsidR="00274354" w:rsidRDefault="008A6733" w:rsidP="00274354">
      <w:pPr>
        <w:autoSpaceDE w:val="0"/>
        <w:autoSpaceDN w:val="0"/>
        <w:adjustRightInd w:val="0"/>
        <w:rPr>
          <w:rFonts w:cs="Times New Roman"/>
        </w:rPr>
      </w:pPr>
      <w:r>
        <w:rPr>
          <w:rFonts w:cs="Times New Roman"/>
        </w:rPr>
        <w:lastRenderedPageBreak/>
        <w:t xml:space="preserve">In the second run, the variable </w:t>
      </w:r>
      <w:r w:rsidRPr="00624F27">
        <w:rPr>
          <w:rFonts w:ascii="Consolas" w:hAnsi="Consolas" w:cs="Consolas"/>
          <w:color w:val="000000"/>
        </w:rPr>
        <w:t>a</w:t>
      </w:r>
      <w:r>
        <w:rPr>
          <w:rFonts w:cs="Times New Roman"/>
        </w:rPr>
        <w:t xml:space="preserve"> has the same memory location</w:t>
      </w:r>
      <w:r>
        <w:rPr>
          <w:rStyle w:val="FootnoteReference"/>
          <w:rFonts w:cs="Times New Roman"/>
        </w:rPr>
        <w:footnoteReference w:id="1"/>
      </w:r>
      <w:r w:rsidR="00F2261C">
        <w:rPr>
          <w:rFonts w:cs="Times New Roman"/>
        </w:rPr>
        <w:t xml:space="preserve">. As you can see, </w:t>
      </w:r>
      <m:oMath>
        <m:r>
          <w:rPr>
            <w:rFonts w:ascii="Cambria Math" w:hAnsi="Cambria Math" w:cs="Times New Roman"/>
          </w:rPr>
          <m:t>-</m:t>
        </m:r>
      </m:oMath>
      <w:r w:rsidR="00F2261C">
        <w:rPr>
          <w:rFonts w:cs="Times New Roman"/>
        </w:rPr>
        <w:t xml:space="preserve">10 is represented as </w:t>
      </w:r>
      <w:r w:rsidR="00852033" w:rsidRPr="0074384A">
        <w:rPr>
          <w:rFonts w:ascii="Consolas" w:hAnsi="Consolas" w:cs="Consolas"/>
          <w:color w:val="000000"/>
        </w:rPr>
        <w:t>FFFFFFF6</w:t>
      </w:r>
      <w:r w:rsidR="00F2261C">
        <w:rPr>
          <w:rFonts w:cs="Times New Roman"/>
        </w:rPr>
        <w:t xml:space="preserve"> or </w:t>
      </w:r>
      <w:r w:rsidR="00852033" w:rsidRPr="0074384A">
        <w:rPr>
          <w:rFonts w:ascii="Consolas" w:hAnsi="Consolas" w:cs="Consolas"/>
          <w:color w:val="000000"/>
        </w:rPr>
        <w:t>11</w:t>
      </w:r>
      <w:r w:rsidR="00F2261C" w:rsidRPr="0074384A">
        <w:rPr>
          <w:rFonts w:ascii="Consolas" w:hAnsi="Consolas" w:cs="Consolas"/>
          <w:color w:val="000000"/>
        </w:rPr>
        <w:t>…</w:t>
      </w:r>
      <w:r w:rsidR="00852033" w:rsidRPr="0074384A">
        <w:rPr>
          <w:rFonts w:ascii="Consolas" w:hAnsi="Consolas" w:cs="Consolas"/>
          <w:color w:val="000000"/>
        </w:rPr>
        <w:t>11110110</w:t>
      </w:r>
      <w:r w:rsidR="00F2261C" w:rsidRPr="00F2261C">
        <w:rPr>
          <w:rFonts w:cs="Times New Roman"/>
        </w:rPr>
        <w:t xml:space="preserve">. </w:t>
      </w:r>
      <w:r w:rsidR="00852033">
        <w:rPr>
          <w:rFonts w:cs="Times New Roman"/>
        </w:rPr>
        <w:t>W</w:t>
      </w:r>
      <w:r w:rsidR="00F2261C">
        <w:rPr>
          <w:rFonts w:cs="Times New Roman"/>
        </w:rPr>
        <w:t xml:space="preserve">e expect that as </w:t>
      </w:r>
      <w:r w:rsidR="00852033">
        <w:rPr>
          <w:rFonts w:cs="Times New Roman"/>
        </w:rPr>
        <w:t xml:space="preserve">in C/C++ the signed numbers are in </w:t>
      </w:r>
      <w:r w:rsidR="00F2261C">
        <w:rPr>
          <w:rFonts w:cs="Times New Roman"/>
        </w:rPr>
        <w:t xml:space="preserve">the </w:t>
      </w:r>
      <w:r w:rsidR="00852033">
        <w:rPr>
          <w:rFonts w:cs="Times New Roman"/>
        </w:rPr>
        <w:t>signed-</w:t>
      </w:r>
      <w:r w:rsidR="00F2261C">
        <w:rPr>
          <w:rFonts w:cs="Times New Roman"/>
        </w:rPr>
        <w:t xml:space="preserve">2’s-complement </w:t>
      </w:r>
      <w:r w:rsidR="00852033">
        <w:rPr>
          <w:rFonts w:cs="Times New Roman"/>
        </w:rPr>
        <w:t xml:space="preserve">system. So, </w:t>
      </w:r>
      <m:oMath>
        <m:r>
          <w:rPr>
            <w:rFonts w:ascii="Cambria Math" w:hAnsi="Cambria Math" w:cs="Times New Roman"/>
          </w:rPr>
          <m:t>-</m:t>
        </m:r>
      </m:oMath>
      <w:r w:rsidR="00F2261C">
        <w:rPr>
          <w:rFonts w:cs="Times New Roman"/>
        </w:rPr>
        <w:t xml:space="preserve">10 </w:t>
      </w:r>
      <w:r w:rsidR="00852033">
        <w:rPr>
          <w:rFonts w:cs="Times New Roman"/>
        </w:rPr>
        <w:t xml:space="preserve">is represented as the </w:t>
      </w:r>
      <w:r w:rsidR="003A1E9D">
        <w:rPr>
          <w:rFonts w:cs="Times New Roman"/>
        </w:rPr>
        <w:t>2’s-comp</w:t>
      </w:r>
      <w:r w:rsidR="00852033">
        <w:rPr>
          <w:rFonts w:cs="Times New Roman"/>
        </w:rPr>
        <w:t xml:space="preserve">lement of +10: </w:t>
      </w:r>
    </w:p>
    <w:p w14:paraId="639CAFA2" w14:textId="0C94E330" w:rsidR="00274354" w:rsidRDefault="00274354" w:rsidP="00274354">
      <w:pPr>
        <w:autoSpaceDE w:val="0"/>
        <w:autoSpaceDN w:val="0"/>
        <w:adjustRightInd w:val="0"/>
        <w:rPr>
          <w:rFonts w:cs="Times New Roman"/>
        </w:rPr>
      </w:pPr>
    </w:p>
    <w:p w14:paraId="66F19F20" w14:textId="2F32056F" w:rsidR="008A6733" w:rsidRPr="00274354" w:rsidRDefault="00852033" w:rsidP="00274354">
      <w:pPr>
        <w:autoSpaceDE w:val="0"/>
        <w:autoSpaceDN w:val="0"/>
        <w:adjustRightInd w:val="0"/>
        <w:rPr>
          <w:rFonts w:cs="Times New Roman"/>
        </w:rPr>
      </w:pPr>
      <w:r>
        <w:rPr>
          <w:rFonts w:cs="Times New Roman"/>
        </w:rPr>
        <w:t>2’s-comp</w:t>
      </w:r>
      <w:r w:rsidR="003A1E9D">
        <w:rPr>
          <w:rFonts w:cs="Times New Roman"/>
        </w:rPr>
        <w:t>(</w:t>
      </w:r>
      <w:r w:rsidR="00F2261C" w:rsidRPr="00F2261C">
        <w:rPr>
          <w:rFonts w:ascii="Consolas" w:hAnsi="Consolas" w:cs="Consolas"/>
          <w:color w:val="000000"/>
        </w:rPr>
        <w:t>00</w:t>
      </w:r>
      <w:r>
        <w:rPr>
          <w:rFonts w:ascii="Consolas" w:hAnsi="Consolas" w:cs="Consolas"/>
          <w:color w:val="000000"/>
        </w:rPr>
        <w:t>…</w:t>
      </w:r>
      <w:r w:rsidR="00F2261C" w:rsidRPr="00F2261C">
        <w:rPr>
          <w:rFonts w:ascii="Consolas" w:hAnsi="Consolas" w:cs="Consolas"/>
          <w:color w:val="000000"/>
        </w:rPr>
        <w:t>00000</w:t>
      </w:r>
      <w:r>
        <w:rPr>
          <w:rFonts w:ascii="Consolas" w:hAnsi="Consolas" w:cs="Consolas"/>
          <w:color w:val="000000"/>
        </w:rPr>
        <w:t>1010</w:t>
      </w:r>
      <w:r w:rsidR="003A1E9D">
        <w:rPr>
          <w:rFonts w:ascii="Consolas" w:hAnsi="Consolas" w:cs="Consolas"/>
          <w:color w:val="000000"/>
        </w:rPr>
        <w:t>) = 11…1110110</w:t>
      </w:r>
    </w:p>
    <w:p w14:paraId="6E7CDA7E" w14:textId="3A96B29B" w:rsidR="00274354" w:rsidRDefault="00274354" w:rsidP="00852033">
      <w:pPr>
        <w:autoSpaceDE w:val="0"/>
        <w:autoSpaceDN w:val="0"/>
        <w:adjustRightInd w:val="0"/>
        <w:rPr>
          <w:rFonts w:cs="Times New Roman"/>
        </w:rPr>
      </w:pPr>
      <w:r w:rsidRPr="008A6733">
        <w:rPr>
          <w:rFonts w:ascii="Consolas" w:hAnsi="Consolas" w:cs="Consolas"/>
          <w:noProof/>
          <w:color w:val="000000"/>
          <w:lang w:val="en-CA" w:eastAsia="en-CA"/>
        </w:rPr>
        <mc:AlternateContent>
          <mc:Choice Requires="wps">
            <w:drawing>
              <wp:anchor distT="0" distB="0" distL="114300" distR="114300" simplePos="0" relativeHeight="251667456" behindDoc="0" locked="0" layoutInCell="1" allowOverlap="1" wp14:anchorId="74998290" wp14:editId="5EC26D6D">
                <wp:simplePos x="0" y="0"/>
                <wp:positionH relativeFrom="column">
                  <wp:posOffset>3362325</wp:posOffset>
                </wp:positionH>
                <wp:positionV relativeFrom="paragraph">
                  <wp:posOffset>129540</wp:posOffset>
                </wp:positionV>
                <wp:extent cx="332105" cy="339090"/>
                <wp:effectExtent l="38100" t="19050" r="67945" b="99060"/>
                <wp:wrapNone/>
                <wp:docPr id="18" name="Straight Arrow Connector 18"/>
                <wp:cNvGraphicFramePr/>
                <a:graphic xmlns:a="http://schemas.openxmlformats.org/drawingml/2006/main">
                  <a:graphicData uri="http://schemas.microsoft.com/office/word/2010/wordprocessingShape">
                    <wps:wsp>
                      <wps:cNvCnPr/>
                      <wps:spPr>
                        <a:xfrm flipH="1">
                          <a:off x="0" y="0"/>
                          <a:ext cx="332105" cy="33909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5B8550" id="Straight Arrow Connector 18" o:spid="_x0000_s1026" type="#_x0000_t32" style="position:absolute;margin-left:264.75pt;margin-top:10.2pt;width:26.15pt;height:26.7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" strokecolor="red" strokeweight="2pt">
                <v:stroke endarrow="block"/>
                <v:shadow on="t" color="black" opacity="24903f" origin=",.5" offset="0,.55556mm"/>
              </v:shape>
            </w:pict>
          </mc:Fallback>
        </mc:AlternateContent>
      </w:r>
    </w:p>
    <w:p w14:paraId="1287DA66" w14:textId="70505199" w:rsidR="00852033" w:rsidRPr="008A6733" w:rsidRDefault="00274354" w:rsidP="00852033">
      <w:pPr>
        <w:autoSpaceDE w:val="0"/>
        <w:autoSpaceDN w:val="0"/>
        <w:adjustRightInd w:val="0"/>
        <w:rPr>
          <w:rFonts w:cs="Times New Roman"/>
        </w:rPr>
      </w:pPr>
      <w:r w:rsidRPr="008A6733">
        <w:rPr>
          <w:rFonts w:ascii="Consolas" w:hAnsi="Consolas" w:cs="Consolas"/>
          <w:noProof/>
          <w:color w:val="000000"/>
          <w:lang w:val="en-CA" w:eastAsia="en-CA"/>
        </w:rPr>
        <mc:AlternateContent>
          <mc:Choice Requires="wps">
            <w:drawing>
              <wp:anchor distT="0" distB="0" distL="114300" distR="114300" simplePos="0" relativeHeight="251668480" behindDoc="0" locked="0" layoutInCell="1" allowOverlap="1" wp14:anchorId="77043CE3" wp14:editId="1DBEEC41">
                <wp:simplePos x="0" y="0"/>
                <wp:positionH relativeFrom="column">
                  <wp:posOffset>3926840</wp:posOffset>
                </wp:positionH>
                <wp:positionV relativeFrom="paragraph">
                  <wp:posOffset>628783</wp:posOffset>
                </wp:positionV>
                <wp:extent cx="407173" cy="349526"/>
                <wp:effectExtent l="57150" t="38100" r="50165" b="88900"/>
                <wp:wrapNone/>
                <wp:docPr id="19" name="Straight Arrow Connector 19"/>
                <wp:cNvGraphicFramePr/>
                <a:graphic xmlns:a="http://schemas.openxmlformats.org/drawingml/2006/main">
                  <a:graphicData uri="http://schemas.microsoft.com/office/word/2010/wordprocessingShape">
                    <wps:wsp>
                      <wps:cNvCnPr/>
                      <wps:spPr>
                        <a:xfrm flipH="1" flipV="1">
                          <a:off x="0" y="0"/>
                          <a:ext cx="407173" cy="349526"/>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EFD0C6" id="Straight Arrow Connector 19" o:spid="_x0000_s1026" type="#_x0000_t32" style="position:absolute;margin-left:309.2pt;margin-top:49.5pt;width:32.05pt;height:2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" strokecolor="red" strokeweight="2pt">
                <v:stroke endarrow="block"/>
                <v:shadow on="t" color="black" opacity="24903f" origin=",.5" offset="0,.55556mm"/>
              </v:shape>
            </w:pict>
          </mc:Fallback>
        </mc:AlternateContent>
      </w:r>
      <w:r>
        <w:rPr>
          <w:rFonts w:cs="Times New Roman"/>
          <w:noProof/>
          <w:lang w:val="en-CA" w:eastAsia="en-CA"/>
        </w:rPr>
        <w:drawing>
          <wp:inline distT="0" distB="0" distL="0" distR="0" wp14:anchorId="3F6BC717" wp14:editId="24C19D1E">
            <wp:extent cx="6790690" cy="3395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90690" cy="3395345"/>
                    </a:xfrm>
                    <a:prstGeom prst="rect">
                      <a:avLst/>
                    </a:prstGeom>
                    <a:noFill/>
                    <a:ln>
                      <a:noFill/>
                    </a:ln>
                  </pic:spPr>
                </pic:pic>
              </a:graphicData>
            </a:graphic>
          </wp:inline>
        </w:drawing>
      </w:r>
    </w:p>
    <w:p w14:paraId="02F6B6BF" w14:textId="77777777" w:rsidR="005920A2" w:rsidRDefault="005920A2" w:rsidP="00A6298B">
      <w:pPr>
        <w:autoSpaceDE w:val="0"/>
        <w:autoSpaceDN w:val="0"/>
        <w:adjustRightInd w:val="0"/>
        <w:rPr>
          <w:rFonts w:cs="Times New Roman"/>
          <w:b/>
          <w:bCs/>
        </w:rPr>
      </w:pPr>
    </w:p>
    <w:p w14:paraId="425AE8D1" w14:textId="15924BEB" w:rsidR="00DD714C" w:rsidRPr="00DD714C" w:rsidRDefault="00DD714C" w:rsidP="00A6298B">
      <w:pPr>
        <w:autoSpaceDE w:val="0"/>
        <w:autoSpaceDN w:val="0"/>
        <w:adjustRightInd w:val="0"/>
        <w:rPr>
          <w:rFonts w:cs="Times New Roman"/>
        </w:rPr>
      </w:pPr>
      <w:r>
        <w:rPr>
          <w:rFonts w:cs="Times New Roman"/>
        </w:rPr>
        <w:t>You may be tempted to explore what has been stored in other memory locations. Probably, peeking at other programs running in the memory. Is it possible? In the Operating System course, you learn how an OS gives memory to a program to run and more.</w:t>
      </w:r>
    </w:p>
    <w:p w14:paraId="5606A5F8" w14:textId="77777777" w:rsidR="00DD714C" w:rsidRDefault="00DD714C" w:rsidP="00A6298B">
      <w:pPr>
        <w:autoSpaceDE w:val="0"/>
        <w:autoSpaceDN w:val="0"/>
        <w:adjustRightInd w:val="0"/>
        <w:rPr>
          <w:rFonts w:cs="Times New Roman"/>
          <w:b/>
          <w:bCs/>
        </w:rPr>
      </w:pPr>
    </w:p>
    <w:p w14:paraId="4978E144" w14:textId="385C2742" w:rsidR="00A6298B" w:rsidRDefault="004D1CBC" w:rsidP="00A6298B">
      <w:pPr>
        <w:autoSpaceDE w:val="0"/>
        <w:autoSpaceDN w:val="0"/>
        <w:adjustRightInd w:val="0"/>
        <w:rPr>
          <w:rFonts w:cs="Times New Roman"/>
        </w:rPr>
      </w:pPr>
      <w:r w:rsidRPr="00DE4503">
        <w:rPr>
          <w:rFonts w:cs="Times New Roman"/>
          <w:b/>
          <w:bCs/>
        </w:rPr>
        <w:t>Regarding</w:t>
      </w:r>
      <w:r w:rsidR="00DE4503" w:rsidRPr="00DE4503">
        <w:rPr>
          <w:rFonts w:cs="Times New Roman"/>
          <w:b/>
          <w:bCs/>
        </w:rPr>
        <w:t xml:space="preserve"> overflow,</w:t>
      </w:r>
      <w:r w:rsidR="00DE4503">
        <w:rPr>
          <w:rFonts w:cs="Times New Roman"/>
        </w:rPr>
        <w:t xml:space="preserve"> </w:t>
      </w:r>
      <w:r w:rsidR="00A6298B">
        <w:rPr>
          <w:rFonts w:cs="Times New Roman"/>
        </w:rPr>
        <w:t xml:space="preserve">C/C++ does not raise an error or exception when an overflow happens in </w:t>
      </w:r>
      <w:r w:rsidR="00A6298B" w:rsidRPr="00A6298B">
        <w:rPr>
          <w:rFonts w:ascii="Consolas" w:hAnsi="Consolas" w:cs="Consolas"/>
          <w:b/>
          <w:bCs/>
          <w:color w:val="7F0055"/>
        </w:rPr>
        <w:t>signed</w:t>
      </w:r>
      <w:r w:rsidR="00A6298B">
        <w:rPr>
          <w:rFonts w:cs="Times New Roman"/>
        </w:rPr>
        <w:t xml:space="preserve"> numeric variables</w:t>
      </w:r>
      <w:r w:rsidR="00213963">
        <w:rPr>
          <w:rFonts w:cs="Times New Roman"/>
        </w:rPr>
        <w:t>. We explain this in the following program</w:t>
      </w:r>
      <w:r w:rsidR="00A6298B">
        <w:rPr>
          <w:rFonts w:cs="Times New Roman"/>
        </w:rPr>
        <w:t>:</w:t>
      </w:r>
    </w:p>
    <w:p w14:paraId="6239D62C" w14:textId="77777777" w:rsidR="00451CDD" w:rsidRDefault="00451CDD" w:rsidP="00451CDD">
      <w:pPr>
        <w:autoSpaceDE w:val="0"/>
        <w:autoSpaceDN w:val="0"/>
        <w:adjustRightInd w:val="0"/>
        <w:rPr>
          <w:rFonts w:ascii="Consolas" w:hAnsi="Consolas" w:cs="Consolas"/>
          <w:color w:val="2A00FF"/>
          <w:sz w:val="20"/>
          <w:szCs w:val="20"/>
        </w:rPr>
      </w:pPr>
      <w:r w:rsidRPr="00476D5A">
        <w:rPr>
          <w:rFonts w:ascii="Consolas" w:hAnsi="Consolas" w:cs="Consolas"/>
          <w:sz w:val="20"/>
          <w:szCs w:val="20"/>
        </w:rPr>
        <w:t>0</w:t>
      </w:r>
      <w:r>
        <w:rPr>
          <w:rFonts w:ascii="Consolas" w:hAnsi="Consolas" w:cs="Consolas"/>
          <w:sz w:val="20"/>
          <w:szCs w:val="20"/>
        </w:rPr>
        <w:t>0</w:t>
      </w:r>
      <w:r w:rsidRPr="00476D5A">
        <w:rPr>
          <w:rFonts w:ascii="Consolas" w:hAnsi="Consolas" w:cs="Consolas"/>
          <w:sz w:val="20"/>
          <w:szCs w:val="20"/>
        </w:rPr>
        <w:t xml:space="preserve"> </w:t>
      </w:r>
      <w:r w:rsidRPr="00D97205">
        <w:rPr>
          <w:rFonts w:ascii="Consolas" w:hAnsi="Consolas" w:cs="Consolas"/>
          <w:b/>
          <w:bCs/>
          <w:color w:val="7F0055"/>
          <w:sz w:val="20"/>
          <w:szCs w:val="20"/>
        </w:rPr>
        <w:t>#include</w:t>
      </w:r>
      <w:r w:rsidRPr="00D97205">
        <w:rPr>
          <w:rFonts w:ascii="Consolas" w:hAnsi="Consolas" w:cs="Consolas"/>
          <w:color w:val="000000"/>
          <w:sz w:val="20"/>
          <w:szCs w:val="20"/>
        </w:rPr>
        <w:t xml:space="preserve"> </w:t>
      </w:r>
      <w:r w:rsidRPr="00D97205">
        <w:rPr>
          <w:rFonts w:ascii="Consolas" w:hAnsi="Consolas" w:cs="Consolas"/>
          <w:color w:val="2A00FF"/>
          <w:sz w:val="20"/>
          <w:szCs w:val="20"/>
        </w:rPr>
        <w:t>&lt;</w:t>
      </w:r>
      <w:r>
        <w:rPr>
          <w:rFonts w:ascii="Consolas" w:hAnsi="Consolas" w:cs="Consolas"/>
          <w:color w:val="2A00FF"/>
          <w:sz w:val="20"/>
          <w:szCs w:val="20"/>
        </w:rPr>
        <w:t>limits</w:t>
      </w:r>
      <w:r w:rsidRPr="00D97205">
        <w:rPr>
          <w:rFonts w:ascii="Consolas" w:hAnsi="Consolas" w:cs="Consolas"/>
          <w:color w:val="2A00FF"/>
          <w:sz w:val="20"/>
          <w:szCs w:val="20"/>
        </w:rPr>
        <w:t>.h</w:t>
      </w:r>
      <w:r>
        <w:rPr>
          <w:rFonts w:ascii="Consolas" w:hAnsi="Consolas" w:cs="Consolas"/>
          <w:color w:val="2A00FF"/>
          <w:sz w:val="20"/>
          <w:szCs w:val="20"/>
        </w:rPr>
        <w:t>&gt;</w:t>
      </w:r>
    </w:p>
    <w:p w14:paraId="5FDA4686" w14:textId="77777777" w:rsidR="00451CDD" w:rsidRDefault="00451CDD" w:rsidP="00451CDD">
      <w:pPr>
        <w:autoSpaceDE w:val="0"/>
        <w:autoSpaceDN w:val="0"/>
        <w:adjustRightInd w:val="0"/>
        <w:rPr>
          <w:rFonts w:ascii="Consolas" w:hAnsi="Consolas" w:cs="Consolas"/>
          <w:color w:val="2A00FF"/>
          <w:sz w:val="20"/>
          <w:szCs w:val="20"/>
        </w:rPr>
      </w:pPr>
      <w:r w:rsidRPr="00476D5A">
        <w:rPr>
          <w:rFonts w:ascii="Consolas" w:hAnsi="Consolas" w:cs="Consolas"/>
          <w:sz w:val="20"/>
          <w:szCs w:val="20"/>
        </w:rPr>
        <w:t xml:space="preserve">01 </w:t>
      </w:r>
      <w:r w:rsidRPr="00D97205">
        <w:rPr>
          <w:rFonts w:ascii="Consolas" w:hAnsi="Consolas" w:cs="Consolas"/>
          <w:b/>
          <w:bCs/>
          <w:color w:val="7F0055"/>
          <w:sz w:val="20"/>
          <w:szCs w:val="20"/>
        </w:rPr>
        <w:t>#include</w:t>
      </w:r>
      <w:r w:rsidRPr="00D97205">
        <w:rPr>
          <w:rFonts w:ascii="Consolas" w:hAnsi="Consolas" w:cs="Consolas"/>
          <w:color w:val="000000"/>
          <w:sz w:val="20"/>
          <w:szCs w:val="20"/>
        </w:rPr>
        <w:t xml:space="preserve"> </w:t>
      </w:r>
      <w:r w:rsidRPr="00D97205">
        <w:rPr>
          <w:rFonts w:ascii="Consolas" w:hAnsi="Consolas" w:cs="Consolas"/>
          <w:color w:val="2A00FF"/>
          <w:sz w:val="20"/>
          <w:szCs w:val="20"/>
        </w:rPr>
        <w:t>&lt;stdio.h</w:t>
      </w:r>
      <w:r>
        <w:rPr>
          <w:rFonts w:ascii="Consolas" w:hAnsi="Consolas" w:cs="Consolas"/>
          <w:color w:val="2A00FF"/>
          <w:sz w:val="20"/>
          <w:szCs w:val="20"/>
        </w:rPr>
        <w:t>&gt;</w:t>
      </w:r>
    </w:p>
    <w:p w14:paraId="53D07C23" w14:textId="77777777" w:rsidR="00451CDD" w:rsidRPr="0099692E" w:rsidRDefault="00451CDD" w:rsidP="00451CDD">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w:t>
      </w:r>
      <w:r w:rsidRPr="0099692E">
        <w:rPr>
          <w:rFonts w:ascii="Consolas" w:hAnsi="Consolas" w:cs="Consolas"/>
          <w:b/>
          <w:bCs/>
          <w:color w:val="000000"/>
          <w:sz w:val="20"/>
          <w:szCs w:val="20"/>
        </w:rPr>
        <w:t>main</w:t>
      </w:r>
      <w:r w:rsidRPr="0099692E">
        <w:rPr>
          <w:rFonts w:ascii="Consolas" w:hAnsi="Consolas" w:cs="Consolas"/>
          <w:color w:val="000000"/>
          <w:sz w:val="20"/>
          <w:szCs w:val="20"/>
        </w:rPr>
        <w:t>(</w:t>
      </w:r>
      <w:r w:rsidRPr="0099692E">
        <w:rPr>
          <w:rFonts w:ascii="Consolas" w:hAnsi="Consolas" w:cs="Consolas"/>
          <w:b/>
          <w:bCs/>
          <w:color w:val="7F0055"/>
          <w:sz w:val="20"/>
          <w:szCs w:val="20"/>
        </w:rPr>
        <w:t>void</w:t>
      </w:r>
      <w:r w:rsidRPr="0099692E">
        <w:rPr>
          <w:rFonts w:ascii="Consolas" w:hAnsi="Consolas" w:cs="Consolas"/>
          <w:color w:val="000000"/>
          <w:sz w:val="20"/>
          <w:szCs w:val="20"/>
        </w:rPr>
        <w:t>) {</w:t>
      </w:r>
    </w:p>
    <w:p w14:paraId="0037356B" w14:textId="77777777" w:rsidR="00451CDD" w:rsidRPr="0099692E" w:rsidRDefault="00451CDD" w:rsidP="00451CDD">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r w:rsidRPr="00476D5A">
        <w:rPr>
          <w:rFonts w:ascii="Consolas" w:hAnsi="Consolas" w:cs="Consolas"/>
          <w:sz w:val="20"/>
          <w:szCs w:val="20"/>
        </w:rPr>
        <w:t xml:space="preserve"> </w:t>
      </w:r>
    </w:p>
    <w:p w14:paraId="6108F028" w14:textId="77777777" w:rsidR="00451CDD" w:rsidRPr="0099692E" w:rsidRDefault="00451CDD" w:rsidP="00451CDD">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setbuf</w:t>
      </w:r>
      <w:r w:rsidRPr="0099692E">
        <w:rPr>
          <w:rFonts w:ascii="Consolas" w:hAnsi="Consolas" w:cs="Consolas"/>
          <w:color w:val="000000"/>
          <w:sz w:val="20"/>
          <w:szCs w:val="20"/>
        </w:rPr>
        <w:t>(stdout, NULL);</w:t>
      </w:r>
    </w:p>
    <w:p w14:paraId="2EF227C5" w14:textId="60893C35" w:rsidR="00451CDD" w:rsidRPr="0099692E" w:rsidRDefault="00451CDD" w:rsidP="00451CDD">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w:t>
      </w:r>
      <w:r>
        <w:rPr>
          <w:rFonts w:ascii="Consolas" w:hAnsi="Consolas" w:cs="Consolas"/>
          <w:color w:val="000000"/>
          <w:sz w:val="20"/>
          <w:szCs w:val="20"/>
        </w:rPr>
        <w:t>a</w:t>
      </w:r>
      <w:r w:rsidRPr="0099692E">
        <w:rPr>
          <w:rFonts w:ascii="Consolas" w:hAnsi="Consolas" w:cs="Consolas"/>
          <w:color w:val="000000"/>
          <w:sz w:val="20"/>
          <w:szCs w:val="20"/>
        </w:rPr>
        <w:t>;</w:t>
      </w:r>
    </w:p>
    <w:p w14:paraId="1AEC6E63" w14:textId="77777777" w:rsidR="00451CDD" w:rsidRPr="0099692E" w:rsidRDefault="00451CDD" w:rsidP="00451CDD">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Pr>
          <w:rFonts w:ascii="Consolas" w:hAnsi="Consolas" w:cs="Consolas"/>
          <w:color w:val="000000"/>
          <w:sz w:val="20"/>
          <w:szCs w:val="20"/>
        </w:rPr>
        <w:t xml:space="preserve">    </w:t>
      </w:r>
    </w:p>
    <w:p w14:paraId="7B5379D1" w14:textId="6DE61F02" w:rsidR="00451CDD" w:rsidRPr="00A6298B" w:rsidRDefault="00451CDD" w:rsidP="00451CDD">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7</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A6298B">
        <w:rPr>
          <w:rFonts w:ascii="Consolas" w:hAnsi="Consolas" w:cs="Consolas"/>
          <w:b/>
          <w:bCs/>
          <w:color w:val="642880"/>
          <w:sz w:val="20"/>
          <w:szCs w:val="20"/>
        </w:rPr>
        <w:t>printf</w:t>
      </w:r>
      <w:r w:rsidRPr="00A6298B">
        <w:rPr>
          <w:rFonts w:ascii="Consolas" w:hAnsi="Consolas" w:cs="Consolas"/>
          <w:color w:val="000000"/>
          <w:sz w:val="20"/>
          <w:szCs w:val="20"/>
        </w:rPr>
        <w:t>(</w:t>
      </w:r>
      <w:r w:rsidRPr="00A6298B">
        <w:rPr>
          <w:rFonts w:ascii="Consolas" w:hAnsi="Consolas" w:cs="Consolas"/>
          <w:color w:val="2A00FF"/>
          <w:sz w:val="20"/>
          <w:szCs w:val="20"/>
        </w:rPr>
        <w:t>"Enter a signed integer number between %</w:t>
      </w:r>
      <w:r>
        <w:rPr>
          <w:rFonts w:ascii="Consolas" w:hAnsi="Consolas" w:cs="Consolas"/>
          <w:color w:val="2A00FF"/>
          <w:sz w:val="20"/>
          <w:szCs w:val="20"/>
        </w:rPr>
        <w:t>d</w:t>
      </w:r>
      <w:r w:rsidRPr="00A6298B">
        <w:rPr>
          <w:rFonts w:ascii="Consolas" w:hAnsi="Consolas" w:cs="Consolas"/>
          <w:color w:val="2A00FF"/>
          <w:sz w:val="20"/>
          <w:szCs w:val="20"/>
        </w:rPr>
        <w:t xml:space="preserve"> and %</w:t>
      </w:r>
      <w:r>
        <w:rPr>
          <w:rFonts w:ascii="Consolas" w:hAnsi="Consolas" w:cs="Consolas"/>
          <w:color w:val="2A00FF"/>
          <w:sz w:val="20"/>
          <w:szCs w:val="20"/>
        </w:rPr>
        <w:t>d</w:t>
      </w:r>
      <w:r w:rsidRPr="00A6298B">
        <w:rPr>
          <w:rFonts w:ascii="Consolas" w:hAnsi="Consolas" w:cs="Consolas"/>
          <w:color w:val="2A00FF"/>
          <w:sz w:val="20"/>
          <w:szCs w:val="20"/>
        </w:rPr>
        <w:t>:\n"</w:t>
      </w:r>
      <w:r w:rsidRPr="00A6298B">
        <w:rPr>
          <w:rFonts w:ascii="Consolas" w:hAnsi="Consolas" w:cs="Consolas"/>
          <w:color w:val="000000"/>
          <w:sz w:val="20"/>
          <w:szCs w:val="20"/>
        </w:rPr>
        <w:t xml:space="preserve">, </w:t>
      </w:r>
      <w:r w:rsidRPr="00A6298B">
        <w:rPr>
          <w:rFonts w:ascii="Consolas" w:hAnsi="Consolas" w:cs="Consolas"/>
          <w:color w:val="000000"/>
          <w:sz w:val="20"/>
          <w:szCs w:val="20"/>
          <w:highlight w:val="yellow"/>
        </w:rPr>
        <w:t>INT_M</w:t>
      </w:r>
      <w:r w:rsidRPr="00451CDD">
        <w:rPr>
          <w:rFonts w:ascii="Consolas" w:hAnsi="Consolas" w:cs="Consolas"/>
          <w:color w:val="000000"/>
          <w:sz w:val="20"/>
          <w:szCs w:val="20"/>
          <w:highlight w:val="yellow"/>
        </w:rPr>
        <w:t>IN</w:t>
      </w:r>
      <w:r w:rsidRPr="00A6298B">
        <w:rPr>
          <w:rFonts w:ascii="Consolas" w:hAnsi="Consolas" w:cs="Consolas"/>
          <w:color w:val="000000"/>
          <w:sz w:val="20"/>
          <w:szCs w:val="20"/>
        </w:rPr>
        <w:t xml:space="preserve">, </w:t>
      </w:r>
      <w:r w:rsidRPr="00A6298B">
        <w:rPr>
          <w:rFonts w:ascii="Consolas" w:hAnsi="Consolas" w:cs="Consolas"/>
          <w:color w:val="000000"/>
          <w:sz w:val="20"/>
          <w:szCs w:val="20"/>
          <w:highlight w:val="yellow"/>
        </w:rPr>
        <w:t>INT_MAX</w:t>
      </w:r>
      <w:r w:rsidRPr="00A6298B">
        <w:rPr>
          <w:rFonts w:ascii="Consolas" w:hAnsi="Consolas" w:cs="Consolas"/>
          <w:color w:val="000000"/>
          <w:sz w:val="20"/>
          <w:szCs w:val="20"/>
        </w:rPr>
        <w:t>);</w:t>
      </w:r>
    </w:p>
    <w:p w14:paraId="4C754D6C" w14:textId="77777777" w:rsidR="00451CDD" w:rsidRPr="0099692E" w:rsidRDefault="00451CDD" w:rsidP="00451CDD">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8</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scanf</w:t>
      </w:r>
      <w:r w:rsidRPr="0099692E">
        <w:rPr>
          <w:rFonts w:ascii="Consolas" w:hAnsi="Consolas" w:cs="Consolas"/>
          <w:color w:val="000000"/>
          <w:sz w:val="20"/>
          <w:szCs w:val="20"/>
        </w:rPr>
        <w:t>(</w:t>
      </w:r>
      <w:r w:rsidRPr="0099692E">
        <w:rPr>
          <w:rFonts w:ascii="Consolas" w:hAnsi="Consolas" w:cs="Consolas"/>
          <w:color w:val="2A00FF"/>
          <w:sz w:val="20"/>
          <w:szCs w:val="20"/>
        </w:rPr>
        <w:t>"%d"</w:t>
      </w:r>
      <w:r w:rsidRPr="0099692E">
        <w:rPr>
          <w:rFonts w:ascii="Consolas" w:hAnsi="Consolas" w:cs="Consolas"/>
          <w:color w:val="000000"/>
          <w:sz w:val="20"/>
          <w:szCs w:val="20"/>
        </w:rPr>
        <w:t>, &amp;</w:t>
      </w:r>
      <w:r>
        <w:rPr>
          <w:rFonts w:ascii="Consolas" w:hAnsi="Consolas" w:cs="Consolas"/>
          <w:color w:val="000000"/>
          <w:sz w:val="20"/>
          <w:szCs w:val="20"/>
        </w:rPr>
        <w:t>a</w:t>
      </w:r>
      <w:r w:rsidRPr="0099692E">
        <w:rPr>
          <w:rFonts w:ascii="Consolas" w:hAnsi="Consolas" w:cs="Consolas"/>
          <w:color w:val="000000"/>
          <w:sz w:val="20"/>
          <w:szCs w:val="20"/>
        </w:rPr>
        <w:t>);</w:t>
      </w:r>
    </w:p>
    <w:p w14:paraId="4B2803DF" w14:textId="77777777" w:rsidR="00451CDD" w:rsidRPr="0099692E" w:rsidRDefault="00451CDD" w:rsidP="00451CDD">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9</w:t>
      </w:r>
      <w:r w:rsidRPr="00476D5A">
        <w:rPr>
          <w:rFonts w:ascii="Consolas" w:hAnsi="Consolas" w:cs="Consolas"/>
          <w:sz w:val="20"/>
          <w:szCs w:val="20"/>
        </w:rPr>
        <w:t xml:space="preserve"> </w:t>
      </w:r>
      <w:r>
        <w:rPr>
          <w:rFonts w:ascii="Consolas" w:hAnsi="Consolas" w:cs="Consolas"/>
          <w:color w:val="000000"/>
          <w:sz w:val="20"/>
          <w:szCs w:val="20"/>
        </w:rPr>
        <w:t xml:space="preserve">    </w:t>
      </w:r>
    </w:p>
    <w:p w14:paraId="59296178" w14:textId="77777777" w:rsidR="00451CDD" w:rsidRPr="0099692E" w:rsidRDefault="00451CDD" w:rsidP="00451CDD">
      <w:pPr>
        <w:autoSpaceDE w:val="0"/>
        <w:autoSpaceDN w:val="0"/>
        <w:adjustRightInd w:val="0"/>
        <w:rPr>
          <w:rFonts w:ascii="Consolas" w:hAnsi="Consolas" w:cs="Consolas"/>
          <w:sz w:val="20"/>
          <w:szCs w:val="20"/>
        </w:rPr>
      </w:pPr>
      <w:r>
        <w:rPr>
          <w:rFonts w:ascii="Consolas" w:hAnsi="Consolas" w:cs="Consolas"/>
          <w:sz w:val="20"/>
          <w:szCs w:val="20"/>
        </w:rPr>
        <w:t>10</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printf</w:t>
      </w:r>
      <w:r w:rsidRPr="0099692E">
        <w:rPr>
          <w:rFonts w:ascii="Consolas" w:hAnsi="Consolas" w:cs="Consolas"/>
          <w:color w:val="000000"/>
          <w:sz w:val="20"/>
          <w:szCs w:val="20"/>
        </w:rPr>
        <w:t>(</w:t>
      </w:r>
      <w:r w:rsidRPr="0099692E">
        <w:rPr>
          <w:rFonts w:ascii="Consolas" w:hAnsi="Consolas" w:cs="Consolas"/>
          <w:color w:val="2A00FF"/>
          <w:sz w:val="20"/>
          <w:szCs w:val="20"/>
        </w:rPr>
        <w:t>"The number is: \n"</w:t>
      </w:r>
      <w:r w:rsidRPr="0099692E">
        <w:rPr>
          <w:rFonts w:ascii="Consolas" w:hAnsi="Consolas" w:cs="Consolas"/>
          <w:color w:val="000000"/>
          <w:sz w:val="20"/>
          <w:szCs w:val="20"/>
        </w:rPr>
        <w:t>);</w:t>
      </w:r>
    </w:p>
    <w:p w14:paraId="238D222B" w14:textId="77777777" w:rsidR="00451CDD" w:rsidRPr="000A54C0" w:rsidRDefault="00451CDD" w:rsidP="00451CDD">
      <w:pPr>
        <w:autoSpaceDE w:val="0"/>
        <w:autoSpaceDN w:val="0"/>
        <w:adjustRightInd w:val="0"/>
        <w:rPr>
          <w:rFonts w:ascii="Consolas" w:hAnsi="Consolas" w:cs="Consolas"/>
          <w:sz w:val="20"/>
          <w:szCs w:val="20"/>
        </w:rPr>
      </w:pPr>
      <w:r>
        <w:rPr>
          <w:rFonts w:ascii="Consolas" w:hAnsi="Consolas" w:cs="Consolas"/>
          <w:sz w:val="20"/>
          <w:szCs w:val="20"/>
        </w:rPr>
        <w:t>1</w:t>
      </w:r>
      <w:r w:rsidRPr="00476D5A">
        <w:rPr>
          <w:rFonts w:ascii="Consolas" w:hAnsi="Consolas" w:cs="Consolas"/>
          <w:sz w:val="20"/>
          <w:szCs w:val="20"/>
        </w:rPr>
        <w:t xml:space="preserve">1 </w:t>
      </w:r>
      <w:r>
        <w:rPr>
          <w:rFonts w:ascii="Consolas" w:hAnsi="Consolas" w:cs="Consolas"/>
          <w:color w:val="000000"/>
          <w:sz w:val="20"/>
          <w:szCs w:val="20"/>
        </w:rPr>
        <w:t xml:space="preserve">    </w:t>
      </w:r>
      <w:r w:rsidRPr="0099692E">
        <w:rPr>
          <w:rFonts w:ascii="Consolas" w:hAnsi="Consolas" w:cs="Consolas"/>
          <w:color w:val="3F7F5F"/>
          <w:sz w:val="20"/>
          <w:szCs w:val="20"/>
        </w:rPr>
        <w:t>//</w:t>
      </w:r>
      <w:r w:rsidRPr="002841B8">
        <w:rPr>
          <w:rFonts w:ascii="Consolas" w:hAnsi="Consolas" w:cs="Consolas"/>
          <w:color w:val="3F7F5F"/>
          <w:sz w:val="20"/>
          <w:szCs w:val="20"/>
        </w:rPr>
        <w:t>printf</w:t>
      </w:r>
      <w:r w:rsidRPr="0099692E">
        <w:rPr>
          <w:rFonts w:ascii="Consolas" w:hAnsi="Consolas" w:cs="Consolas"/>
          <w:color w:val="3F7F5F"/>
          <w:sz w:val="20"/>
          <w:szCs w:val="20"/>
        </w:rPr>
        <w:t>("</w:t>
      </w:r>
      <w:r w:rsidRPr="000A54C0">
        <w:rPr>
          <w:rFonts w:ascii="Consolas" w:hAnsi="Consolas" w:cs="Consolas"/>
          <w:color w:val="3F7F5F"/>
          <w:sz w:val="20"/>
          <w:szCs w:val="20"/>
        </w:rPr>
        <w:t>Binary: %b \n",</w:t>
      </w:r>
      <w:r>
        <w:rPr>
          <w:rFonts w:ascii="Consolas" w:hAnsi="Consolas" w:cs="Consolas"/>
          <w:color w:val="3F7F5F"/>
          <w:sz w:val="20"/>
          <w:szCs w:val="20"/>
        </w:rPr>
        <w:t xml:space="preserve"> a</w:t>
      </w:r>
      <w:r w:rsidRPr="000A54C0">
        <w:rPr>
          <w:rFonts w:ascii="Consolas" w:hAnsi="Consolas" w:cs="Consolas"/>
          <w:color w:val="3F7F5F"/>
          <w:sz w:val="20"/>
          <w:szCs w:val="20"/>
        </w:rPr>
        <w:t>); There is no option for binary!</w:t>
      </w:r>
    </w:p>
    <w:p w14:paraId="7864A2D6" w14:textId="77777777" w:rsidR="00451CDD" w:rsidRPr="000A54C0" w:rsidRDefault="00451CDD" w:rsidP="00451CDD">
      <w:pPr>
        <w:autoSpaceDE w:val="0"/>
        <w:autoSpaceDN w:val="0"/>
        <w:adjustRightInd w:val="0"/>
        <w:rPr>
          <w:rFonts w:ascii="Consolas" w:hAnsi="Consolas" w:cs="Consolas"/>
          <w:sz w:val="20"/>
          <w:szCs w:val="20"/>
        </w:rPr>
      </w:pPr>
      <w:r w:rsidRPr="000A54C0">
        <w:rPr>
          <w:rFonts w:ascii="Consolas" w:hAnsi="Consolas" w:cs="Consolas"/>
          <w:sz w:val="20"/>
          <w:szCs w:val="20"/>
        </w:rPr>
        <w:t xml:space="preserve">12 </w:t>
      </w:r>
      <w:r w:rsidRPr="000A54C0">
        <w:rPr>
          <w:rFonts w:ascii="Consolas" w:hAnsi="Consolas" w:cs="Consolas"/>
          <w:color w:val="000000"/>
          <w:sz w:val="20"/>
          <w:szCs w:val="20"/>
        </w:rPr>
        <w:t xml:space="preserve">    </w:t>
      </w:r>
      <w:r w:rsidRPr="000A54C0">
        <w:rPr>
          <w:rFonts w:ascii="Consolas" w:hAnsi="Consolas" w:cs="Consolas"/>
          <w:b/>
          <w:bCs/>
          <w:color w:val="642880"/>
          <w:sz w:val="20"/>
          <w:szCs w:val="20"/>
        </w:rPr>
        <w:t>printf</w:t>
      </w:r>
      <w:r w:rsidRPr="000A54C0">
        <w:rPr>
          <w:rFonts w:ascii="Consolas" w:hAnsi="Consolas" w:cs="Consolas"/>
          <w:color w:val="000000"/>
          <w:sz w:val="20"/>
          <w:szCs w:val="20"/>
        </w:rPr>
        <w:t>(</w:t>
      </w:r>
      <w:r w:rsidRPr="000A54C0">
        <w:rPr>
          <w:rFonts w:ascii="Consolas" w:hAnsi="Consolas" w:cs="Consolas"/>
          <w:color w:val="2A00FF"/>
          <w:sz w:val="20"/>
          <w:szCs w:val="20"/>
        </w:rPr>
        <w:t>"Octal: %o \n"</w:t>
      </w:r>
      <w:r w:rsidRPr="000A54C0">
        <w:rPr>
          <w:rFonts w:ascii="Consolas" w:hAnsi="Consolas" w:cs="Consolas"/>
          <w:color w:val="000000"/>
          <w:sz w:val="20"/>
          <w:szCs w:val="20"/>
        </w:rPr>
        <w:t>,</w:t>
      </w:r>
      <w:r>
        <w:rPr>
          <w:rFonts w:ascii="Consolas" w:hAnsi="Consolas" w:cs="Consolas"/>
          <w:color w:val="000000"/>
          <w:sz w:val="20"/>
          <w:szCs w:val="20"/>
        </w:rPr>
        <w:t xml:space="preserve"> a</w:t>
      </w:r>
      <w:r w:rsidRPr="000A54C0">
        <w:rPr>
          <w:rFonts w:ascii="Consolas" w:hAnsi="Consolas" w:cs="Consolas"/>
          <w:color w:val="000000"/>
          <w:sz w:val="20"/>
          <w:szCs w:val="20"/>
        </w:rPr>
        <w:t>);</w:t>
      </w:r>
    </w:p>
    <w:p w14:paraId="47C7D611" w14:textId="77777777" w:rsidR="00451CDD" w:rsidRPr="000A54C0" w:rsidRDefault="00451CDD" w:rsidP="00451CDD">
      <w:pPr>
        <w:autoSpaceDE w:val="0"/>
        <w:autoSpaceDN w:val="0"/>
        <w:adjustRightInd w:val="0"/>
        <w:rPr>
          <w:rFonts w:ascii="Consolas" w:hAnsi="Consolas" w:cs="Consolas"/>
          <w:sz w:val="20"/>
          <w:szCs w:val="20"/>
        </w:rPr>
      </w:pPr>
      <w:r w:rsidRPr="000A54C0">
        <w:rPr>
          <w:rFonts w:ascii="Consolas" w:hAnsi="Consolas" w:cs="Consolas"/>
          <w:sz w:val="20"/>
          <w:szCs w:val="20"/>
        </w:rPr>
        <w:t xml:space="preserve">13 </w:t>
      </w:r>
      <w:r w:rsidRPr="000A54C0">
        <w:rPr>
          <w:rFonts w:ascii="Consolas" w:hAnsi="Consolas" w:cs="Consolas"/>
          <w:color w:val="000000"/>
          <w:sz w:val="20"/>
          <w:szCs w:val="20"/>
        </w:rPr>
        <w:t xml:space="preserve">    </w:t>
      </w:r>
      <w:r w:rsidRPr="000A54C0">
        <w:rPr>
          <w:rFonts w:ascii="Consolas" w:hAnsi="Consolas" w:cs="Consolas"/>
          <w:b/>
          <w:bCs/>
          <w:color w:val="642880"/>
          <w:sz w:val="20"/>
          <w:szCs w:val="20"/>
        </w:rPr>
        <w:t>printf</w:t>
      </w:r>
      <w:r w:rsidRPr="000A54C0">
        <w:rPr>
          <w:rFonts w:ascii="Consolas" w:hAnsi="Consolas" w:cs="Consolas"/>
          <w:color w:val="000000"/>
          <w:sz w:val="20"/>
          <w:szCs w:val="20"/>
        </w:rPr>
        <w:t>(</w:t>
      </w:r>
      <w:r w:rsidRPr="000A54C0">
        <w:rPr>
          <w:rFonts w:ascii="Consolas" w:hAnsi="Consolas" w:cs="Consolas"/>
          <w:color w:val="2A00FF"/>
          <w:sz w:val="20"/>
          <w:szCs w:val="20"/>
        </w:rPr>
        <w:t>"Decimal: %d \n"</w:t>
      </w:r>
      <w:r w:rsidRPr="000A54C0">
        <w:rPr>
          <w:rFonts w:ascii="Consolas" w:hAnsi="Consolas" w:cs="Consolas"/>
          <w:color w:val="000000"/>
          <w:sz w:val="20"/>
          <w:szCs w:val="20"/>
        </w:rPr>
        <w:t>,</w:t>
      </w:r>
      <w:r>
        <w:rPr>
          <w:rFonts w:ascii="Consolas" w:hAnsi="Consolas" w:cs="Consolas"/>
          <w:color w:val="000000"/>
          <w:sz w:val="20"/>
          <w:szCs w:val="20"/>
        </w:rPr>
        <w:t xml:space="preserve"> a</w:t>
      </w:r>
      <w:r w:rsidRPr="000A54C0">
        <w:rPr>
          <w:rFonts w:ascii="Consolas" w:hAnsi="Consolas" w:cs="Consolas"/>
          <w:color w:val="000000"/>
          <w:sz w:val="20"/>
          <w:szCs w:val="20"/>
        </w:rPr>
        <w:t>);</w:t>
      </w:r>
    </w:p>
    <w:p w14:paraId="586C1A6C" w14:textId="77777777" w:rsidR="00451CDD" w:rsidRPr="0099692E" w:rsidRDefault="00451CDD" w:rsidP="00451CDD">
      <w:pPr>
        <w:autoSpaceDE w:val="0"/>
        <w:autoSpaceDN w:val="0"/>
        <w:adjustRightInd w:val="0"/>
        <w:rPr>
          <w:rFonts w:ascii="Consolas" w:hAnsi="Consolas" w:cs="Consolas"/>
          <w:color w:val="3F7F5F"/>
          <w:sz w:val="20"/>
          <w:szCs w:val="20"/>
        </w:rPr>
      </w:pPr>
      <w:r w:rsidRPr="000A54C0">
        <w:rPr>
          <w:rFonts w:ascii="Consolas" w:hAnsi="Consolas" w:cs="Consolas"/>
          <w:sz w:val="20"/>
          <w:szCs w:val="20"/>
        </w:rPr>
        <w:t xml:space="preserve">14 </w:t>
      </w:r>
      <w:r w:rsidRPr="000A54C0">
        <w:rPr>
          <w:rFonts w:ascii="Consolas" w:hAnsi="Consolas" w:cs="Consolas"/>
          <w:color w:val="000000"/>
          <w:sz w:val="20"/>
          <w:szCs w:val="20"/>
        </w:rPr>
        <w:t xml:space="preserve">    </w:t>
      </w:r>
      <w:r w:rsidRPr="000A54C0">
        <w:rPr>
          <w:rFonts w:ascii="Consolas" w:hAnsi="Consolas" w:cs="Consolas"/>
          <w:b/>
          <w:bCs/>
          <w:color w:val="642880"/>
          <w:sz w:val="20"/>
          <w:szCs w:val="20"/>
        </w:rPr>
        <w:t>printf</w:t>
      </w:r>
      <w:r w:rsidRPr="000A54C0">
        <w:rPr>
          <w:rFonts w:ascii="Consolas" w:hAnsi="Consolas" w:cs="Consolas"/>
          <w:color w:val="000000"/>
          <w:sz w:val="20"/>
          <w:szCs w:val="20"/>
        </w:rPr>
        <w:t>(</w:t>
      </w:r>
      <w:r w:rsidRPr="000A54C0">
        <w:rPr>
          <w:rFonts w:ascii="Consolas" w:hAnsi="Consolas" w:cs="Consolas"/>
          <w:color w:val="2A00FF"/>
          <w:sz w:val="20"/>
          <w:szCs w:val="20"/>
        </w:rPr>
        <w:t>"Hexadecimal: %x \</w:t>
      </w:r>
      <w:r w:rsidRPr="0099692E">
        <w:rPr>
          <w:rFonts w:ascii="Consolas" w:hAnsi="Consolas" w:cs="Consolas"/>
          <w:color w:val="2A00FF"/>
          <w:sz w:val="20"/>
          <w:szCs w:val="20"/>
        </w:rPr>
        <w:t>n"</w:t>
      </w:r>
      <w:r w:rsidRPr="0099692E">
        <w:rPr>
          <w:rFonts w:ascii="Consolas" w:hAnsi="Consolas" w:cs="Consolas"/>
          <w:color w:val="000000"/>
          <w:sz w:val="20"/>
          <w:szCs w:val="20"/>
        </w:rPr>
        <w:t>,</w:t>
      </w:r>
      <w:r>
        <w:rPr>
          <w:rFonts w:ascii="Consolas" w:hAnsi="Consolas" w:cs="Consolas"/>
          <w:color w:val="000000"/>
          <w:sz w:val="20"/>
          <w:szCs w:val="20"/>
        </w:rPr>
        <w:t xml:space="preserve"> a</w:t>
      </w:r>
      <w:r w:rsidRPr="0099692E">
        <w:rPr>
          <w:rFonts w:ascii="Consolas" w:hAnsi="Consolas" w:cs="Consolas"/>
          <w:color w:val="000000"/>
          <w:sz w:val="20"/>
          <w:szCs w:val="20"/>
        </w:rPr>
        <w:t>);</w:t>
      </w:r>
      <w:r>
        <w:rPr>
          <w:rFonts w:ascii="Consolas" w:hAnsi="Consolas" w:cs="Consolas"/>
          <w:color w:val="000000"/>
          <w:sz w:val="20"/>
          <w:szCs w:val="20"/>
        </w:rPr>
        <w:t xml:space="preserve"> //</w:t>
      </w:r>
      <w:r w:rsidRPr="0099692E">
        <w:rPr>
          <w:rFonts w:ascii="Consolas" w:hAnsi="Consolas" w:cs="Consolas"/>
          <w:color w:val="3F7F5F"/>
          <w:sz w:val="20"/>
          <w:szCs w:val="20"/>
        </w:rPr>
        <w:t xml:space="preserve">Alphabet in </w:t>
      </w:r>
      <w:r>
        <w:rPr>
          <w:rFonts w:ascii="Consolas" w:hAnsi="Consolas" w:cs="Consolas"/>
          <w:color w:val="3F7F5F"/>
          <w:sz w:val="20"/>
          <w:szCs w:val="20"/>
        </w:rPr>
        <w:t>small</w:t>
      </w:r>
      <w:r w:rsidRPr="0099692E">
        <w:rPr>
          <w:rFonts w:ascii="Consolas" w:hAnsi="Consolas" w:cs="Consolas"/>
          <w:color w:val="3F7F5F"/>
          <w:sz w:val="20"/>
          <w:szCs w:val="20"/>
        </w:rPr>
        <w:t xml:space="preserve"> letters</w:t>
      </w:r>
    </w:p>
    <w:p w14:paraId="463E8FAE" w14:textId="77777777" w:rsidR="00451CDD" w:rsidRPr="0099692E" w:rsidRDefault="00451CDD" w:rsidP="00451CDD">
      <w:pPr>
        <w:autoSpaceDE w:val="0"/>
        <w:autoSpaceDN w:val="0"/>
        <w:adjustRightInd w:val="0"/>
        <w:rPr>
          <w:rFonts w:ascii="Consolas" w:hAnsi="Consolas" w:cs="Consolas"/>
          <w:sz w:val="20"/>
          <w:szCs w:val="20"/>
        </w:rPr>
      </w:pPr>
      <w:r>
        <w:rPr>
          <w:rFonts w:ascii="Consolas" w:hAnsi="Consolas" w:cs="Consolas"/>
          <w:sz w:val="20"/>
          <w:szCs w:val="20"/>
        </w:rPr>
        <w:t>15</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printf</w:t>
      </w:r>
      <w:r w:rsidRPr="0099692E">
        <w:rPr>
          <w:rFonts w:ascii="Consolas" w:hAnsi="Consolas" w:cs="Consolas"/>
          <w:color w:val="000000"/>
          <w:sz w:val="20"/>
          <w:szCs w:val="20"/>
        </w:rPr>
        <w:t>(</w:t>
      </w:r>
      <w:r w:rsidRPr="0099692E">
        <w:rPr>
          <w:rFonts w:ascii="Consolas" w:hAnsi="Consolas" w:cs="Consolas"/>
          <w:color w:val="2A00FF"/>
          <w:sz w:val="20"/>
          <w:szCs w:val="20"/>
        </w:rPr>
        <w:t>"HEXAdecimal: %X</w:t>
      </w:r>
      <w:r>
        <w:rPr>
          <w:rFonts w:ascii="Consolas" w:hAnsi="Consolas" w:cs="Consolas"/>
          <w:color w:val="2A00FF"/>
          <w:sz w:val="20"/>
          <w:szCs w:val="20"/>
        </w:rPr>
        <w:t xml:space="preserve"> \n</w:t>
      </w:r>
      <w:r w:rsidRPr="0099692E">
        <w:rPr>
          <w:rFonts w:ascii="Consolas" w:hAnsi="Consolas" w:cs="Consolas"/>
          <w:color w:val="2A00FF"/>
          <w:sz w:val="20"/>
          <w:szCs w:val="20"/>
        </w:rPr>
        <w:t>"</w:t>
      </w:r>
      <w:r w:rsidRPr="0099692E">
        <w:rPr>
          <w:rFonts w:ascii="Consolas" w:hAnsi="Consolas" w:cs="Consolas"/>
          <w:color w:val="000000"/>
          <w:sz w:val="20"/>
          <w:szCs w:val="20"/>
        </w:rPr>
        <w:t xml:space="preserve">, </w:t>
      </w:r>
      <w:r>
        <w:rPr>
          <w:rFonts w:ascii="Consolas" w:hAnsi="Consolas" w:cs="Consolas"/>
          <w:color w:val="000000"/>
          <w:sz w:val="20"/>
          <w:szCs w:val="20"/>
        </w:rPr>
        <w:t>a</w:t>
      </w:r>
      <w:r w:rsidRPr="0099692E">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3F7F5F"/>
          <w:sz w:val="20"/>
          <w:szCs w:val="20"/>
        </w:rPr>
        <w:t>//</w:t>
      </w:r>
      <w:r w:rsidRPr="0099692E">
        <w:rPr>
          <w:rFonts w:ascii="Consolas" w:hAnsi="Consolas" w:cs="Consolas"/>
          <w:color w:val="3F7F5F"/>
          <w:sz w:val="20"/>
          <w:szCs w:val="20"/>
        </w:rPr>
        <w:t>Alphabet in capital letters</w:t>
      </w:r>
    </w:p>
    <w:p w14:paraId="691AD602" w14:textId="77777777" w:rsidR="00451CDD" w:rsidRPr="0099692E" w:rsidRDefault="00451CDD" w:rsidP="00451CDD">
      <w:pPr>
        <w:autoSpaceDE w:val="0"/>
        <w:autoSpaceDN w:val="0"/>
        <w:adjustRightInd w:val="0"/>
        <w:rPr>
          <w:rFonts w:ascii="Consolas" w:hAnsi="Consolas" w:cs="Consolas"/>
          <w:sz w:val="20"/>
          <w:szCs w:val="20"/>
        </w:rPr>
      </w:pPr>
      <w:r>
        <w:rPr>
          <w:rFonts w:ascii="Consolas" w:hAnsi="Consolas" w:cs="Consolas"/>
          <w:sz w:val="20"/>
          <w:szCs w:val="20"/>
        </w:rPr>
        <w:t>16</w:t>
      </w:r>
      <w:r w:rsidRPr="00476D5A">
        <w:rPr>
          <w:rFonts w:ascii="Consolas" w:hAnsi="Consolas" w:cs="Consolas"/>
          <w:sz w:val="20"/>
          <w:szCs w:val="20"/>
        </w:rPr>
        <w:t xml:space="preserve"> </w:t>
      </w:r>
      <w:r w:rsidRPr="0099692E">
        <w:rPr>
          <w:rFonts w:ascii="Consolas" w:hAnsi="Consolas" w:cs="Consolas"/>
          <w:color w:val="000000"/>
          <w:sz w:val="20"/>
          <w:szCs w:val="20"/>
        </w:rPr>
        <w:t xml:space="preserve">    </w:t>
      </w:r>
      <w:r w:rsidRPr="0099692E">
        <w:rPr>
          <w:rFonts w:ascii="Consolas" w:hAnsi="Consolas" w:cs="Consolas"/>
          <w:b/>
          <w:bCs/>
          <w:color w:val="7F0055"/>
          <w:sz w:val="20"/>
          <w:szCs w:val="20"/>
        </w:rPr>
        <w:t>return</w:t>
      </w:r>
      <w:r w:rsidRPr="0099692E">
        <w:rPr>
          <w:rFonts w:ascii="Consolas" w:hAnsi="Consolas" w:cs="Consolas"/>
          <w:color w:val="000000"/>
          <w:sz w:val="20"/>
          <w:szCs w:val="20"/>
        </w:rPr>
        <w:t xml:space="preserve"> 0;</w:t>
      </w:r>
    </w:p>
    <w:p w14:paraId="61179EF4" w14:textId="2C78ACBA" w:rsidR="00451CDD" w:rsidRPr="00C2375B" w:rsidRDefault="00451CDD" w:rsidP="00C2375B">
      <w:pPr>
        <w:widowControl w:val="0"/>
        <w:autoSpaceDE w:val="0"/>
        <w:autoSpaceDN w:val="0"/>
        <w:adjustRightInd w:val="0"/>
        <w:jc w:val="both"/>
        <w:outlineLvl w:val="0"/>
        <w:rPr>
          <w:rFonts w:cs="Times New Roman"/>
          <w:sz w:val="20"/>
          <w:szCs w:val="20"/>
        </w:rPr>
      </w:pPr>
      <w:r>
        <w:rPr>
          <w:rFonts w:ascii="Consolas" w:hAnsi="Consolas" w:cs="Consolas"/>
          <w:sz w:val="20"/>
          <w:szCs w:val="20"/>
        </w:rPr>
        <w:t>17</w:t>
      </w:r>
      <w:r w:rsidRPr="00476D5A">
        <w:rPr>
          <w:rFonts w:ascii="Consolas" w:hAnsi="Consolas" w:cs="Consolas"/>
          <w:sz w:val="20"/>
          <w:szCs w:val="20"/>
        </w:rPr>
        <w:t xml:space="preserve"> </w:t>
      </w:r>
      <w:r>
        <w:rPr>
          <w:rFonts w:cs="Times New Roman"/>
          <w:sz w:val="20"/>
          <w:szCs w:val="20"/>
        </w:rPr>
        <w:t>}</w:t>
      </w:r>
    </w:p>
    <w:p w14:paraId="4162D352" w14:textId="77777777" w:rsidR="00C2375B" w:rsidRDefault="00C2375B" w:rsidP="00C2375B">
      <w:pPr>
        <w:widowControl w:val="0"/>
        <w:autoSpaceDE w:val="0"/>
        <w:autoSpaceDN w:val="0"/>
        <w:adjustRightInd w:val="0"/>
        <w:jc w:val="both"/>
        <w:outlineLvl w:val="0"/>
        <w:rPr>
          <w:rFonts w:cs="Times New Roman"/>
        </w:rPr>
      </w:pPr>
    </w:p>
    <w:p w14:paraId="0751C2EA" w14:textId="30EA85D4" w:rsidR="00C2375B" w:rsidRDefault="00C2375B" w:rsidP="00C2375B">
      <w:pPr>
        <w:autoSpaceDE w:val="0"/>
        <w:autoSpaceDN w:val="0"/>
        <w:adjustRightInd w:val="0"/>
        <w:jc w:val="both"/>
        <w:rPr>
          <w:rFonts w:cs="Times New Roman"/>
        </w:rPr>
      </w:pPr>
      <w:r>
        <w:rPr>
          <w:rFonts w:cs="Times New Roman"/>
        </w:rPr>
        <w:t xml:space="preserve">From the library </w:t>
      </w:r>
      <w:r w:rsidRPr="00D97205">
        <w:rPr>
          <w:rFonts w:ascii="Consolas" w:hAnsi="Consolas" w:cs="Consolas"/>
          <w:color w:val="2A00FF"/>
          <w:sz w:val="20"/>
          <w:szCs w:val="20"/>
        </w:rPr>
        <w:t>&lt;</w:t>
      </w:r>
      <w:r>
        <w:rPr>
          <w:rFonts w:ascii="Consolas" w:hAnsi="Consolas" w:cs="Consolas"/>
          <w:color w:val="2A00FF"/>
          <w:sz w:val="20"/>
          <w:szCs w:val="20"/>
        </w:rPr>
        <w:t>limits</w:t>
      </w:r>
      <w:r w:rsidRPr="00D97205">
        <w:rPr>
          <w:rFonts w:ascii="Consolas" w:hAnsi="Consolas" w:cs="Consolas"/>
          <w:color w:val="2A00FF"/>
          <w:sz w:val="20"/>
          <w:szCs w:val="20"/>
        </w:rPr>
        <w:t>.h</w:t>
      </w:r>
      <w:r>
        <w:rPr>
          <w:rFonts w:ascii="Consolas" w:hAnsi="Consolas" w:cs="Consolas"/>
          <w:color w:val="2A00FF"/>
          <w:sz w:val="20"/>
          <w:szCs w:val="20"/>
        </w:rPr>
        <w:t>&gt;</w:t>
      </w:r>
      <w:r>
        <w:rPr>
          <w:rFonts w:cs="Times New Roman"/>
        </w:rPr>
        <w:t xml:space="preserve">, we can find the </w:t>
      </w:r>
      <w:r w:rsidRPr="00C2375B">
        <w:rPr>
          <w:rFonts w:cs="Times New Roman"/>
        </w:rPr>
        <w:t>minimum</w:t>
      </w:r>
      <w:r>
        <w:rPr>
          <w:rFonts w:cs="Times New Roman"/>
        </w:rPr>
        <w:t xml:space="preserve"> and maximum for a given type in C/C++. Here, we used </w:t>
      </w:r>
      <w:r w:rsidRPr="00A6298B">
        <w:rPr>
          <w:rFonts w:ascii="Consolas" w:hAnsi="Consolas" w:cs="Consolas"/>
          <w:color w:val="000000"/>
        </w:rPr>
        <w:t>INT_MAX</w:t>
      </w:r>
      <w:r>
        <w:rPr>
          <w:rFonts w:ascii="Consolas" w:hAnsi="Consolas" w:cs="Consolas"/>
          <w:color w:val="000000"/>
        </w:rPr>
        <w:t xml:space="preserve"> </w:t>
      </w:r>
      <w:r>
        <w:rPr>
          <w:rFonts w:cs="Times New Roman"/>
        </w:rPr>
        <w:t xml:space="preserve">for the maximum and </w:t>
      </w:r>
      <w:r w:rsidRPr="00A6298B">
        <w:rPr>
          <w:rFonts w:ascii="Consolas" w:hAnsi="Consolas" w:cs="Consolas"/>
          <w:color w:val="000000"/>
        </w:rPr>
        <w:t>INT_M</w:t>
      </w:r>
      <w:r>
        <w:rPr>
          <w:rFonts w:ascii="Consolas" w:hAnsi="Consolas" w:cs="Consolas"/>
          <w:color w:val="000000"/>
        </w:rPr>
        <w:t xml:space="preserve">IN </w:t>
      </w:r>
      <w:r w:rsidRPr="00C2375B">
        <w:rPr>
          <w:rFonts w:cs="Times New Roman"/>
        </w:rPr>
        <w:t>for</w:t>
      </w:r>
      <w:r>
        <w:rPr>
          <w:rFonts w:cs="Times New Roman"/>
        </w:rPr>
        <w:t xml:space="preserve"> the minimum </w:t>
      </w:r>
      <w:r w:rsidRPr="00213963">
        <w:rPr>
          <w:rFonts w:ascii="Consolas" w:hAnsi="Consolas" w:cs="Consolas"/>
          <w:b/>
          <w:bCs/>
          <w:color w:val="7F0055"/>
        </w:rPr>
        <w:t>signed</w:t>
      </w:r>
      <w:r>
        <w:rPr>
          <w:rFonts w:cs="Times New Roman"/>
        </w:rPr>
        <w:t xml:space="preserve"> integer, </w:t>
      </w:r>
      <w:r w:rsidRPr="00A6298B">
        <w:rPr>
          <w:rFonts w:cs="Times New Roman"/>
        </w:rPr>
        <w:t>which is equal to</w:t>
      </w:r>
      <w:r w:rsidR="00541D4D">
        <w:rPr>
          <w:rFonts w:cs="Times New Roman"/>
        </w:rPr>
        <w:t xml:space="preserve"> </w:t>
      </w:r>
      <w:r w:rsidR="00541D4D" w:rsidRPr="00541D4D">
        <w:rPr>
          <w:rFonts w:ascii="Consolas" w:hAnsi="Consolas" w:cs="Consolas"/>
          <w:color w:val="000000"/>
        </w:rPr>
        <w:t>2147483647</w:t>
      </w:r>
      <w:r w:rsidR="00541D4D">
        <w:rPr>
          <w:rFonts w:ascii="Consolas" w:hAnsi="Consolas" w:cs="Consolas"/>
          <w:color w:val="000000"/>
          <w:sz w:val="20"/>
          <w:szCs w:val="20"/>
        </w:rPr>
        <w:t xml:space="preserve"> </w:t>
      </w:r>
      <w:r w:rsidR="00541D4D" w:rsidRPr="00541D4D">
        <w:rPr>
          <w:rFonts w:cs="Times New Roman"/>
        </w:rPr>
        <w:t>and</w:t>
      </w:r>
      <w:r w:rsidR="00541D4D">
        <w:rPr>
          <w:rFonts w:ascii="Consolas" w:hAnsi="Consolas" w:cs="Consolas"/>
          <w:color w:val="000000"/>
          <w:sz w:val="20"/>
          <w:szCs w:val="20"/>
        </w:rPr>
        <w:t xml:space="preserve"> </w:t>
      </w:r>
      <w:r w:rsidR="00541D4D" w:rsidRPr="00541D4D">
        <w:rPr>
          <w:rFonts w:ascii="Consolas" w:hAnsi="Consolas" w:cs="Consolas"/>
          <w:color w:val="000000"/>
        </w:rPr>
        <w:t>-2147483648</w:t>
      </w:r>
      <w:r>
        <w:rPr>
          <w:rFonts w:cs="Times New Roman"/>
        </w:rPr>
        <w:t xml:space="preserve"> in C/C++:</w:t>
      </w:r>
    </w:p>
    <w:p w14:paraId="66AF417B" w14:textId="5FBC738F" w:rsidR="00C2375B" w:rsidRDefault="00C2375B" w:rsidP="00C2375B">
      <w:pPr>
        <w:widowControl w:val="0"/>
        <w:autoSpaceDE w:val="0"/>
        <w:autoSpaceDN w:val="0"/>
        <w:adjustRightInd w:val="0"/>
        <w:jc w:val="both"/>
        <w:outlineLvl w:val="0"/>
        <w:rPr>
          <w:rFonts w:cs="Times New Roman"/>
        </w:rPr>
      </w:pPr>
    </w:p>
    <w:p w14:paraId="288FCFD4" w14:textId="72E86265"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Enter a signed integer number between -2147483648 and </w:t>
      </w:r>
      <w:r w:rsidRPr="00541D4D">
        <w:rPr>
          <w:rFonts w:ascii="Consolas" w:hAnsi="Consolas" w:cs="Consolas"/>
          <w:color w:val="000000"/>
          <w:sz w:val="20"/>
          <w:szCs w:val="20"/>
          <w:highlight w:val="yellow"/>
        </w:rPr>
        <w:t>2147483647</w:t>
      </w:r>
      <w:r w:rsidRPr="00451CDD">
        <w:rPr>
          <w:rFonts w:ascii="Consolas" w:hAnsi="Consolas" w:cs="Consolas"/>
          <w:color w:val="000000"/>
          <w:sz w:val="20"/>
          <w:szCs w:val="20"/>
        </w:rPr>
        <w:t>:</w:t>
      </w:r>
    </w:p>
    <w:p w14:paraId="3024C6C4" w14:textId="10F748BA"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C87D"/>
          <w:sz w:val="20"/>
          <w:szCs w:val="20"/>
        </w:rPr>
        <w:t>214748364</w:t>
      </w:r>
      <w:r>
        <w:rPr>
          <w:rFonts w:ascii="Consolas" w:hAnsi="Consolas" w:cs="Consolas"/>
          <w:color w:val="00C87D"/>
          <w:sz w:val="20"/>
          <w:szCs w:val="20"/>
        </w:rPr>
        <w:t>7</w:t>
      </w:r>
    </w:p>
    <w:p w14:paraId="0DEA2360" w14:textId="77777777"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The number is: </w:t>
      </w:r>
    </w:p>
    <w:p w14:paraId="6A5BC901" w14:textId="2EB75A0C"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Octal: </w:t>
      </w:r>
      <w:r>
        <w:rPr>
          <w:rFonts w:ascii="Consolas" w:hAnsi="Consolas" w:cs="Consolas"/>
          <w:color w:val="000000"/>
          <w:sz w:val="20"/>
          <w:szCs w:val="20"/>
        </w:rPr>
        <w:t>37777777777</w:t>
      </w:r>
      <w:r w:rsidRPr="00451CDD">
        <w:rPr>
          <w:rFonts w:ascii="Consolas" w:hAnsi="Consolas" w:cs="Consolas"/>
          <w:color w:val="000000"/>
          <w:sz w:val="20"/>
          <w:szCs w:val="20"/>
        </w:rPr>
        <w:t xml:space="preserve"> </w:t>
      </w:r>
    </w:p>
    <w:p w14:paraId="5E3B0EDE" w14:textId="68FDCFD1"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Decimal: 214748364</w:t>
      </w:r>
      <w:r>
        <w:rPr>
          <w:rFonts w:ascii="Consolas" w:hAnsi="Consolas" w:cs="Consolas"/>
          <w:color w:val="000000"/>
          <w:sz w:val="20"/>
          <w:szCs w:val="20"/>
        </w:rPr>
        <w:t>7</w:t>
      </w:r>
      <w:r w:rsidRPr="00451CDD">
        <w:rPr>
          <w:rFonts w:ascii="Consolas" w:hAnsi="Consolas" w:cs="Consolas"/>
          <w:color w:val="000000"/>
          <w:sz w:val="20"/>
          <w:szCs w:val="20"/>
        </w:rPr>
        <w:t xml:space="preserve"> </w:t>
      </w:r>
    </w:p>
    <w:p w14:paraId="1AB63CE2" w14:textId="14A0BBC4"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Hexadecimal: </w:t>
      </w:r>
      <w:r>
        <w:rPr>
          <w:rFonts w:ascii="Consolas" w:hAnsi="Consolas" w:cs="Consolas"/>
          <w:color w:val="000000"/>
          <w:sz w:val="20"/>
          <w:szCs w:val="20"/>
        </w:rPr>
        <w:t>7fffffff</w:t>
      </w:r>
      <w:r w:rsidRPr="00451CDD">
        <w:rPr>
          <w:rFonts w:ascii="Consolas" w:hAnsi="Consolas" w:cs="Consolas"/>
          <w:color w:val="000000"/>
          <w:sz w:val="20"/>
          <w:szCs w:val="20"/>
        </w:rPr>
        <w:t xml:space="preserve"> </w:t>
      </w:r>
    </w:p>
    <w:p w14:paraId="5C4A6299" w14:textId="5B2B7833" w:rsidR="00541D4D" w:rsidRPr="00451CDD" w:rsidRDefault="00541D4D" w:rsidP="00541D4D">
      <w:pPr>
        <w:widowControl w:val="0"/>
        <w:autoSpaceDE w:val="0"/>
        <w:autoSpaceDN w:val="0"/>
        <w:adjustRightInd w:val="0"/>
        <w:jc w:val="both"/>
        <w:outlineLvl w:val="0"/>
        <w:rPr>
          <w:rFonts w:ascii="Consolas" w:hAnsi="Consolas" w:cs="Consolas"/>
          <w:color w:val="000000"/>
          <w:sz w:val="20"/>
          <w:szCs w:val="20"/>
        </w:rPr>
      </w:pPr>
      <w:r w:rsidRPr="00451CDD">
        <w:rPr>
          <w:rFonts w:ascii="Consolas" w:hAnsi="Consolas" w:cs="Consolas"/>
          <w:color w:val="000000"/>
          <w:sz w:val="20"/>
          <w:szCs w:val="20"/>
        </w:rPr>
        <w:t xml:space="preserve">HEXAdecimal: </w:t>
      </w:r>
      <w:r>
        <w:rPr>
          <w:rFonts w:ascii="Consolas" w:hAnsi="Consolas" w:cs="Consolas"/>
          <w:color w:val="000000"/>
          <w:sz w:val="20"/>
          <w:szCs w:val="20"/>
        </w:rPr>
        <w:t>7FFFFFFF</w:t>
      </w:r>
    </w:p>
    <w:p w14:paraId="2CB55FC6" w14:textId="77777777" w:rsidR="00541D4D" w:rsidRPr="00451CDD" w:rsidRDefault="00541D4D" w:rsidP="00541D4D">
      <w:pPr>
        <w:widowControl w:val="0"/>
        <w:autoSpaceDE w:val="0"/>
        <w:autoSpaceDN w:val="0"/>
        <w:adjustRightInd w:val="0"/>
        <w:jc w:val="both"/>
        <w:outlineLvl w:val="0"/>
        <w:rPr>
          <w:rFonts w:ascii="Consolas" w:hAnsi="Consolas" w:cs="Consolas"/>
          <w:color w:val="000000"/>
          <w:sz w:val="20"/>
          <w:szCs w:val="20"/>
        </w:rPr>
      </w:pPr>
    </w:p>
    <w:p w14:paraId="452800C0" w14:textId="2AA4364D"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Enter a signed integer number between </w:t>
      </w:r>
      <w:r w:rsidRPr="00451CDD">
        <w:rPr>
          <w:rFonts w:ascii="Consolas" w:hAnsi="Consolas" w:cs="Consolas"/>
          <w:color w:val="000000"/>
          <w:sz w:val="20"/>
          <w:szCs w:val="20"/>
          <w:highlight w:val="yellow"/>
        </w:rPr>
        <w:t>-</w:t>
      </w:r>
      <w:r w:rsidRPr="00541D4D">
        <w:rPr>
          <w:rFonts w:ascii="Consolas" w:hAnsi="Consolas" w:cs="Consolas"/>
          <w:color w:val="000000"/>
          <w:sz w:val="20"/>
          <w:szCs w:val="20"/>
          <w:highlight w:val="yellow"/>
        </w:rPr>
        <w:t>2147483648</w:t>
      </w:r>
      <w:r w:rsidRPr="00451CDD">
        <w:rPr>
          <w:rFonts w:ascii="Consolas" w:hAnsi="Consolas" w:cs="Consolas"/>
          <w:color w:val="000000"/>
          <w:sz w:val="20"/>
          <w:szCs w:val="20"/>
        </w:rPr>
        <w:t xml:space="preserve"> and 2147483647:</w:t>
      </w:r>
    </w:p>
    <w:p w14:paraId="2AB1AD14" w14:textId="0FC33A0D" w:rsidR="00541D4D" w:rsidRPr="00451CDD" w:rsidRDefault="00541D4D" w:rsidP="00541D4D">
      <w:pPr>
        <w:autoSpaceDE w:val="0"/>
        <w:autoSpaceDN w:val="0"/>
        <w:adjustRightInd w:val="0"/>
        <w:rPr>
          <w:rFonts w:ascii="Consolas" w:hAnsi="Consolas" w:cs="Consolas"/>
          <w:sz w:val="20"/>
          <w:szCs w:val="20"/>
        </w:rPr>
      </w:pPr>
      <w:r w:rsidRPr="007A097F">
        <w:rPr>
          <w:rFonts w:ascii="Consolas" w:hAnsi="Consolas" w:cs="Consolas"/>
          <w:color w:val="00C87D"/>
          <w:sz w:val="20"/>
          <w:szCs w:val="20"/>
        </w:rPr>
        <w:t>-2147483648</w:t>
      </w:r>
    </w:p>
    <w:p w14:paraId="7D499E3F" w14:textId="77777777"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The number is: </w:t>
      </w:r>
    </w:p>
    <w:p w14:paraId="0C48C9C1" w14:textId="6D082699"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Octal: </w:t>
      </w:r>
      <w:r>
        <w:rPr>
          <w:rFonts w:ascii="Consolas" w:hAnsi="Consolas" w:cs="Consolas"/>
          <w:color w:val="000000"/>
          <w:sz w:val="20"/>
          <w:szCs w:val="20"/>
        </w:rPr>
        <w:t>20000000000</w:t>
      </w:r>
      <w:r w:rsidRPr="00451CDD">
        <w:rPr>
          <w:rFonts w:ascii="Consolas" w:hAnsi="Consolas" w:cs="Consolas"/>
          <w:color w:val="000000"/>
          <w:sz w:val="20"/>
          <w:szCs w:val="20"/>
        </w:rPr>
        <w:t xml:space="preserve"> </w:t>
      </w:r>
    </w:p>
    <w:p w14:paraId="5F70B61F" w14:textId="4A743AEE"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Decimal: </w:t>
      </w:r>
      <w:r>
        <w:rPr>
          <w:rFonts w:ascii="Consolas" w:hAnsi="Consolas" w:cs="Consolas"/>
          <w:color w:val="000000"/>
          <w:sz w:val="20"/>
          <w:szCs w:val="20"/>
        </w:rPr>
        <w:t>-</w:t>
      </w:r>
      <w:r w:rsidRPr="00451CDD">
        <w:rPr>
          <w:rFonts w:ascii="Consolas" w:hAnsi="Consolas" w:cs="Consolas"/>
          <w:color w:val="000000"/>
          <w:sz w:val="20"/>
          <w:szCs w:val="20"/>
        </w:rPr>
        <w:t>214748364</w:t>
      </w:r>
      <w:r>
        <w:rPr>
          <w:rFonts w:ascii="Consolas" w:hAnsi="Consolas" w:cs="Consolas"/>
          <w:color w:val="000000"/>
          <w:sz w:val="20"/>
          <w:szCs w:val="20"/>
        </w:rPr>
        <w:t>8</w:t>
      </w:r>
      <w:r w:rsidRPr="00451CDD">
        <w:rPr>
          <w:rFonts w:ascii="Consolas" w:hAnsi="Consolas" w:cs="Consolas"/>
          <w:color w:val="000000"/>
          <w:sz w:val="20"/>
          <w:szCs w:val="20"/>
        </w:rPr>
        <w:t xml:space="preserve"> </w:t>
      </w:r>
    </w:p>
    <w:p w14:paraId="0207A845" w14:textId="3E68BBE2"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Hexadecimal: </w:t>
      </w:r>
      <w:r>
        <w:rPr>
          <w:rFonts w:ascii="Consolas" w:hAnsi="Consolas" w:cs="Consolas"/>
          <w:color w:val="000000"/>
          <w:sz w:val="20"/>
          <w:szCs w:val="20"/>
        </w:rPr>
        <w:t>80000000</w:t>
      </w:r>
      <w:r w:rsidRPr="00451CDD">
        <w:rPr>
          <w:rFonts w:ascii="Consolas" w:hAnsi="Consolas" w:cs="Consolas"/>
          <w:color w:val="000000"/>
          <w:sz w:val="20"/>
          <w:szCs w:val="20"/>
        </w:rPr>
        <w:t xml:space="preserve"> </w:t>
      </w:r>
    </w:p>
    <w:p w14:paraId="5BAA1FB8" w14:textId="3AFAC46A" w:rsidR="00541D4D" w:rsidRDefault="00541D4D" w:rsidP="00541D4D">
      <w:pPr>
        <w:widowControl w:val="0"/>
        <w:autoSpaceDE w:val="0"/>
        <w:autoSpaceDN w:val="0"/>
        <w:adjustRightInd w:val="0"/>
        <w:jc w:val="both"/>
        <w:outlineLvl w:val="0"/>
        <w:rPr>
          <w:rFonts w:cs="Times New Roman"/>
        </w:rPr>
      </w:pPr>
      <w:r w:rsidRPr="00451CDD">
        <w:rPr>
          <w:rFonts w:ascii="Consolas" w:hAnsi="Consolas" w:cs="Consolas"/>
          <w:color w:val="000000"/>
          <w:sz w:val="20"/>
          <w:szCs w:val="20"/>
        </w:rPr>
        <w:t xml:space="preserve">HEXAdecimal: </w:t>
      </w:r>
      <w:r>
        <w:rPr>
          <w:rFonts w:ascii="Consolas" w:hAnsi="Consolas" w:cs="Consolas"/>
          <w:color w:val="000000"/>
          <w:sz w:val="20"/>
          <w:szCs w:val="20"/>
        </w:rPr>
        <w:t>80000000</w:t>
      </w:r>
    </w:p>
    <w:p w14:paraId="32FFDB3B" w14:textId="77777777" w:rsidR="00C2375B" w:rsidRDefault="00C2375B" w:rsidP="00C2375B">
      <w:pPr>
        <w:widowControl w:val="0"/>
        <w:autoSpaceDE w:val="0"/>
        <w:autoSpaceDN w:val="0"/>
        <w:adjustRightInd w:val="0"/>
        <w:jc w:val="both"/>
        <w:outlineLvl w:val="0"/>
        <w:rPr>
          <w:rFonts w:ascii="Consolas" w:hAnsi="Consolas" w:cs="Consolas"/>
          <w:color w:val="000000"/>
        </w:rPr>
      </w:pPr>
    </w:p>
    <w:p w14:paraId="59BDE9C3" w14:textId="77777777" w:rsidR="00C2375B" w:rsidRPr="00A6298B" w:rsidRDefault="00C2375B" w:rsidP="00C2375B">
      <w:pPr>
        <w:widowControl w:val="0"/>
        <w:autoSpaceDE w:val="0"/>
        <w:autoSpaceDN w:val="0"/>
        <w:adjustRightInd w:val="0"/>
        <w:jc w:val="both"/>
        <w:outlineLvl w:val="0"/>
        <w:rPr>
          <w:rFonts w:cs="Times New Roman"/>
        </w:rPr>
      </w:pPr>
      <w:r>
        <w:rPr>
          <w:rFonts w:cs="Times New Roman"/>
        </w:rPr>
        <w:t>Now, let’s create an overflow by entering the maximum number + 1:</w:t>
      </w:r>
    </w:p>
    <w:p w14:paraId="4B6C5A10" w14:textId="77777777" w:rsidR="007A097F" w:rsidRDefault="007A097F" w:rsidP="007A097F">
      <w:pPr>
        <w:autoSpaceDE w:val="0"/>
        <w:autoSpaceDN w:val="0"/>
        <w:adjustRightInd w:val="0"/>
        <w:rPr>
          <w:rFonts w:ascii="Consolas" w:hAnsi="Consolas" w:cs="Consolas"/>
          <w:color w:val="000000"/>
          <w:sz w:val="20"/>
          <w:szCs w:val="20"/>
        </w:rPr>
      </w:pPr>
    </w:p>
    <w:p w14:paraId="48ABDC1E" w14:textId="025BDDC8" w:rsidR="007A097F" w:rsidRPr="00451CDD" w:rsidRDefault="007A097F" w:rsidP="007A097F">
      <w:pPr>
        <w:autoSpaceDE w:val="0"/>
        <w:autoSpaceDN w:val="0"/>
        <w:adjustRightInd w:val="0"/>
        <w:rPr>
          <w:rFonts w:ascii="Consolas" w:hAnsi="Consolas" w:cs="Consolas"/>
          <w:sz w:val="20"/>
          <w:szCs w:val="20"/>
        </w:rPr>
      </w:pPr>
      <w:r w:rsidRPr="00451CDD">
        <w:rPr>
          <w:rFonts w:ascii="Consolas" w:hAnsi="Consolas" w:cs="Consolas"/>
          <w:color w:val="000000"/>
          <w:sz w:val="20"/>
          <w:szCs w:val="20"/>
        </w:rPr>
        <w:t>Enter a signed integer number between -2147483648 and 214748364</w:t>
      </w:r>
      <w:r w:rsidRPr="00451CDD">
        <w:rPr>
          <w:rFonts w:ascii="Consolas" w:hAnsi="Consolas" w:cs="Consolas"/>
          <w:color w:val="000000"/>
          <w:sz w:val="20"/>
          <w:szCs w:val="20"/>
          <w:highlight w:val="yellow"/>
        </w:rPr>
        <w:t>7</w:t>
      </w:r>
      <w:r w:rsidRPr="00451CDD">
        <w:rPr>
          <w:rFonts w:ascii="Consolas" w:hAnsi="Consolas" w:cs="Consolas"/>
          <w:color w:val="000000"/>
          <w:sz w:val="20"/>
          <w:szCs w:val="20"/>
        </w:rPr>
        <w:t>:</w:t>
      </w:r>
    </w:p>
    <w:p w14:paraId="0428468A" w14:textId="77777777" w:rsidR="007A097F" w:rsidRPr="00451CDD" w:rsidRDefault="007A097F" w:rsidP="007A097F">
      <w:pPr>
        <w:autoSpaceDE w:val="0"/>
        <w:autoSpaceDN w:val="0"/>
        <w:adjustRightInd w:val="0"/>
        <w:rPr>
          <w:rFonts w:ascii="Consolas" w:hAnsi="Consolas" w:cs="Consolas"/>
          <w:sz w:val="20"/>
          <w:szCs w:val="20"/>
        </w:rPr>
      </w:pPr>
      <w:r w:rsidRPr="00451CDD">
        <w:rPr>
          <w:rFonts w:ascii="Consolas" w:hAnsi="Consolas" w:cs="Consolas"/>
          <w:color w:val="00C87D"/>
          <w:sz w:val="20"/>
          <w:szCs w:val="20"/>
        </w:rPr>
        <w:t>214748364</w:t>
      </w:r>
      <w:r w:rsidRPr="00451CDD">
        <w:rPr>
          <w:rFonts w:ascii="Consolas" w:hAnsi="Consolas" w:cs="Consolas"/>
          <w:color w:val="00C87D"/>
          <w:sz w:val="20"/>
          <w:szCs w:val="20"/>
          <w:highlight w:val="yellow"/>
        </w:rPr>
        <w:t>8</w:t>
      </w:r>
    </w:p>
    <w:p w14:paraId="1826D53B" w14:textId="77777777" w:rsidR="007A097F" w:rsidRPr="00451CDD" w:rsidRDefault="007A097F" w:rsidP="007A097F">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The number is: </w:t>
      </w:r>
    </w:p>
    <w:p w14:paraId="24CEFBA5" w14:textId="77777777" w:rsidR="007A097F" w:rsidRPr="00451CDD" w:rsidRDefault="007A097F" w:rsidP="007A097F">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Octal: 20000000000 </w:t>
      </w:r>
    </w:p>
    <w:p w14:paraId="3398C029" w14:textId="77777777" w:rsidR="007A097F" w:rsidRPr="00451CDD" w:rsidRDefault="007A097F" w:rsidP="007A097F">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Decimal: -2147483648 </w:t>
      </w:r>
    </w:p>
    <w:p w14:paraId="0610A8DC" w14:textId="77777777" w:rsidR="007A097F" w:rsidRPr="00451CDD" w:rsidRDefault="007A097F" w:rsidP="007A097F">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Hexadecimal: 80000000 </w:t>
      </w:r>
    </w:p>
    <w:p w14:paraId="482AA9BB" w14:textId="77777777" w:rsidR="007A097F" w:rsidRPr="00451CDD" w:rsidRDefault="007A097F" w:rsidP="007A097F">
      <w:pPr>
        <w:widowControl w:val="0"/>
        <w:autoSpaceDE w:val="0"/>
        <w:autoSpaceDN w:val="0"/>
        <w:adjustRightInd w:val="0"/>
        <w:jc w:val="both"/>
        <w:outlineLvl w:val="0"/>
        <w:rPr>
          <w:rFonts w:ascii="Consolas" w:hAnsi="Consolas" w:cs="Consolas"/>
          <w:color w:val="000000"/>
          <w:sz w:val="20"/>
          <w:szCs w:val="20"/>
        </w:rPr>
      </w:pPr>
      <w:r w:rsidRPr="00451CDD">
        <w:rPr>
          <w:rFonts w:ascii="Consolas" w:hAnsi="Consolas" w:cs="Consolas"/>
          <w:color w:val="000000"/>
          <w:sz w:val="20"/>
          <w:szCs w:val="20"/>
        </w:rPr>
        <w:t>HEXAdecimal: 80000000</w:t>
      </w:r>
    </w:p>
    <w:p w14:paraId="7E86149F" w14:textId="77777777" w:rsidR="00C2375B" w:rsidRDefault="00C2375B" w:rsidP="00C2375B">
      <w:pPr>
        <w:widowControl w:val="0"/>
        <w:autoSpaceDE w:val="0"/>
        <w:autoSpaceDN w:val="0"/>
        <w:adjustRightInd w:val="0"/>
        <w:jc w:val="both"/>
        <w:outlineLvl w:val="0"/>
        <w:rPr>
          <w:rFonts w:cs="Times New Roman"/>
        </w:rPr>
      </w:pPr>
    </w:p>
    <w:p w14:paraId="78D2078D" w14:textId="21C669F8" w:rsidR="00C2375B" w:rsidRDefault="00C2375B" w:rsidP="00C2375B">
      <w:pPr>
        <w:autoSpaceDE w:val="0"/>
        <w:autoSpaceDN w:val="0"/>
        <w:adjustRightInd w:val="0"/>
        <w:jc w:val="both"/>
        <w:rPr>
          <w:rFonts w:cs="Times New Roman"/>
        </w:rPr>
      </w:pPr>
      <w:r>
        <w:rPr>
          <w:rFonts w:cs="Times New Roman"/>
        </w:rPr>
        <w:t>This number would be 3</w:t>
      </w:r>
      <w:r w:rsidR="00BD3876">
        <w:rPr>
          <w:rFonts w:cs="Times New Roman"/>
        </w:rPr>
        <w:t>2</w:t>
      </w:r>
      <w:r>
        <w:rPr>
          <w:rFonts w:cs="Times New Roman"/>
        </w:rPr>
        <w:t xml:space="preserve"> bits with the highest bit equal to 1 and all other remaining bits equal to 0. Why? Simply increment the maximum </w:t>
      </w:r>
      <w:r w:rsidRPr="00E90029">
        <w:rPr>
          <w:rFonts w:ascii="Consolas" w:hAnsi="Consolas" w:cs="Consolas"/>
          <w:b/>
          <w:bCs/>
          <w:color w:val="7F0055"/>
        </w:rPr>
        <w:t>signed</w:t>
      </w:r>
      <w:r>
        <w:rPr>
          <w:rFonts w:cs="Times New Roman"/>
        </w:rPr>
        <w:t xml:space="preserve"> integer by one unit in base-2.</w:t>
      </w:r>
      <w:r w:rsidRPr="00A6298B">
        <w:rPr>
          <w:rFonts w:cs="Times New Roman"/>
        </w:rPr>
        <w:t xml:space="preserve"> However, th</w:t>
      </w:r>
      <w:r w:rsidR="00BD3876">
        <w:rPr>
          <w:rFonts w:cs="Times New Roman"/>
        </w:rPr>
        <w:t xml:space="preserve">is number is equal to </w:t>
      </w:r>
      <w:r w:rsidR="00BD3876" w:rsidRPr="00451CDD">
        <w:rPr>
          <w:rFonts w:ascii="Consolas" w:hAnsi="Consolas" w:cs="Consolas"/>
          <w:color w:val="000000"/>
          <w:sz w:val="20"/>
          <w:szCs w:val="20"/>
        </w:rPr>
        <w:t>-</w:t>
      </w:r>
      <w:r w:rsidR="00BD3876" w:rsidRPr="006614BA">
        <w:rPr>
          <w:rFonts w:ascii="Consolas" w:hAnsi="Consolas" w:cs="Consolas"/>
          <w:color w:val="000000"/>
        </w:rPr>
        <w:t>2147483648</w:t>
      </w:r>
      <w:r w:rsidR="006614BA" w:rsidRPr="006614BA">
        <w:rPr>
          <w:rFonts w:ascii="Consolas" w:hAnsi="Consolas" w:cs="Consolas"/>
          <w:color w:val="000000"/>
        </w:rPr>
        <w:t xml:space="preserve"> </w:t>
      </w:r>
      <w:r w:rsidR="00BD3876">
        <w:rPr>
          <w:rFonts w:cs="Times New Roman"/>
        </w:rPr>
        <w:t xml:space="preserve">which is a negative number </w:t>
      </w:r>
      <w:r>
        <w:rPr>
          <w:rFonts w:cs="Times New Roman"/>
        </w:rPr>
        <w:t>in C/C++</w:t>
      </w:r>
      <w:r w:rsidRPr="00A6298B">
        <w:rPr>
          <w:rFonts w:cs="Times New Roman"/>
        </w:rPr>
        <w:t>.</w:t>
      </w:r>
      <w:r>
        <w:rPr>
          <w:rFonts w:cs="Times New Roman"/>
        </w:rPr>
        <w:t xml:space="preserve"> </w:t>
      </w:r>
      <w:r w:rsidR="00BD3876">
        <w:rPr>
          <w:rFonts w:cs="Times New Roman"/>
        </w:rPr>
        <w:t>A positive number becomes a negative number in signed-2’s-complement which is an overflow. You see that the program did not raise any error or exception about an overflow though.</w:t>
      </w:r>
    </w:p>
    <w:p w14:paraId="11DA0A5B" w14:textId="74CBEFB1" w:rsidR="00BD3876" w:rsidRDefault="00BD3876" w:rsidP="00C2375B">
      <w:pPr>
        <w:autoSpaceDE w:val="0"/>
        <w:autoSpaceDN w:val="0"/>
        <w:adjustRightInd w:val="0"/>
        <w:jc w:val="both"/>
        <w:rPr>
          <w:rFonts w:cs="Times New Roman"/>
        </w:rPr>
      </w:pPr>
    </w:p>
    <w:p w14:paraId="61BD9750" w14:textId="6CC6B221" w:rsidR="00C2375B" w:rsidRDefault="00BD3876" w:rsidP="00BD3876">
      <w:pPr>
        <w:autoSpaceDE w:val="0"/>
        <w:autoSpaceDN w:val="0"/>
        <w:adjustRightInd w:val="0"/>
        <w:jc w:val="both"/>
        <w:rPr>
          <w:rFonts w:cs="Times New Roman"/>
        </w:rPr>
      </w:pPr>
      <w:r>
        <w:rPr>
          <w:rFonts w:cs="Times New Roman"/>
        </w:rPr>
        <w:t>Let’s create an overflow by entering the minimum number – 1:</w:t>
      </w:r>
    </w:p>
    <w:p w14:paraId="295C3862" w14:textId="77777777" w:rsidR="00451CDD" w:rsidRPr="00451CDD" w:rsidRDefault="00451CDD" w:rsidP="00451CD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Enter an unsigned integer number between </w:t>
      </w:r>
      <w:r w:rsidRPr="00451CDD">
        <w:rPr>
          <w:rFonts w:ascii="Consolas" w:hAnsi="Consolas" w:cs="Consolas"/>
          <w:color w:val="000000"/>
          <w:sz w:val="20"/>
          <w:szCs w:val="20"/>
          <w:highlight w:val="yellow"/>
        </w:rPr>
        <w:t>-</w:t>
      </w:r>
      <w:r w:rsidRPr="00451CDD">
        <w:rPr>
          <w:rFonts w:ascii="Consolas" w:hAnsi="Consolas" w:cs="Consolas"/>
          <w:color w:val="000000"/>
          <w:sz w:val="20"/>
          <w:szCs w:val="20"/>
        </w:rPr>
        <w:t>214748364</w:t>
      </w:r>
      <w:r w:rsidRPr="00451CDD">
        <w:rPr>
          <w:rFonts w:ascii="Consolas" w:hAnsi="Consolas" w:cs="Consolas"/>
          <w:color w:val="000000"/>
          <w:sz w:val="20"/>
          <w:szCs w:val="20"/>
          <w:highlight w:val="yellow"/>
        </w:rPr>
        <w:t>8</w:t>
      </w:r>
      <w:r w:rsidRPr="00451CDD">
        <w:rPr>
          <w:rFonts w:ascii="Consolas" w:hAnsi="Consolas" w:cs="Consolas"/>
          <w:color w:val="000000"/>
          <w:sz w:val="20"/>
          <w:szCs w:val="20"/>
        </w:rPr>
        <w:t xml:space="preserve"> and 2147483647:</w:t>
      </w:r>
    </w:p>
    <w:p w14:paraId="51EBCF02" w14:textId="77777777" w:rsidR="00451CDD" w:rsidRPr="00451CDD" w:rsidRDefault="00451CDD" w:rsidP="00451CDD">
      <w:pPr>
        <w:autoSpaceDE w:val="0"/>
        <w:autoSpaceDN w:val="0"/>
        <w:adjustRightInd w:val="0"/>
        <w:rPr>
          <w:rFonts w:ascii="Consolas" w:hAnsi="Consolas" w:cs="Consolas"/>
          <w:sz w:val="20"/>
          <w:szCs w:val="20"/>
        </w:rPr>
      </w:pPr>
      <w:r w:rsidRPr="00451CDD">
        <w:rPr>
          <w:rFonts w:ascii="Consolas" w:hAnsi="Consolas" w:cs="Consolas"/>
          <w:color w:val="00C87D"/>
          <w:sz w:val="20"/>
          <w:szCs w:val="20"/>
          <w:highlight w:val="yellow"/>
        </w:rPr>
        <w:t>-</w:t>
      </w:r>
      <w:r w:rsidRPr="00451CDD">
        <w:rPr>
          <w:rFonts w:ascii="Consolas" w:hAnsi="Consolas" w:cs="Consolas"/>
          <w:color w:val="00C87D"/>
          <w:sz w:val="20"/>
          <w:szCs w:val="20"/>
        </w:rPr>
        <w:t>214748364</w:t>
      </w:r>
      <w:r w:rsidRPr="00451CDD">
        <w:rPr>
          <w:rFonts w:ascii="Consolas" w:hAnsi="Consolas" w:cs="Consolas"/>
          <w:color w:val="00C87D"/>
          <w:sz w:val="20"/>
          <w:szCs w:val="20"/>
          <w:highlight w:val="yellow"/>
        </w:rPr>
        <w:t>9</w:t>
      </w:r>
    </w:p>
    <w:p w14:paraId="5E715D89" w14:textId="77777777" w:rsidR="00451CDD" w:rsidRPr="00451CDD" w:rsidRDefault="00451CDD" w:rsidP="00451CD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The number is: </w:t>
      </w:r>
    </w:p>
    <w:p w14:paraId="3E1E3A7E" w14:textId="77777777" w:rsidR="00451CDD" w:rsidRPr="00451CDD" w:rsidRDefault="00451CDD" w:rsidP="00451CD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Octal: 17777777777 </w:t>
      </w:r>
    </w:p>
    <w:p w14:paraId="28B6D8EE" w14:textId="77777777" w:rsidR="00451CDD" w:rsidRPr="00451CDD" w:rsidRDefault="00451CDD" w:rsidP="00451CD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Decimal: 2147483647 </w:t>
      </w:r>
    </w:p>
    <w:p w14:paraId="09ACDE2F" w14:textId="77777777" w:rsidR="00451CDD" w:rsidRPr="00451CDD" w:rsidRDefault="00451CDD" w:rsidP="00451CD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Hexadecimal: 7fffffff </w:t>
      </w:r>
    </w:p>
    <w:p w14:paraId="01EB5AEF" w14:textId="47D45BA2" w:rsidR="00451CDD" w:rsidRPr="00451CDD" w:rsidRDefault="00451CDD" w:rsidP="00451CDD">
      <w:pPr>
        <w:widowControl w:val="0"/>
        <w:autoSpaceDE w:val="0"/>
        <w:autoSpaceDN w:val="0"/>
        <w:adjustRightInd w:val="0"/>
        <w:jc w:val="both"/>
        <w:outlineLvl w:val="0"/>
        <w:rPr>
          <w:rFonts w:cs="Times New Roman"/>
          <w:sz w:val="20"/>
          <w:szCs w:val="20"/>
        </w:rPr>
      </w:pPr>
      <w:r w:rsidRPr="00451CDD">
        <w:rPr>
          <w:rFonts w:ascii="Consolas" w:hAnsi="Consolas" w:cs="Consolas"/>
          <w:color w:val="000000"/>
          <w:sz w:val="20"/>
          <w:szCs w:val="20"/>
        </w:rPr>
        <w:t>HEXAdecimal: 7FFFFFFF</w:t>
      </w:r>
    </w:p>
    <w:p w14:paraId="258B0298" w14:textId="6FEAE8F2" w:rsidR="00A6298B" w:rsidRDefault="00A6298B" w:rsidP="0099692E">
      <w:pPr>
        <w:widowControl w:val="0"/>
        <w:autoSpaceDE w:val="0"/>
        <w:autoSpaceDN w:val="0"/>
        <w:adjustRightInd w:val="0"/>
        <w:jc w:val="both"/>
        <w:outlineLvl w:val="0"/>
        <w:rPr>
          <w:rFonts w:cs="Times New Roman"/>
        </w:rPr>
      </w:pPr>
    </w:p>
    <w:p w14:paraId="475C4137" w14:textId="30F9ADBF" w:rsidR="00BA2EFC" w:rsidRDefault="000162DA" w:rsidP="0099692E">
      <w:pPr>
        <w:widowControl w:val="0"/>
        <w:autoSpaceDE w:val="0"/>
        <w:autoSpaceDN w:val="0"/>
        <w:adjustRightInd w:val="0"/>
        <w:jc w:val="both"/>
        <w:outlineLvl w:val="0"/>
        <w:rPr>
          <w:rFonts w:cs="Times New Roman"/>
        </w:rPr>
      </w:pPr>
      <w:r>
        <w:rPr>
          <w:rFonts w:cs="Times New Roman"/>
        </w:rPr>
        <w:t>T</w:t>
      </w:r>
      <w:r w:rsidR="00DE4503">
        <w:rPr>
          <w:rFonts w:cs="Times New Roman"/>
        </w:rPr>
        <w:t xml:space="preserve">he </w:t>
      </w:r>
      <w:r w:rsidR="00BD3876">
        <w:rPr>
          <w:rFonts w:cs="Times New Roman"/>
        </w:rPr>
        <w:t>minimum</w:t>
      </w:r>
      <w:r w:rsidR="00DE4503">
        <w:rPr>
          <w:rFonts w:cs="Times New Roman"/>
        </w:rPr>
        <w:t xml:space="preserve"> </w:t>
      </w:r>
      <w:r w:rsidR="006614BA">
        <w:rPr>
          <w:rFonts w:cs="Times New Roman"/>
        </w:rPr>
        <w:t xml:space="preserve">signed </w:t>
      </w:r>
      <w:r w:rsidR="00DE4503">
        <w:rPr>
          <w:rFonts w:cs="Times New Roman"/>
        </w:rPr>
        <w:t xml:space="preserve">number minus </w:t>
      </w:r>
      <w:r w:rsidR="00BA2EFC">
        <w:rPr>
          <w:rFonts w:cs="Times New Roman"/>
        </w:rPr>
        <w:t>1</w:t>
      </w:r>
      <w:r w:rsidR="00DE4503">
        <w:rPr>
          <w:rFonts w:cs="Times New Roman"/>
        </w:rPr>
        <w:t xml:space="preserve"> </w:t>
      </w:r>
      <w:r w:rsidR="00BD3876">
        <w:rPr>
          <w:rFonts w:cs="Times New Roman"/>
        </w:rPr>
        <w:t>is</w:t>
      </w:r>
      <w:r w:rsidR="00BA2EFC">
        <w:rPr>
          <w:rFonts w:cs="Times New Roman"/>
        </w:rPr>
        <w:t xml:space="preserve"> equal to (given 32 bits):</w:t>
      </w:r>
    </w:p>
    <w:p w14:paraId="21A6E824" w14:textId="4B6A8174" w:rsidR="00BA2EFC" w:rsidRDefault="00BA2EFC" w:rsidP="0099692E">
      <w:pPr>
        <w:widowControl w:val="0"/>
        <w:autoSpaceDE w:val="0"/>
        <w:autoSpaceDN w:val="0"/>
        <w:adjustRightInd w:val="0"/>
        <w:jc w:val="both"/>
        <w:outlineLvl w:val="0"/>
        <w:rPr>
          <w:rFonts w:ascii="Consolas" w:hAnsi="Consolas" w:cs="Consolas"/>
          <w:color w:val="000000"/>
          <w:sz w:val="20"/>
          <w:szCs w:val="20"/>
        </w:rPr>
      </w:pPr>
      <w:r>
        <w:rPr>
          <w:rFonts w:ascii="Consolas" w:hAnsi="Consolas" w:cs="Consolas"/>
          <w:color w:val="000000"/>
          <w:sz w:val="20"/>
          <w:szCs w:val="20"/>
        </w:rPr>
        <w:t>= 100...0000</w:t>
      </w:r>
      <w:r w:rsidR="00BD3876" w:rsidRPr="00451CDD">
        <w:rPr>
          <w:rFonts w:ascii="Consolas" w:hAnsi="Consolas" w:cs="Consolas"/>
          <w:color w:val="000000"/>
          <w:sz w:val="20"/>
          <w:szCs w:val="20"/>
        </w:rPr>
        <w:t xml:space="preserve"> </w:t>
      </w:r>
      <w:r w:rsidR="00BD3876">
        <w:rPr>
          <w:rFonts w:ascii="Consolas" w:hAnsi="Consolas" w:cs="Consolas"/>
          <w:color w:val="000000"/>
          <w:sz w:val="20"/>
          <w:szCs w:val="20"/>
        </w:rPr>
        <w:t>– 1</w:t>
      </w:r>
    </w:p>
    <w:p w14:paraId="623C23D8" w14:textId="0B64F670" w:rsidR="00BA2EFC" w:rsidRDefault="00BA2EFC" w:rsidP="0099692E">
      <w:pPr>
        <w:widowControl w:val="0"/>
        <w:autoSpaceDE w:val="0"/>
        <w:autoSpaceDN w:val="0"/>
        <w:adjustRightInd w:val="0"/>
        <w:jc w:val="both"/>
        <w:outlineLvl w:val="0"/>
        <w:rPr>
          <w:rFonts w:ascii="Consolas" w:hAnsi="Consolas" w:cs="Consolas"/>
          <w:color w:val="000000"/>
          <w:sz w:val="20"/>
          <w:szCs w:val="20"/>
        </w:rPr>
      </w:pPr>
      <w:r>
        <w:rPr>
          <w:rFonts w:ascii="Consolas" w:hAnsi="Consolas" w:cs="Consolas"/>
          <w:color w:val="000000"/>
          <w:sz w:val="20"/>
          <w:szCs w:val="20"/>
        </w:rPr>
        <w:t>= 100...0000 + 2’s-comp(00...0001)</w:t>
      </w:r>
    </w:p>
    <w:p w14:paraId="6CA05832" w14:textId="242734E0" w:rsidR="00BA2EFC" w:rsidRDefault="00BA2EFC" w:rsidP="0099692E">
      <w:pPr>
        <w:widowControl w:val="0"/>
        <w:autoSpaceDE w:val="0"/>
        <w:autoSpaceDN w:val="0"/>
        <w:adjustRightInd w:val="0"/>
        <w:jc w:val="both"/>
        <w:outlineLvl w:val="0"/>
        <w:rPr>
          <w:rFonts w:ascii="Consolas" w:hAnsi="Consolas" w:cs="Consolas"/>
          <w:color w:val="000000"/>
          <w:sz w:val="20"/>
          <w:szCs w:val="20"/>
        </w:rPr>
      </w:pPr>
      <w:r>
        <w:rPr>
          <w:rFonts w:ascii="Consolas" w:hAnsi="Consolas" w:cs="Consolas"/>
          <w:color w:val="000000"/>
          <w:sz w:val="20"/>
          <w:szCs w:val="20"/>
        </w:rPr>
        <w:t xml:space="preserve">= 100...0000 + 11...1111 </w:t>
      </w:r>
      <w:r w:rsidRPr="00BA2EFC">
        <w:rPr>
          <w:rFonts w:ascii="Consolas" w:hAnsi="Consolas" w:cs="Consolas"/>
          <w:color w:val="000000"/>
          <w:sz w:val="20"/>
          <w:szCs w:val="20"/>
          <w:highlight w:val="yellow"/>
        </w:rPr>
        <w:t>(sum of two negative number)</w:t>
      </w:r>
    </w:p>
    <w:p w14:paraId="1A54958A" w14:textId="4465879A" w:rsidR="00BA2EFC" w:rsidRDefault="00BA2EFC" w:rsidP="0099692E">
      <w:pPr>
        <w:widowControl w:val="0"/>
        <w:autoSpaceDE w:val="0"/>
        <w:autoSpaceDN w:val="0"/>
        <w:adjustRightInd w:val="0"/>
        <w:jc w:val="both"/>
        <w:outlineLvl w:val="0"/>
        <w:rPr>
          <w:rFonts w:ascii="Consolas" w:hAnsi="Consolas" w:cs="Consolas"/>
          <w:color w:val="000000"/>
          <w:sz w:val="20"/>
          <w:szCs w:val="20"/>
        </w:rPr>
      </w:pPr>
      <w:r>
        <w:rPr>
          <w:rFonts w:ascii="Consolas" w:hAnsi="Consolas" w:cs="Consolas"/>
          <w:color w:val="000000"/>
          <w:sz w:val="20"/>
          <w:szCs w:val="20"/>
        </w:rPr>
        <w:t>= (carry=1)011...1111</w:t>
      </w:r>
    </w:p>
    <w:p w14:paraId="15937EA5" w14:textId="77777777" w:rsidR="000162DA" w:rsidRDefault="00BA2EFC" w:rsidP="000162DA">
      <w:pPr>
        <w:widowControl w:val="0"/>
        <w:autoSpaceDE w:val="0"/>
        <w:autoSpaceDN w:val="0"/>
        <w:adjustRightInd w:val="0"/>
        <w:jc w:val="both"/>
        <w:outlineLvl w:val="0"/>
        <w:rPr>
          <w:rFonts w:ascii="Consolas" w:hAnsi="Consolas" w:cs="Consolas"/>
          <w:color w:val="000000"/>
          <w:sz w:val="20"/>
          <w:szCs w:val="20"/>
        </w:rPr>
      </w:pPr>
      <w:r>
        <w:rPr>
          <w:rFonts w:ascii="Consolas" w:hAnsi="Consolas" w:cs="Consolas"/>
          <w:color w:val="000000"/>
          <w:sz w:val="20"/>
          <w:szCs w:val="20"/>
        </w:rPr>
        <w:t xml:space="preserve">= ignore carry </w:t>
      </w:r>
      <w:r w:rsidRPr="00BA2EFC">
        <w:rPr>
          <w:rFonts w:ascii="Consolas" w:hAnsi="Consolas" w:cs="Consolas"/>
          <w:color w:val="000000"/>
          <w:sz w:val="20"/>
          <w:szCs w:val="20"/>
        </w:rPr>
        <w:sym w:font="Wingdings" w:char="F0E0"/>
      </w:r>
      <w:r>
        <w:rPr>
          <w:rFonts w:ascii="Consolas" w:hAnsi="Consolas" w:cs="Consolas"/>
          <w:color w:val="000000"/>
          <w:sz w:val="20"/>
          <w:szCs w:val="20"/>
        </w:rPr>
        <w:t xml:space="preserve"> 011...1111 </w:t>
      </w:r>
      <w:r w:rsidRPr="00BA2EFC">
        <w:rPr>
          <w:rFonts w:ascii="Consolas" w:hAnsi="Consolas" w:cs="Consolas"/>
          <w:color w:val="000000"/>
          <w:sz w:val="20"/>
          <w:szCs w:val="20"/>
          <w:highlight w:val="yellow"/>
        </w:rPr>
        <w:t>(positive number)</w:t>
      </w:r>
    </w:p>
    <w:p w14:paraId="79DBEF66" w14:textId="77777777" w:rsidR="006614BA" w:rsidRDefault="006614BA" w:rsidP="000162DA">
      <w:pPr>
        <w:widowControl w:val="0"/>
        <w:autoSpaceDE w:val="0"/>
        <w:autoSpaceDN w:val="0"/>
        <w:adjustRightInd w:val="0"/>
        <w:jc w:val="both"/>
        <w:outlineLvl w:val="0"/>
        <w:rPr>
          <w:rFonts w:cs="Times New Roman"/>
        </w:rPr>
      </w:pPr>
    </w:p>
    <w:p w14:paraId="21F76FF2" w14:textId="00340576" w:rsidR="00005C65" w:rsidRPr="000162DA" w:rsidRDefault="00BA2EFC" w:rsidP="000162DA">
      <w:pPr>
        <w:widowControl w:val="0"/>
        <w:autoSpaceDE w:val="0"/>
        <w:autoSpaceDN w:val="0"/>
        <w:adjustRightInd w:val="0"/>
        <w:jc w:val="both"/>
        <w:outlineLvl w:val="0"/>
        <w:rPr>
          <w:rFonts w:ascii="Consolas" w:hAnsi="Consolas" w:cs="Consolas"/>
          <w:color w:val="000000"/>
          <w:sz w:val="20"/>
          <w:szCs w:val="20"/>
        </w:rPr>
      </w:pPr>
      <w:r>
        <w:rPr>
          <w:rFonts w:cs="Times New Roman"/>
        </w:rPr>
        <w:t xml:space="preserve">As seen, the result is the maximum positive number. Sum of a two negative </w:t>
      </w:r>
      <w:r w:rsidR="006614BA">
        <w:rPr>
          <w:rFonts w:cs="Times New Roman"/>
        </w:rPr>
        <w:t>number becomes</w:t>
      </w:r>
      <w:r>
        <w:rPr>
          <w:rFonts w:cs="Times New Roman"/>
        </w:rPr>
        <w:t xml:space="preserve"> a positive number. This is an instance of </w:t>
      </w:r>
      <w:r w:rsidR="006614BA">
        <w:rPr>
          <w:rFonts w:cs="Times New Roman"/>
        </w:rPr>
        <w:t>overflow,</w:t>
      </w:r>
      <w:r>
        <w:rPr>
          <w:rFonts w:cs="Times New Roman"/>
        </w:rPr>
        <w:t xml:space="preserve"> but the program did not raise any error and exception.</w:t>
      </w:r>
    </w:p>
    <w:p w14:paraId="7743679D" w14:textId="77777777" w:rsidR="00005C65" w:rsidRDefault="00005C65" w:rsidP="0099692E">
      <w:pPr>
        <w:widowControl w:val="0"/>
        <w:autoSpaceDE w:val="0"/>
        <w:autoSpaceDN w:val="0"/>
        <w:adjustRightInd w:val="0"/>
        <w:jc w:val="both"/>
        <w:outlineLvl w:val="0"/>
        <w:rPr>
          <w:rFonts w:cs="Times New Roman"/>
        </w:rPr>
      </w:pPr>
    </w:p>
    <w:p w14:paraId="2814EA50" w14:textId="2CE920C4" w:rsidR="0099692E" w:rsidRDefault="00616468" w:rsidP="00451CDD">
      <w:pPr>
        <w:widowControl w:val="0"/>
        <w:autoSpaceDE w:val="0"/>
        <w:autoSpaceDN w:val="0"/>
        <w:adjustRightInd w:val="0"/>
        <w:jc w:val="both"/>
        <w:outlineLvl w:val="0"/>
        <w:rPr>
          <w:rFonts w:cs="Times New Roman"/>
        </w:rPr>
      </w:pPr>
      <w:r>
        <w:rPr>
          <w:rFonts w:cs="Times New Roman"/>
        </w:rPr>
        <w:lastRenderedPageBreak/>
        <w:t xml:space="preserve">In this lab, </w:t>
      </w:r>
      <w:r w:rsidR="00BC4528">
        <w:rPr>
          <w:rFonts w:cs="Times New Roman"/>
        </w:rPr>
        <w:t>s</w:t>
      </w:r>
      <w:r w:rsidR="00451CDD">
        <w:rPr>
          <w:rFonts w:cs="Times New Roman"/>
        </w:rPr>
        <w:t xml:space="preserve">ince our program stores the input bits in </w:t>
      </w:r>
      <w:r w:rsidR="00BC4528">
        <w:rPr>
          <w:rFonts w:cs="Times New Roman"/>
        </w:rPr>
        <w:t xml:space="preserve">an array of </w:t>
      </w:r>
      <w:r w:rsidR="00451CDD">
        <w:rPr>
          <w:rFonts w:cs="Times New Roman"/>
        </w:rPr>
        <w:t>integer</w:t>
      </w:r>
      <w:r w:rsidR="00BC4528">
        <w:rPr>
          <w:rFonts w:cs="Times New Roman"/>
        </w:rPr>
        <w:t>s</w:t>
      </w:r>
      <w:r w:rsidR="00451CDD">
        <w:rPr>
          <w:rFonts w:cs="Times New Roman"/>
        </w:rPr>
        <w:t xml:space="preserve">, we cannot use </w:t>
      </w:r>
      <w:r w:rsidR="00B5689F">
        <w:rPr>
          <w:rFonts w:cs="Times New Roman"/>
        </w:rPr>
        <w:t xml:space="preserve">C/C++’s </w:t>
      </w:r>
      <w:r w:rsidR="00451CDD">
        <w:rPr>
          <w:rFonts w:cs="Times New Roman"/>
        </w:rPr>
        <w:t xml:space="preserve">signed-2’s-complement directly. We have to either </w:t>
      </w:r>
      <w:r w:rsidR="00451CDD" w:rsidRPr="00451CDD">
        <w:rPr>
          <w:rFonts w:cs="Times New Roman"/>
          <w:i/>
          <w:iCs/>
        </w:rPr>
        <w:t xml:space="preserve">i) </w:t>
      </w:r>
      <w:r w:rsidR="00451CDD">
        <w:rPr>
          <w:rFonts w:cs="Times New Roman"/>
        </w:rPr>
        <w:t>implement the signed-2’s-complement algorithm for addition and subtraction</w:t>
      </w:r>
      <w:r w:rsidR="00B5689F">
        <w:rPr>
          <w:rFonts w:cs="Times New Roman"/>
        </w:rPr>
        <w:t>,</w:t>
      </w:r>
      <w:r w:rsidR="00451CDD">
        <w:rPr>
          <w:rFonts w:cs="Times New Roman"/>
        </w:rPr>
        <w:t xml:space="preserve"> or </w:t>
      </w:r>
      <w:r w:rsidR="00451CDD" w:rsidRPr="00451CDD">
        <w:rPr>
          <w:rFonts w:cs="Times New Roman"/>
          <w:i/>
          <w:iCs/>
        </w:rPr>
        <w:t>ii)</w:t>
      </w:r>
      <w:r w:rsidR="00451CDD">
        <w:rPr>
          <w:rFonts w:cs="Times New Roman"/>
        </w:rPr>
        <w:t xml:space="preserve"> convert the input </w:t>
      </w:r>
      <w:r w:rsidR="00B5689F">
        <w:rPr>
          <w:rFonts w:cs="Times New Roman"/>
        </w:rPr>
        <w:t>bits</w:t>
      </w:r>
      <w:r w:rsidR="00451CDD">
        <w:rPr>
          <w:rFonts w:cs="Times New Roman"/>
        </w:rPr>
        <w:t xml:space="preserve"> stored in the integer arrays to </w:t>
      </w:r>
      <w:r w:rsidR="00BC4528">
        <w:rPr>
          <w:rFonts w:cs="Times New Roman"/>
        </w:rPr>
        <w:t xml:space="preserve">an </w:t>
      </w:r>
      <w:r w:rsidR="00451CDD">
        <w:rPr>
          <w:rFonts w:cs="Times New Roman"/>
        </w:rPr>
        <w:t>integer variable and then use the built-in addition</w:t>
      </w:r>
      <w:r w:rsidR="00B5689F">
        <w:rPr>
          <w:rFonts w:cs="Times New Roman"/>
        </w:rPr>
        <w:t xml:space="preserve"> or </w:t>
      </w:r>
      <w:r w:rsidR="00451CDD">
        <w:rPr>
          <w:rFonts w:cs="Times New Roman"/>
        </w:rPr>
        <w:t xml:space="preserve">subtraction in C/C++. </w:t>
      </w:r>
      <w:r w:rsidR="00BC4528">
        <w:rPr>
          <w:rFonts w:cs="Times New Roman"/>
        </w:rPr>
        <w:t xml:space="preserve">Also, </w:t>
      </w:r>
      <w:r>
        <w:rPr>
          <w:rFonts w:cs="Times New Roman"/>
        </w:rPr>
        <w:t>we want to let the user know whether an overflow happen</w:t>
      </w:r>
      <w:r w:rsidR="00B5689F">
        <w:rPr>
          <w:rFonts w:cs="Times New Roman"/>
        </w:rPr>
        <w:t>s</w:t>
      </w:r>
      <w:r>
        <w:rPr>
          <w:rFonts w:cs="Times New Roman"/>
        </w:rPr>
        <w:t>.</w:t>
      </w:r>
    </w:p>
    <w:p w14:paraId="04EDADF1" w14:textId="77777777" w:rsidR="00616468" w:rsidRDefault="00616468" w:rsidP="0099692E">
      <w:pPr>
        <w:widowControl w:val="0"/>
        <w:autoSpaceDE w:val="0"/>
        <w:autoSpaceDN w:val="0"/>
        <w:adjustRightInd w:val="0"/>
        <w:jc w:val="both"/>
        <w:outlineLvl w:val="0"/>
        <w:rPr>
          <w:rFonts w:cs="Times New Roman"/>
        </w:rPr>
      </w:pPr>
    </w:p>
    <w:p w14:paraId="36AFA697" w14:textId="272AB3C6" w:rsidR="007F705F" w:rsidRPr="007F705F" w:rsidRDefault="007F705F" w:rsidP="007F705F">
      <w:pPr>
        <w:jc w:val="center"/>
        <w:rPr>
          <w:rFonts w:cs="Times New Roman"/>
          <w:b/>
          <w:bCs/>
        </w:rPr>
      </w:pPr>
      <w:r w:rsidRPr="007F705F">
        <w:rPr>
          <w:rFonts w:cs="Times New Roman"/>
          <w:b/>
          <w:bCs/>
        </w:rPr>
        <w:t xml:space="preserve">Step2. Writing </w:t>
      </w:r>
      <w:r w:rsidR="00757777">
        <w:rPr>
          <w:rFonts w:cs="Times New Roman"/>
          <w:b/>
          <w:bCs/>
        </w:rPr>
        <w:t>Modular Programs</w:t>
      </w:r>
    </w:p>
    <w:p w14:paraId="10C69EC1" w14:textId="12898A0E" w:rsidR="0099692E" w:rsidRDefault="001E7721" w:rsidP="00D97205">
      <w:pPr>
        <w:widowControl w:val="0"/>
        <w:autoSpaceDE w:val="0"/>
        <w:autoSpaceDN w:val="0"/>
        <w:adjustRightInd w:val="0"/>
        <w:jc w:val="both"/>
        <w:outlineLvl w:val="0"/>
        <w:rPr>
          <w:rFonts w:cs="Times New Roman"/>
        </w:rPr>
      </w:pPr>
      <w:r>
        <w:rPr>
          <w:rFonts w:cs="Times New Roman"/>
        </w:rPr>
        <w:t xml:space="preserve">In Lab 04, we added a header </w:t>
      </w:r>
      <w:r w:rsidRPr="00ED3630">
        <w:rPr>
          <w:rFonts w:ascii="Consolas" w:hAnsi="Consolas" w:cs="Consolas"/>
          <w:color w:val="000000"/>
          <w:sz w:val="20"/>
          <w:szCs w:val="20"/>
        </w:rPr>
        <w:t>arithmetic_tools.h</w:t>
      </w:r>
      <w:r>
        <w:rPr>
          <w:rFonts w:cs="Times New Roman"/>
        </w:rPr>
        <w:t xml:space="preserve"> and a source file </w:t>
      </w:r>
      <w:r w:rsidRPr="00ED3630">
        <w:rPr>
          <w:rFonts w:ascii="Consolas" w:hAnsi="Consolas" w:cs="Consolas"/>
          <w:color w:val="000000"/>
          <w:sz w:val="20"/>
          <w:szCs w:val="20"/>
        </w:rPr>
        <w:t>arithmetic_tools.cpp</w:t>
      </w:r>
      <w:r>
        <w:rPr>
          <w:rFonts w:cs="Times New Roman"/>
        </w:rPr>
        <w:t xml:space="preserve"> for arithmetic. L</w:t>
      </w:r>
      <w:r w:rsidR="00616468">
        <w:rPr>
          <w:rFonts w:cs="Times New Roman"/>
        </w:rPr>
        <w:t xml:space="preserve">et’s add new </w:t>
      </w:r>
      <w:r>
        <w:rPr>
          <w:rFonts w:cs="Times New Roman"/>
        </w:rPr>
        <w:t xml:space="preserve">functions </w:t>
      </w:r>
      <w:r w:rsidR="009F45BE">
        <w:rPr>
          <w:rFonts w:cs="Times New Roman"/>
        </w:rPr>
        <w:t>to</w:t>
      </w:r>
      <w:r>
        <w:rPr>
          <w:rFonts w:cs="Times New Roman"/>
        </w:rPr>
        <w:t xml:space="preserve"> the </w:t>
      </w:r>
      <w:r w:rsidR="00ED3630">
        <w:rPr>
          <w:rFonts w:cs="Times New Roman"/>
        </w:rPr>
        <w:t xml:space="preserve">header file and </w:t>
      </w:r>
      <w:r>
        <w:rPr>
          <w:rFonts w:cs="Times New Roman"/>
        </w:rPr>
        <w:t xml:space="preserve">the </w:t>
      </w:r>
      <w:r w:rsidR="006200AE">
        <w:rPr>
          <w:rFonts w:cs="Times New Roman"/>
        </w:rPr>
        <w:t>sour</w:t>
      </w:r>
      <w:r w:rsidR="00E301C6">
        <w:rPr>
          <w:rFonts w:cs="Times New Roman"/>
        </w:rPr>
        <w:t>c</w:t>
      </w:r>
      <w:r w:rsidR="006200AE">
        <w:rPr>
          <w:rFonts w:cs="Times New Roman"/>
        </w:rPr>
        <w:t>e</w:t>
      </w:r>
      <w:r w:rsidR="00ED3630">
        <w:rPr>
          <w:rFonts w:cs="Times New Roman"/>
        </w:rPr>
        <w:t xml:space="preserve"> file to implement all functions related to</w:t>
      </w:r>
      <w:r w:rsidR="00E301C6">
        <w:rPr>
          <w:rFonts w:cs="Times New Roman"/>
        </w:rPr>
        <w:t xml:space="preserve"> arithmetic in</w:t>
      </w:r>
      <w:r w:rsidR="00ED3630">
        <w:rPr>
          <w:rFonts w:cs="Times New Roman"/>
        </w:rPr>
        <w:t xml:space="preserve"> signed-2’s-complement number systems.</w:t>
      </w:r>
    </w:p>
    <w:p w14:paraId="59BBD4C6" w14:textId="0AE6FEB8" w:rsidR="0099692E" w:rsidRDefault="0099692E" w:rsidP="00D97205">
      <w:pPr>
        <w:widowControl w:val="0"/>
        <w:autoSpaceDE w:val="0"/>
        <w:autoSpaceDN w:val="0"/>
        <w:adjustRightInd w:val="0"/>
        <w:jc w:val="both"/>
        <w:outlineLvl w:val="0"/>
        <w:rPr>
          <w:rFonts w:cs="Times New Roman"/>
          <w:sz w:val="20"/>
          <w:szCs w:val="20"/>
        </w:rPr>
      </w:pPr>
    </w:p>
    <w:p w14:paraId="0CE56445" w14:textId="5D71E671" w:rsidR="00ED3630" w:rsidRPr="00ED3630" w:rsidRDefault="00ED3630" w:rsidP="00ED3630">
      <w:pPr>
        <w:widowControl w:val="0"/>
        <w:autoSpaceDE w:val="0"/>
        <w:autoSpaceDN w:val="0"/>
        <w:adjustRightInd w:val="0"/>
        <w:jc w:val="both"/>
        <w:rPr>
          <w:rFonts w:ascii="Consolas" w:hAnsi="Consolas" w:cs="Consolas"/>
          <w:b/>
          <w:bCs/>
          <w:color w:val="7F0055"/>
          <w:sz w:val="20"/>
          <w:szCs w:val="20"/>
        </w:rPr>
      </w:pPr>
      <w:r w:rsidRPr="00ED3630">
        <w:rPr>
          <w:rFonts w:ascii="Consolas" w:hAnsi="Consolas" w:cs="Consolas"/>
          <w:b/>
          <w:bCs/>
          <w:color w:val="000000"/>
          <w:sz w:val="20"/>
          <w:szCs w:val="20"/>
        </w:rPr>
        <w:t>arithmetic_tools.</w:t>
      </w:r>
      <w:r>
        <w:rPr>
          <w:rFonts w:ascii="Consolas" w:hAnsi="Consolas" w:cs="Consolas"/>
          <w:b/>
          <w:bCs/>
          <w:color w:val="000000"/>
          <w:sz w:val="20"/>
          <w:szCs w:val="20"/>
        </w:rPr>
        <w:t>h</w:t>
      </w:r>
    </w:p>
    <w:p w14:paraId="6868352E" w14:textId="2C497ABD" w:rsidR="00ED3630" w:rsidRDefault="00ED3630" w:rsidP="00ED3630">
      <w:pPr>
        <w:widowControl w:val="0"/>
        <w:autoSpaceDE w:val="0"/>
        <w:autoSpaceDN w:val="0"/>
        <w:adjustRightInd w:val="0"/>
        <w:jc w:val="both"/>
        <w:rPr>
          <w:rFonts w:ascii="Consolas" w:hAnsi="Consolas" w:cs="Consolas"/>
          <w:color w:val="000000"/>
          <w:sz w:val="20"/>
          <w:szCs w:val="20"/>
        </w:rPr>
      </w:pPr>
      <w:r w:rsidRPr="0099692E">
        <w:rPr>
          <w:rFonts w:ascii="Consolas" w:hAnsi="Consolas" w:cs="Consolas"/>
          <w:b/>
          <w:bCs/>
          <w:color w:val="7F0055"/>
          <w:sz w:val="20"/>
          <w:szCs w:val="20"/>
        </w:rPr>
        <w:t>void</w:t>
      </w:r>
      <w:r w:rsidRPr="0099692E">
        <w:rPr>
          <w:rFonts w:ascii="Consolas" w:hAnsi="Consolas" w:cs="Consolas"/>
          <w:color w:val="000000"/>
          <w:sz w:val="20"/>
          <w:szCs w:val="20"/>
        </w:rPr>
        <w:t xml:space="preserve"> func_</w:t>
      </w:r>
      <w:r>
        <w:rPr>
          <w:rFonts w:ascii="Consolas" w:hAnsi="Consolas" w:cs="Consolas"/>
          <w:color w:val="000000"/>
          <w:sz w:val="20"/>
          <w:szCs w:val="20"/>
        </w:rPr>
        <w:t>signed_2s_addition</w:t>
      </w:r>
      <w:r w:rsidRPr="0099692E">
        <w:rPr>
          <w:rFonts w:ascii="Consolas" w:hAnsi="Consolas" w:cs="Consolas"/>
          <w:color w:val="000000"/>
          <w:sz w:val="20"/>
          <w:szCs w:val="20"/>
        </w:rPr>
        <w:t>(</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a[],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b[],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result[])</w:t>
      </w:r>
      <w:r>
        <w:rPr>
          <w:rFonts w:ascii="Consolas" w:hAnsi="Consolas" w:cs="Consolas"/>
          <w:color w:val="000000"/>
          <w:sz w:val="20"/>
          <w:szCs w:val="20"/>
        </w:rPr>
        <w:t>;</w:t>
      </w:r>
    </w:p>
    <w:p w14:paraId="00CD0D0B" w14:textId="39F8E3B5" w:rsidR="00ED3630" w:rsidRPr="0099692E" w:rsidRDefault="00ED3630" w:rsidP="00ED3630">
      <w:pPr>
        <w:widowControl w:val="0"/>
        <w:autoSpaceDE w:val="0"/>
        <w:autoSpaceDN w:val="0"/>
        <w:adjustRightInd w:val="0"/>
        <w:jc w:val="both"/>
        <w:rPr>
          <w:rFonts w:cs="Times New Roman"/>
          <w:color w:val="000000"/>
        </w:rPr>
      </w:pPr>
      <w:r w:rsidRPr="0099692E">
        <w:rPr>
          <w:rFonts w:ascii="Consolas" w:hAnsi="Consolas" w:cs="Consolas"/>
          <w:b/>
          <w:bCs/>
          <w:color w:val="7F0055"/>
          <w:sz w:val="20"/>
          <w:szCs w:val="20"/>
        </w:rPr>
        <w:t>void</w:t>
      </w:r>
      <w:r w:rsidRPr="0099692E">
        <w:rPr>
          <w:rFonts w:ascii="Consolas" w:hAnsi="Consolas" w:cs="Consolas"/>
          <w:color w:val="000000"/>
          <w:sz w:val="20"/>
          <w:szCs w:val="20"/>
        </w:rPr>
        <w:t xml:space="preserve"> func_</w:t>
      </w:r>
      <w:r>
        <w:rPr>
          <w:rFonts w:ascii="Consolas" w:hAnsi="Consolas" w:cs="Consolas"/>
          <w:color w:val="000000"/>
          <w:sz w:val="20"/>
          <w:szCs w:val="20"/>
        </w:rPr>
        <w:t>signed_2s_subtraction</w:t>
      </w:r>
      <w:r w:rsidRPr="0099692E">
        <w:rPr>
          <w:rFonts w:ascii="Consolas" w:hAnsi="Consolas" w:cs="Consolas"/>
          <w:color w:val="000000"/>
          <w:sz w:val="20"/>
          <w:szCs w:val="20"/>
        </w:rPr>
        <w:t>(</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a[],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b[],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result[])</w:t>
      </w:r>
      <w:r>
        <w:rPr>
          <w:rFonts w:ascii="Consolas" w:hAnsi="Consolas" w:cs="Consolas"/>
          <w:color w:val="000000"/>
          <w:sz w:val="20"/>
          <w:szCs w:val="20"/>
        </w:rPr>
        <w:t>;</w:t>
      </w:r>
    </w:p>
    <w:p w14:paraId="0000630E" w14:textId="77777777" w:rsidR="006665C8" w:rsidRDefault="006665C8" w:rsidP="0099692E">
      <w:pPr>
        <w:widowControl w:val="0"/>
        <w:autoSpaceDE w:val="0"/>
        <w:autoSpaceDN w:val="0"/>
        <w:adjustRightInd w:val="0"/>
        <w:jc w:val="both"/>
        <w:rPr>
          <w:rFonts w:ascii="Consolas" w:hAnsi="Consolas" w:cs="Consolas"/>
          <w:b/>
          <w:bCs/>
          <w:color w:val="000000"/>
          <w:sz w:val="20"/>
          <w:szCs w:val="20"/>
        </w:rPr>
      </w:pPr>
    </w:p>
    <w:p w14:paraId="65ABDC2D" w14:textId="669BBF22" w:rsidR="0099692E" w:rsidRPr="00ED3630" w:rsidRDefault="00ED3630" w:rsidP="0099692E">
      <w:pPr>
        <w:widowControl w:val="0"/>
        <w:autoSpaceDE w:val="0"/>
        <w:autoSpaceDN w:val="0"/>
        <w:adjustRightInd w:val="0"/>
        <w:jc w:val="both"/>
        <w:rPr>
          <w:rFonts w:ascii="Consolas" w:hAnsi="Consolas" w:cs="Consolas"/>
          <w:b/>
          <w:bCs/>
          <w:color w:val="7F0055"/>
          <w:sz w:val="20"/>
          <w:szCs w:val="20"/>
        </w:rPr>
      </w:pPr>
      <w:r w:rsidRPr="00ED3630">
        <w:rPr>
          <w:rFonts w:ascii="Consolas" w:hAnsi="Consolas" w:cs="Consolas"/>
          <w:b/>
          <w:bCs/>
          <w:color w:val="000000"/>
          <w:sz w:val="20"/>
          <w:szCs w:val="20"/>
        </w:rPr>
        <w:t>arithmetic</w:t>
      </w:r>
      <w:r w:rsidR="0099692E" w:rsidRPr="00ED3630">
        <w:rPr>
          <w:rFonts w:ascii="Consolas" w:hAnsi="Consolas" w:cs="Consolas"/>
          <w:b/>
          <w:bCs/>
          <w:color w:val="000000"/>
          <w:sz w:val="20"/>
          <w:szCs w:val="20"/>
        </w:rPr>
        <w:t>_tools.cpp</w:t>
      </w:r>
    </w:p>
    <w:p w14:paraId="2D28E4F7" w14:textId="283AA158" w:rsidR="0099692E" w:rsidRDefault="0099692E" w:rsidP="0099692E">
      <w:pPr>
        <w:widowControl w:val="0"/>
        <w:autoSpaceDE w:val="0"/>
        <w:autoSpaceDN w:val="0"/>
        <w:adjustRightInd w:val="0"/>
        <w:jc w:val="both"/>
        <w:rPr>
          <w:rFonts w:ascii="Consolas" w:hAnsi="Consolas" w:cs="Consolas"/>
          <w:color w:val="000000"/>
          <w:shd w:val="clear" w:color="auto" w:fill="E8F2FE"/>
        </w:rPr>
      </w:pPr>
      <w:r w:rsidRPr="0099692E">
        <w:rPr>
          <w:rFonts w:ascii="Consolas" w:hAnsi="Consolas" w:cs="Consolas"/>
          <w:b/>
          <w:bCs/>
          <w:color w:val="7F0055"/>
          <w:sz w:val="20"/>
          <w:szCs w:val="20"/>
        </w:rPr>
        <w:t>#define</w:t>
      </w:r>
      <w:r w:rsidRPr="0099692E">
        <w:rPr>
          <w:rFonts w:ascii="Consolas" w:hAnsi="Consolas" w:cs="Consolas"/>
          <w:color w:val="000000"/>
          <w:sz w:val="20"/>
          <w:szCs w:val="20"/>
        </w:rPr>
        <w:t xml:space="preserve"> MAX </w:t>
      </w:r>
      <w:r>
        <w:rPr>
          <w:rFonts w:ascii="Consolas" w:hAnsi="Consolas" w:cs="Consolas"/>
          <w:color w:val="000000"/>
          <w:sz w:val="20"/>
          <w:szCs w:val="20"/>
        </w:rPr>
        <w:t>8</w:t>
      </w:r>
      <w:r w:rsidRPr="0099692E">
        <w:rPr>
          <w:rFonts w:ascii="Consolas" w:hAnsi="Consolas" w:cs="Consolas"/>
          <w:color w:val="3F7F5F"/>
          <w:sz w:val="20"/>
          <w:szCs w:val="20"/>
        </w:rPr>
        <w:t>//</w:t>
      </w:r>
      <w:r>
        <w:rPr>
          <w:rFonts w:ascii="Consolas" w:hAnsi="Consolas" w:cs="Consolas"/>
          <w:color w:val="3F7F5F"/>
          <w:sz w:val="20"/>
          <w:szCs w:val="20"/>
        </w:rPr>
        <w:t>Byte = 8 bits</w:t>
      </w:r>
    </w:p>
    <w:p w14:paraId="023BC34A" w14:textId="00AD2029" w:rsidR="00ED3630" w:rsidRDefault="00ED3630" w:rsidP="0099692E">
      <w:pPr>
        <w:widowControl w:val="0"/>
        <w:autoSpaceDE w:val="0"/>
        <w:autoSpaceDN w:val="0"/>
        <w:adjustRightInd w:val="0"/>
        <w:jc w:val="both"/>
        <w:rPr>
          <w:rFonts w:ascii="Consolas" w:hAnsi="Consolas" w:cs="Consolas"/>
          <w:color w:val="000000"/>
          <w:sz w:val="20"/>
          <w:szCs w:val="20"/>
        </w:rPr>
      </w:pPr>
      <w:r w:rsidRPr="0099692E">
        <w:rPr>
          <w:rFonts w:ascii="Consolas" w:hAnsi="Consolas" w:cs="Consolas"/>
          <w:b/>
          <w:bCs/>
          <w:color w:val="7F0055"/>
          <w:sz w:val="20"/>
          <w:szCs w:val="20"/>
        </w:rPr>
        <w:t>void</w:t>
      </w:r>
      <w:r w:rsidRPr="0099692E">
        <w:rPr>
          <w:rFonts w:ascii="Consolas" w:hAnsi="Consolas" w:cs="Consolas"/>
          <w:color w:val="000000"/>
          <w:sz w:val="20"/>
          <w:szCs w:val="20"/>
        </w:rPr>
        <w:t xml:space="preserve"> func_</w:t>
      </w:r>
      <w:r>
        <w:rPr>
          <w:rFonts w:ascii="Consolas" w:hAnsi="Consolas" w:cs="Consolas"/>
          <w:color w:val="000000"/>
          <w:sz w:val="20"/>
          <w:szCs w:val="20"/>
        </w:rPr>
        <w:t>signed_2s_addition</w:t>
      </w:r>
      <w:r w:rsidRPr="0099692E">
        <w:rPr>
          <w:rFonts w:ascii="Consolas" w:hAnsi="Consolas" w:cs="Consolas"/>
          <w:color w:val="000000"/>
          <w:sz w:val="20"/>
          <w:szCs w:val="20"/>
        </w:rPr>
        <w:t>(</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a[],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b[],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result[]){</w:t>
      </w:r>
      <w:r>
        <w:rPr>
          <w:rFonts w:ascii="Consolas" w:hAnsi="Consolas" w:cs="Consolas"/>
          <w:color w:val="000000"/>
          <w:sz w:val="20"/>
          <w:szCs w:val="20"/>
        </w:rPr>
        <w:t>...</w:t>
      </w:r>
      <w:r w:rsidRPr="0099692E">
        <w:rPr>
          <w:rFonts w:ascii="Consolas" w:hAnsi="Consolas" w:cs="Consolas"/>
          <w:color w:val="000000"/>
          <w:sz w:val="20"/>
          <w:szCs w:val="20"/>
        </w:rPr>
        <w:t>}</w:t>
      </w:r>
    </w:p>
    <w:p w14:paraId="0D17B3AD" w14:textId="034A8A8C" w:rsidR="0099692E" w:rsidRPr="0099692E" w:rsidRDefault="00ED3630" w:rsidP="0099692E">
      <w:pPr>
        <w:widowControl w:val="0"/>
        <w:autoSpaceDE w:val="0"/>
        <w:autoSpaceDN w:val="0"/>
        <w:adjustRightInd w:val="0"/>
        <w:jc w:val="both"/>
        <w:rPr>
          <w:rFonts w:cs="Times New Roman"/>
          <w:color w:val="000000"/>
        </w:rPr>
      </w:pPr>
      <w:r w:rsidRPr="0099692E">
        <w:rPr>
          <w:rFonts w:ascii="Consolas" w:hAnsi="Consolas" w:cs="Consolas"/>
          <w:b/>
          <w:bCs/>
          <w:color w:val="7F0055"/>
          <w:sz w:val="20"/>
          <w:szCs w:val="20"/>
        </w:rPr>
        <w:t>void</w:t>
      </w:r>
      <w:r w:rsidRPr="0099692E">
        <w:rPr>
          <w:rFonts w:ascii="Consolas" w:hAnsi="Consolas" w:cs="Consolas"/>
          <w:color w:val="000000"/>
          <w:sz w:val="20"/>
          <w:szCs w:val="20"/>
        </w:rPr>
        <w:t xml:space="preserve"> func_</w:t>
      </w:r>
      <w:r>
        <w:rPr>
          <w:rFonts w:ascii="Consolas" w:hAnsi="Consolas" w:cs="Consolas"/>
          <w:color w:val="000000"/>
          <w:sz w:val="20"/>
          <w:szCs w:val="20"/>
        </w:rPr>
        <w:t>signed_2s_subtraction</w:t>
      </w:r>
      <w:r w:rsidRPr="0099692E">
        <w:rPr>
          <w:rFonts w:ascii="Consolas" w:hAnsi="Consolas" w:cs="Consolas"/>
          <w:color w:val="000000"/>
          <w:sz w:val="20"/>
          <w:szCs w:val="20"/>
        </w:rPr>
        <w:t>(</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a[],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b[],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result[]){</w:t>
      </w:r>
      <w:r>
        <w:rPr>
          <w:rFonts w:ascii="Consolas" w:hAnsi="Consolas" w:cs="Consolas"/>
          <w:color w:val="000000"/>
          <w:sz w:val="20"/>
          <w:szCs w:val="20"/>
        </w:rPr>
        <w:t>...</w:t>
      </w:r>
      <w:r w:rsidRPr="0099692E">
        <w:rPr>
          <w:rFonts w:ascii="Consolas" w:hAnsi="Consolas" w:cs="Consolas"/>
          <w:color w:val="000000"/>
          <w:sz w:val="20"/>
          <w:szCs w:val="20"/>
        </w:rPr>
        <w:t>}</w:t>
      </w:r>
      <w:r w:rsidR="0099692E" w:rsidRPr="0099692E">
        <w:rPr>
          <w:rFonts w:ascii="Consolas" w:hAnsi="Consolas" w:cs="Consolas"/>
          <w:color w:val="000000"/>
          <w:sz w:val="20"/>
          <w:szCs w:val="20"/>
        </w:rPr>
        <w:t xml:space="preserve"> </w:t>
      </w:r>
    </w:p>
    <w:p w14:paraId="2E0BD473" w14:textId="77777777" w:rsidR="0099692E" w:rsidRDefault="0099692E" w:rsidP="0099692E">
      <w:pPr>
        <w:widowControl w:val="0"/>
        <w:autoSpaceDE w:val="0"/>
        <w:autoSpaceDN w:val="0"/>
        <w:adjustRightInd w:val="0"/>
        <w:jc w:val="both"/>
        <w:rPr>
          <w:rFonts w:ascii="Consolas" w:hAnsi="Consolas" w:cs="Consolas"/>
          <w:color w:val="000000"/>
          <w:sz w:val="20"/>
          <w:szCs w:val="20"/>
        </w:rPr>
      </w:pPr>
    </w:p>
    <w:p w14:paraId="189566E5" w14:textId="5DF1A745" w:rsidR="0099692E" w:rsidRDefault="0099692E" w:rsidP="00D97205">
      <w:pPr>
        <w:widowControl w:val="0"/>
        <w:autoSpaceDE w:val="0"/>
        <w:autoSpaceDN w:val="0"/>
        <w:adjustRightInd w:val="0"/>
        <w:jc w:val="both"/>
        <w:outlineLvl w:val="0"/>
        <w:rPr>
          <w:rFonts w:cs="Times New Roman"/>
        </w:rPr>
      </w:pPr>
      <w:r w:rsidRPr="0099692E">
        <w:rPr>
          <w:rFonts w:cs="Times New Roman"/>
        </w:rPr>
        <w:t>As seen, header files contain only the signatures of the functions and not the bodies. Please look at the ‘;’ in the end of each function. Now we are ready to add the headers to our main program and use the functions in each separate file:</w:t>
      </w:r>
    </w:p>
    <w:p w14:paraId="203AE3D2" w14:textId="15416F7E" w:rsidR="0099692E" w:rsidRDefault="0099692E" w:rsidP="0099692E">
      <w:pPr>
        <w:autoSpaceDE w:val="0"/>
        <w:autoSpaceDN w:val="0"/>
        <w:adjustRightInd w:val="0"/>
        <w:rPr>
          <w:rFonts w:ascii="Consolas" w:hAnsi="Consolas" w:cs="Consolas"/>
          <w:color w:val="2A00FF"/>
          <w:sz w:val="20"/>
          <w:szCs w:val="20"/>
        </w:rPr>
      </w:pPr>
      <w:r w:rsidRPr="00476D5A">
        <w:rPr>
          <w:rFonts w:ascii="Consolas" w:hAnsi="Consolas" w:cs="Consolas"/>
          <w:sz w:val="20"/>
          <w:szCs w:val="20"/>
        </w:rPr>
        <w:t>0</w:t>
      </w:r>
      <w:r w:rsidR="00ED3630">
        <w:rPr>
          <w:rFonts w:ascii="Consolas" w:hAnsi="Consolas" w:cs="Consolas"/>
          <w:sz w:val="20"/>
          <w:szCs w:val="20"/>
        </w:rPr>
        <w:t>0</w:t>
      </w:r>
      <w:r w:rsidRPr="00476D5A">
        <w:rPr>
          <w:rFonts w:ascii="Consolas" w:hAnsi="Consolas" w:cs="Consolas"/>
          <w:sz w:val="20"/>
          <w:szCs w:val="20"/>
        </w:rPr>
        <w:t xml:space="preserve"> </w:t>
      </w:r>
      <w:r w:rsidRPr="00D97205">
        <w:rPr>
          <w:rFonts w:ascii="Consolas" w:hAnsi="Consolas" w:cs="Consolas"/>
          <w:b/>
          <w:bCs/>
          <w:color w:val="7F0055"/>
          <w:sz w:val="20"/>
          <w:szCs w:val="20"/>
        </w:rPr>
        <w:t>#include</w:t>
      </w:r>
      <w:r w:rsidRPr="00D97205">
        <w:rPr>
          <w:rFonts w:ascii="Consolas" w:hAnsi="Consolas" w:cs="Consolas"/>
          <w:color w:val="000000"/>
          <w:sz w:val="20"/>
          <w:szCs w:val="20"/>
        </w:rPr>
        <w:t xml:space="preserve"> </w:t>
      </w:r>
      <w:r w:rsidRPr="00D97205">
        <w:rPr>
          <w:rFonts w:ascii="Consolas" w:hAnsi="Consolas" w:cs="Consolas"/>
          <w:color w:val="2A00FF"/>
          <w:sz w:val="20"/>
          <w:szCs w:val="20"/>
        </w:rPr>
        <w:t>&lt;stdio.h&gt;</w:t>
      </w:r>
    </w:p>
    <w:p w14:paraId="1E3C1BFE" w14:textId="50BD83C8" w:rsidR="00ED3630" w:rsidRPr="00D97205" w:rsidRDefault="00ED3630" w:rsidP="0099692E">
      <w:pPr>
        <w:autoSpaceDE w:val="0"/>
        <w:autoSpaceDN w:val="0"/>
        <w:adjustRightInd w:val="0"/>
        <w:rPr>
          <w:rFonts w:ascii="Consolas" w:hAnsi="Consolas" w:cs="Consolas"/>
          <w:sz w:val="20"/>
          <w:szCs w:val="20"/>
        </w:rPr>
      </w:pPr>
      <w:r w:rsidRPr="00D06B4B">
        <w:rPr>
          <w:rFonts w:ascii="Consolas" w:hAnsi="Consolas" w:cs="Consolas"/>
          <w:sz w:val="20"/>
          <w:szCs w:val="20"/>
          <w:highlight w:val="yellow"/>
        </w:rPr>
        <w:t>0</w:t>
      </w:r>
      <w:r>
        <w:rPr>
          <w:rFonts w:ascii="Consolas" w:hAnsi="Consolas" w:cs="Consolas"/>
          <w:sz w:val="20"/>
          <w:szCs w:val="20"/>
          <w:highlight w:val="yellow"/>
        </w:rPr>
        <w:t>1</w:t>
      </w:r>
      <w:r w:rsidRPr="00D06B4B">
        <w:rPr>
          <w:rFonts w:ascii="Consolas" w:hAnsi="Consolas" w:cs="Consolas"/>
          <w:sz w:val="20"/>
          <w:szCs w:val="20"/>
          <w:highlight w:val="yellow"/>
        </w:rPr>
        <w:t xml:space="preserve"> </w:t>
      </w:r>
      <w:r w:rsidRPr="00D06B4B">
        <w:rPr>
          <w:rFonts w:ascii="Consolas" w:hAnsi="Consolas" w:cs="Consolas"/>
          <w:b/>
          <w:bCs/>
          <w:color w:val="7F0055"/>
          <w:sz w:val="20"/>
          <w:szCs w:val="20"/>
          <w:highlight w:val="yellow"/>
        </w:rPr>
        <w:t>#include</w:t>
      </w:r>
      <w:r w:rsidRPr="00D06B4B">
        <w:rPr>
          <w:rFonts w:ascii="Consolas" w:hAnsi="Consolas" w:cs="Consolas"/>
          <w:color w:val="000000"/>
          <w:sz w:val="20"/>
          <w:szCs w:val="20"/>
          <w:highlight w:val="yellow"/>
        </w:rPr>
        <w:t xml:space="preserve"> </w:t>
      </w:r>
      <w:r w:rsidRPr="00D06B4B">
        <w:rPr>
          <w:rFonts w:ascii="Consolas" w:hAnsi="Consolas" w:cs="Consolas"/>
          <w:color w:val="2A00FF"/>
          <w:sz w:val="20"/>
          <w:szCs w:val="20"/>
          <w:highlight w:val="yellow"/>
        </w:rPr>
        <w:t>"</w:t>
      </w:r>
      <w:r>
        <w:rPr>
          <w:rFonts w:ascii="Consolas" w:hAnsi="Consolas" w:cs="Consolas"/>
          <w:color w:val="2A00FF"/>
          <w:sz w:val="20"/>
          <w:szCs w:val="20"/>
          <w:highlight w:val="yellow"/>
        </w:rPr>
        <w:t>arithmetic</w:t>
      </w:r>
      <w:r w:rsidRPr="00D06B4B">
        <w:rPr>
          <w:rFonts w:ascii="Consolas" w:hAnsi="Consolas" w:cs="Consolas"/>
          <w:color w:val="2A00FF"/>
          <w:sz w:val="20"/>
          <w:szCs w:val="20"/>
          <w:highlight w:val="yellow"/>
        </w:rPr>
        <w:t>_tools.h"</w:t>
      </w:r>
    </w:p>
    <w:p w14:paraId="0E42B101" w14:textId="6113CC4B" w:rsidR="0099692E" w:rsidRPr="00ED3630" w:rsidRDefault="0099692E" w:rsidP="0099692E">
      <w:pPr>
        <w:autoSpaceDE w:val="0"/>
        <w:autoSpaceDN w:val="0"/>
        <w:adjustRightInd w:val="0"/>
        <w:rPr>
          <w:rFonts w:ascii="Consolas" w:hAnsi="Consolas" w:cs="Consolas"/>
          <w:color w:val="2A00FF"/>
          <w:sz w:val="20"/>
          <w:szCs w:val="20"/>
        </w:rPr>
      </w:pPr>
      <w:r w:rsidRPr="00ED3630">
        <w:rPr>
          <w:rFonts w:ascii="Consolas" w:hAnsi="Consolas" w:cs="Consolas"/>
          <w:sz w:val="20"/>
          <w:szCs w:val="20"/>
        </w:rPr>
        <w:t xml:space="preserve">02 </w:t>
      </w:r>
      <w:r w:rsidRPr="00ED3630">
        <w:rPr>
          <w:rFonts w:ascii="Consolas" w:hAnsi="Consolas" w:cs="Consolas"/>
          <w:b/>
          <w:bCs/>
          <w:color w:val="7F0055"/>
          <w:sz w:val="20"/>
          <w:szCs w:val="20"/>
        </w:rPr>
        <w:t>#include</w:t>
      </w:r>
      <w:r w:rsidRPr="00ED3630">
        <w:rPr>
          <w:rFonts w:ascii="Consolas" w:hAnsi="Consolas" w:cs="Consolas"/>
          <w:color w:val="000000"/>
          <w:sz w:val="20"/>
          <w:szCs w:val="20"/>
        </w:rPr>
        <w:t xml:space="preserve"> </w:t>
      </w:r>
      <w:r w:rsidRPr="00ED3630">
        <w:rPr>
          <w:rFonts w:ascii="Consolas" w:hAnsi="Consolas" w:cs="Consolas"/>
          <w:color w:val="2A00FF"/>
          <w:sz w:val="20"/>
          <w:szCs w:val="20"/>
        </w:rPr>
        <w:t>"logic_tools.h"</w:t>
      </w:r>
    </w:p>
    <w:p w14:paraId="120B1187" w14:textId="6818A573" w:rsidR="00D92FAC" w:rsidRPr="00D97205" w:rsidRDefault="00D92FAC" w:rsidP="00D92FAC">
      <w:pPr>
        <w:autoSpaceDE w:val="0"/>
        <w:autoSpaceDN w:val="0"/>
        <w:adjustRightInd w:val="0"/>
        <w:rPr>
          <w:rFonts w:ascii="Consolas" w:hAnsi="Consolas" w:cs="Consolas"/>
          <w:sz w:val="20"/>
          <w:szCs w:val="20"/>
        </w:rPr>
      </w:pPr>
      <w:r w:rsidRPr="00ED3630">
        <w:rPr>
          <w:rFonts w:ascii="Consolas" w:hAnsi="Consolas" w:cs="Consolas"/>
          <w:sz w:val="20"/>
          <w:szCs w:val="20"/>
        </w:rPr>
        <w:t xml:space="preserve">03 </w:t>
      </w:r>
      <w:r w:rsidRPr="00ED3630">
        <w:rPr>
          <w:rFonts w:ascii="Consolas" w:hAnsi="Consolas" w:cs="Consolas"/>
          <w:b/>
          <w:bCs/>
          <w:color w:val="7F0055"/>
          <w:sz w:val="20"/>
          <w:szCs w:val="20"/>
        </w:rPr>
        <w:t>#include</w:t>
      </w:r>
      <w:r w:rsidRPr="00ED3630">
        <w:rPr>
          <w:rFonts w:ascii="Consolas" w:hAnsi="Consolas" w:cs="Consolas"/>
          <w:color w:val="000000"/>
          <w:sz w:val="20"/>
          <w:szCs w:val="20"/>
        </w:rPr>
        <w:t xml:space="preserve"> </w:t>
      </w:r>
      <w:r w:rsidRPr="00ED3630">
        <w:rPr>
          <w:rFonts w:ascii="Consolas" w:hAnsi="Consolas" w:cs="Consolas"/>
          <w:color w:val="2A00FF"/>
          <w:sz w:val="20"/>
          <w:szCs w:val="20"/>
        </w:rPr>
        <w:t>"comp_tools.h"</w:t>
      </w:r>
    </w:p>
    <w:p w14:paraId="2F8D324E" w14:textId="7731EC59" w:rsidR="0099692E" w:rsidRPr="00D97205" w:rsidRDefault="0099692E" w:rsidP="0099692E">
      <w:pPr>
        <w:autoSpaceDE w:val="0"/>
        <w:autoSpaceDN w:val="0"/>
        <w:adjustRightInd w:val="0"/>
        <w:rPr>
          <w:rFonts w:ascii="Consolas" w:hAnsi="Consolas" w:cs="Consolas"/>
          <w:sz w:val="20"/>
          <w:szCs w:val="20"/>
        </w:rPr>
      </w:pPr>
      <w:r w:rsidRPr="00476D5A">
        <w:rPr>
          <w:rFonts w:ascii="Consolas" w:hAnsi="Consolas" w:cs="Consolas"/>
          <w:sz w:val="20"/>
          <w:szCs w:val="20"/>
        </w:rPr>
        <w:t>0</w:t>
      </w:r>
      <w:r w:rsidR="00D92FAC">
        <w:rPr>
          <w:rFonts w:ascii="Consolas" w:hAnsi="Consolas" w:cs="Consolas"/>
          <w:sz w:val="20"/>
          <w:szCs w:val="20"/>
        </w:rPr>
        <w:t>4</w:t>
      </w:r>
      <w:r w:rsidRPr="00476D5A">
        <w:rPr>
          <w:rFonts w:ascii="Consolas" w:hAnsi="Consolas" w:cs="Consolas"/>
          <w:sz w:val="20"/>
          <w:szCs w:val="20"/>
        </w:rPr>
        <w:t xml:space="preserve"> </w:t>
      </w:r>
      <w:r w:rsidRPr="0099692E">
        <w:rPr>
          <w:rFonts w:ascii="Consolas" w:hAnsi="Consolas" w:cs="Consolas"/>
          <w:b/>
          <w:bCs/>
          <w:color w:val="7F0055"/>
          <w:sz w:val="20"/>
          <w:szCs w:val="20"/>
        </w:rPr>
        <w:t>#define</w:t>
      </w:r>
      <w:r w:rsidRPr="0099692E">
        <w:rPr>
          <w:rFonts w:ascii="Consolas" w:hAnsi="Consolas" w:cs="Consolas"/>
          <w:color w:val="000000"/>
          <w:sz w:val="20"/>
          <w:szCs w:val="20"/>
        </w:rPr>
        <w:t xml:space="preserve"> MAX 8</w:t>
      </w:r>
      <w:r w:rsidRPr="0099692E">
        <w:rPr>
          <w:rFonts w:ascii="Consolas" w:hAnsi="Consolas" w:cs="Consolas"/>
          <w:color w:val="3F7F5F"/>
          <w:sz w:val="20"/>
          <w:szCs w:val="20"/>
        </w:rPr>
        <w:t>//</w:t>
      </w:r>
      <w:r>
        <w:rPr>
          <w:rFonts w:ascii="Consolas" w:hAnsi="Consolas" w:cs="Consolas"/>
          <w:color w:val="3F7F5F"/>
          <w:sz w:val="20"/>
          <w:szCs w:val="20"/>
        </w:rPr>
        <w:t>Byte = 8 bits</w:t>
      </w:r>
    </w:p>
    <w:p w14:paraId="7F8AC4C3" w14:textId="60CE1022" w:rsidR="0099692E" w:rsidRPr="00D97205" w:rsidRDefault="0099692E" w:rsidP="0099692E">
      <w:pPr>
        <w:autoSpaceDE w:val="0"/>
        <w:autoSpaceDN w:val="0"/>
        <w:adjustRightInd w:val="0"/>
        <w:rPr>
          <w:rFonts w:ascii="Consolas" w:hAnsi="Consolas" w:cs="Consolas"/>
          <w:sz w:val="20"/>
          <w:szCs w:val="20"/>
        </w:rPr>
      </w:pPr>
      <w:r w:rsidRPr="00476D5A">
        <w:rPr>
          <w:rFonts w:ascii="Consolas" w:hAnsi="Consolas" w:cs="Consolas"/>
          <w:sz w:val="20"/>
          <w:szCs w:val="20"/>
        </w:rPr>
        <w:t>0</w:t>
      </w:r>
      <w:r w:rsidR="00D92FAC">
        <w:rPr>
          <w:rFonts w:ascii="Consolas" w:hAnsi="Consolas" w:cs="Consolas"/>
          <w:sz w:val="20"/>
          <w:szCs w:val="20"/>
        </w:rPr>
        <w:t>5</w:t>
      </w:r>
      <w:r w:rsidRPr="00476D5A">
        <w:rPr>
          <w:rFonts w:ascii="Consolas" w:hAnsi="Consolas" w:cs="Consolas"/>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w:t>
      </w:r>
      <w:r w:rsidRPr="00D97205">
        <w:rPr>
          <w:rFonts w:ascii="Consolas" w:hAnsi="Consolas" w:cs="Consolas"/>
          <w:b/>
          <w:bCs/>
          <w:color w:val="000000"/>
          <w:sz w:val="20"/>
          <w:szCs w:val="20"/>
        </w:rPr>
        <w:t>main</w:t>
      </w:r>
      <w:r w:rsidRPr="00D97205">
        <w:rPr>
          <w:rFonts w:ascii="Consolas" w:hAnsi="Consolas" w:cs="Consolas"/>
          <w:color w:val="000000"/>
          <w:sz w:val="20"/>
          <w:szCs w:val="20"/>
        </w:rPr>
        <w:t>(</w:t>
      </w:r>
      <w:r w:rsidRPr="00D97205">
        <w:rPr>
          <w:rFonts w:ascii="Consolas" w:hAnsi="Consolas" w:cs="Consolas"/>
          <w:b/>
          <w:bCs/>
          <w:color w:val="7F0055"/>
          <w:sz w:val="20"/>
          <w:szCs w:val="20"/>
        </w:rPr>
        <w:t>void</w:t>
      </w:r>
      <w:r w:rsidRPr="00D97205">
        <w:rPr>
          <w:rFonts w:ascii="Consolas" w:hAnsi="Consolas" w:cs="Consolas"/>
          <w:color w:val="000000"/>
          <w:sz w:val="20"/>
          <w:szCs w:val="20"/>
        </w:rPr>
        <w:t>) {</w:t>
      </w:r>
    </w:p>
    <w:p w14:paraId="09AB5F7C" w14:textId="548B0EA6"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06</w:t>
      </w:r>
      <w:r w:rsidR="0099692E" w:rsidRPr="00476D5A">
        <w:rPr>
          <w:rFonts w:ascii="Consolas" w:hAnsi="Consolas" w:cs="Consolas"/>
          <w:sz w:val="20"/>
          <w:szCs w:val="20"/>
        </w:rPr>
        <w:t xml:space="preserve"> </w:t>
      </w:r>
      <w:r w:rsidR="0099692E" w:rsidRPr="00D97205">
        <w:rPr>
          <w:rFonts w:ascii="Consolas" w:hAnsi="Consolas" w:cs="Consolas"/>
          <w:color w:val="000000"/>
          <w:sz w:val="20"/>
          <w:szCs w:val="20"/>
        </w:rPr>
        <w:t xml:space="preserve">    </w:t>
      </w:r>
      <w:r w:rsidR="0099692E" w:rsidRPr="00D97205">
        <w:rPr>
          <w:rFonts w:ascii="Consolas" w:hAnsi="Consolas" w:cs="Consolas"/>
          <w:b/>
          <w:bCs/>
          <w:color w:val="642880"/>
          <w:sz w:val="20"/>
          <w:szCs w:val="20"/>
        </w:rPr>
        <w:t>setbuf</w:t>
      </w:r>
      <w:r w:rsidR="0099692E" w:rsidRPr="00D97205">
        <w:rPr>
          <w:rFonts w:ascii="Consolas" w:hAnsi="Consolas" w:cs="Consolas"/>
          <w:color w:val="000000"/>
          <w:sz w:val="20"/>
          <w:szCs w:val="20"/>
        </w:rPr>
        <w:t>(stdout, NULL);</w:t>
      </w:r>
    </w:p>
    <w:p w14:paraId="0E7AC83B" w14:textId="35AC4C1E" w:rsidR="0099692E" w:rsidRDefault="00D92FAC" w:rsidP="0099692E">
      <w:pPr>
        <w:autoSpaceDE w:val="0"/>
        <w:autoSpaceDN w:val="0"/>
        <w:adjustRightInd w:val="0"/>
        <w:rPr>
          <w:rFonts w:ascii="Consolas" w:hAnsi="Consolas" w:cs="Consolas"/>
          <w:color w:val="000000"/>
          <w:sz w:val="20"/>
          <w:szCs w:val="20"/>
        </w:rPr>
      </w:pPr>
      <w:r>
        <w:rPr>
          <w:rFonts w:ascii="Consolas" w:hAnsi="Consolas" w:cs="Consolas"/>
          <w:sz w:val="20"/>
          <w:szCs w:val="20"/>
        </w:rPr>
        <w:t>07</w:t>
      </w:r>
      <w:r w:rsidR="0099692E" w:rsidRPr="00476D5A">
        <w:rPr>
          <w:rFonts w:ascii="Consolas" w:hAnsi="Consolas" w:cs="Consolas"/>
          <w:sz w:val="20"/>
          <w:szCs w:val="20"/>
        </w:rPr>
        <w:t xml:space="preserve"> </w:t>
      </w:r>
    </w:p>
    <w:p w14:paraId="17602B0B" w14:textId="28AF0E98"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08</w:t>
      </w:r>
      <w:r w:rsidR="0099692E" w:rsidRPr="00476D5A">
        <w:rPr>
          <w:rFonts w:ascii="Consolas" w:hAnsi="Consolas" w:cs="Consolas"/>
          <w:sz w:val="20"/>
          <w:szCs w:val="20"/>
        </w:rPr>
        <w:t xml:space="preserve"> </w:t>
      </w:r>
      <w:r w:rsidR="0099692E" w:rsidRPr="00D97205">
        <w:rPr>
          <w:rFonts w:ascii="Consolas" w:hAnsi="Consolas" w:cs="Consolas"/>
          <w:color w:val="000000"/>
          <w:sz w:val="20"/>
          <w:szCs w:val="20"/>
        </w:rPr>
        <w:t xml:space="preserve">    </w:t>
      </w:r>
      <w:r w:rsidR="0099692E" w:rsidRPr="00D97205">
        <w:rPr>
          <w:rFonts w:ascii="Consolas" w:hAnsi="Consolas" w:cs="Consolas"/>
          <w:b/>
          <w:bCs/>
          <w:color w:val="7F0055"/>
          <w:sz w:val="20"/>
          <w:szCs w:val="20"/>
        </w:rPr>
        <w:t>int</w:t>
      </w:r>
      <w:r w:rsidR="0099692E" w:rsidRPr="00D97205">
        <w:rPr>
          <w:rFonts w:ascii="Consolas" w:hAnsi="Consolas" w:cs="Consolas"/>
          <w:color w:val="000000"/>
          <w:sz w:val="20"/>
          <w:szCs w:val="20"/>
        </w:rPr>
        <w:t xml:space="preserve"> x[MAX];</w:t>
      </w:r>
    </w:p>
    <w:p w14:paraId="5F6013E5" w14:textId="224B173C"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09</w:t>
      </w:r>
      <w:r w:rsidR="0099692E" w:rsidRPr="00476D5A">
        <w:rPr>
          <w:rFonts w:ascii="Consolas" w:hAnsi="Consolas" w:cs="Consolas"/>
          <w:sz w:val="20"/>
          <w:szCs w:val="20"/>
        </w:rPr>
        <w:t xml:space="preserve"> </w:t>
      </w:r>
      <w:r w:rsidR="0099692E" w:rsidRPr="00D97205">
        <w:rPr>
          <w:rFonts w:ascii="Consolas" w:hAnsi="Consolas" w:cs="Consolas"/>
          <w:color w:val="000000"/>
          <w:sz w:val="20"/>
          <w:szCs w:val="20"/>
        </w:rPr>
        <w:t xml:space="preserve">    </w:t>
      </w:r>
      <w:r w:rsidR="0099692E" w:rsidRPr="00D97205">
        <w:rPr>
          <w:rFonts w:ascii="Consolas" w:hAnsi="Consolas" w:cs="Consolas"/>
          <w:b/>
          <w:bCs/>
          <w:color w:val="7F0055"/>
          <w:sz w:val="20"/>
          <w:szCs w:val="20"/>
        </w:rPr>
        <w:t>int</w:t>
      </w:r>
      <w:r w:rsidR="0099692E" w:rsidRPr="00D97205">
        <w:rPr>
          <w:rFonts w:ascii="Consolas" w:hAnsi="Consolas" w:cs="Consolas"/>
          <w:color w:val="000000"/>
          <w:sz w:val="20"/>
          <w:szCs w:val="20"/>
        </w:rPr>
        <w:t xml:space="preserve"> y[MAX];</w:t>
      </w:r>
    </w:p>
    <w:p w14:paraId="03E81C4D" w14:textId="7B7B6AAE" w:rsidR="0099692E" w:rsidRDefault="0099692E" w:rsidP="0099692E">
      <w:pPr>
        <w:autoSpaceDE w:val="0"/>
        <w:autoSpaceDN w:val="0"/>
        <w:adjustRightInd w:val="0"/>
        <w:rPr>
          <w:rFonts w:ascii="Consolas" w:hAnsi="Consolas" w:cs="Consolas"/>
          <w:color w:val="000000"/>
          <w:sz w:val="20"/>
          <w:szCs w:val="20"/>
        </w:rPr>
      </w:pPr>
      <w:r>
        <w:rPr>
          <w:rFonts w:ascii="Consolas" w:hAnsi="Consolas" w:cs="Consolas"/>
          <w:sz w:val="20"/>
          <w:szCs w:val="20"/>
        </w:rPr>
        <w:t>1</w:t>
      </w:r>
      <w:r w:rsidR="00D92FAC">
        <w:rPr>
          <w:rFonts w:ascii="Consolas" w:hAnsi="Consolas" w:cs="Consolas"/>
          <w:sz w:val="20"/>
          <w:szCs w:val="20"/>
        </w:rPr>
        <w:t>0</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7A925CDB" w14:textId="6A350D41"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sz w:val="20"/>
          <w:szCs w:val="20"/>
        </w:rPr>
        <w:t>1</w:t>
      </w:r>
      <w:r w:rsidR="00D92FAC">
        <w:rPr>
          <w:rFonts w:ascii="Consolas" w:hAnsi="Consolas" w:cs="Consolas"/>
          <w:sz w:val="20"/>
          <w:szCs w:val="20"/>
        </w:rPr>
        <w:t>1</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"Enter the first binary number:\n"</w:t>
      </w:r>
      <w:r w:rsidRPr="00D97205">
        <w:rPr>
          <w:rFonts w:ascii="Consolas" w:hAnsi="Consolas" w:cs="Consolas"/>
          <w:color w:val="000000"/>
          <w:sz w:val="20"/>
          <w:szCs w:val="20"/>
        </w:rPr>
        <w:t>);</w:t>
      </w:r>
    </w:p>
    <w:p w14:paraId="5C01482D" w14:textId="0F47D4F1"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sz w:val="20"/>
          <w:szCs w:val="20"/>
        </w:rPr>
        <w:t>1</w:t>
      </w:r>
      <w:r w:rsidR="00D92FAC">
        <w:rPr>
          <w:rFonts w:ascii="Consolas" w:hAnsi="Consolas" w:cs="Consolas"/>
          <w:sz w:val="20"/>
          <w:szCs w:val="20"/>
        </w:rPr>
        <w:t>2</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383AC1B0" w14:textId="715F752E"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sz w:val="20"/>
          <w:szCs w:val="20"/>
        </w:rPr>
        <w:t>1</w:t>
      </w:r>
      <w:r w:rsidR="00D92FAC">
        <w:rPr>
          <w:rFonts w:ascii="Consolas" w:hAnsi="Consolas" w:cs="Consolas"/>
          <w:sz w:val="20"/>
          <w:szCs w:val="20"/>
        </w:rPr>
        <w:t>3</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scanf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&amp;x[i]);</w:t>
      </w:r>
    </w:p>
    <w:p w14:paraId="41254086" w14:textId="2E05AECA"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sz w:val="20"/>
          <w:szCs w:val="20"/>
        </w:rPr>
        <w:t>1</w:t>
      </w:r>
      <w:r w:rsidR="00D92FAC">
        <w:rPr>
          <w:rFonts w:ascii="Consolas" w:hAnsi="Consolas" w:cs="Consolas"/>
          <w:sz w:val="20"/>
          <w:szCs w:val="20"/>
        </w:rPr>
        <w:t>4</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4D292860" w14:textId="0176F4BC"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sz w:val="20"/>
          <w:szCs w:val="20"/>
        </w:rPr>
        <w:t>1</w:t>
      </w:r>
      <w:r w:rsidR="00D92FAC">
        <w:rPr>
          <w:rFonts w:ascii="Consolas" w:hAnsi="Consolas" w:cs="Consolas"/>
          <w:sz w:val="20"/>
          <w:szCs w:val="20"/>
        </w:rPr>
        <w:t>5</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"Enter the second binary number:\n"</w:t>
      </w:r>
      <w:r w:rsidRPr="00D97205">
        <w:rPr>
          <w:rFonts w:ascii="Consolas" w:hAnsi="Consolas" w:cs="Consolas"/>
          <w:color w:val="000000"/>
          <w:sz w:val="20"/>
          <w:szCs w:val="20"/>
        </w:rPr>
        <w:t>);</w:t>
      </w:r>
    </w:p>
    <w:p w14:paraId="3EFEC098" w14:textId="79DACAC3"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16</w:t>
      </w:r>
      <w:r w:rsidR="0099692E" w:rsidRPr="00476D5A">
        <w:rPr>
          <w:rFonts w:ascii="Consolas" w:hAnsi="Consolas" w:cs="Consolas"/>
          <w:sz w:val="20"/>
          <w:szCs w:val="20"/>
        </w:rPr>
        <w:t xml:space="preserve"> </w:t>
      </w:r>
      <w:r w:rsidR="0099692E" w:rsidRPr="00D97205">
        <w:rPr>
          <w:rFonts w:ascii="Consolas" w:hAnsi="Consolas" w:cs="Consolas"/>
          <w:color w:val="000000"/>
          <w:sz w:val="20"/>
          <w:szCs w:val="20"/>
        </w:rPr>
        <w:t xml:space="preserve">    </w:t>
      </w:r>
      <w:r w:rsidR="0099692E" w:rsidRPr="00D97205">
        <w:rPr>
          <w:rFonts w:ascii="Consolas" w:hAnsi="Consolas" w:cs="Consolas"/>
          <w:b/>
          <w:bCs/>
          <w:color w:val="7F0055"/>
          <w:sz w:val="20"/>
          <w:szCs w:val="20"/>
        </w:rPr>
        <w:t>for</w:t>
      </w:r>
      <w:r w:rsidR="0099692E" w:rsidRPr="00D97205">
        <w:rPr>
          <w:rFonts w:ascii="Consolas" w:hAnsi="Consolas" w:cs="Consolas"/>
          <w:color w:val="000000"/>
          <w:sz w:val="20"/>
          <w:szCs w:val="20"/>
        </w:rPr>
        <w:t>(</w:t>
      </w:r>
      <w:r w:rsidR="0099692E" w:rsidRPr="00D97205">
        <w:rPr>
          <w:rFonts w:ascii="Consolas" w:hAnsi="Consolas" w:cs="Consolas"/>
          <w:b/>
          <w:bCs/>
          <w:color w:val="7F0055"/>
          <w:sz w:val="20"/>
          <w:szCs w:val="20"/>
        </w:rPr>
        <w:t>int</w:t>
      </w:r>
      <w:r w:rsidR="0099692E" w:rsidRPr="00D97205">
        <w:rPr>
          <w:rFonts w:ascii="Consolas" w:hAnsi="Consolas" w:cs="Consolas"/>
          <w:color w:val="000000"/>
          <w:sz w:val="20"/>
          <w:szCs w:val="20"/>
        </w:rPr>
        <w:t xml:space="preserve"> i=0; i &lt; MAX; i = i + 1){</w:t>
      </w:r>
    </w:p>
    <w:p w14:paraId="4E2F5944" w14:textId="556875E3"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17</w:t>
      </w:r>
      <w:r w:rsidR="0099692E" w:rsidRPr="00476D5A">
        <w:rPr>
          <w:rFonts w:ascii="Consolas" w:hAnsi="Consolas" w:cs="Consolas"/>
          <w:sz w:val="20"/>
          <w:szCs w:val="20"/>
        </w:rPr>
        <w:t xml:space="preserve"> </w:t>
      </w:r>
      <w:r w:rsidR="0099692E" w:rsidRPr="00D97205">
        <w:rPr>
          <w:rFonts w:ascii="Consolas" w:hAnsi="Consolas" w:cs="Consolas"/>
          <w:color w:val="000000"/>
          <w:sz w:val="20"/>
          <w:szCs w:val="20"/>
        </w:rPr>
        <w:t xml:space="preserve">        </w:t>
      </w:r>
      <w:r w:rsidR="0099692E" w:rsidRPr="00D97205">
        <w:rPr>
          <w:rFonts w:ascii="Consolas" w:hAnsi="Consolas" w:cs="Consolas"/>
          <w:b/>
          <w:bCs/>
          <w:color w:val="642880"/>
          <w:sz w:val="20"/>
          <w:szCs w:val="20"/>
        </w:rPr>
        <w:t>scanf</w:t>
      </w:r>
      <w:r w:rsidR="0099692E" w:rsidRPr="00D97205">
        <w:rPr>
          <w:rFonts w:ascii="Consolas" w:hAnsi="Consolas" w:cs="Consolas"/>
          <w:color w:val="000000"/>
          <w:sz w:val="20"/>
          <w:szCs w:val="20"/>
        </w:rPr>
        <w:t>(</w:t>
      </w:r>
      <w:r w:rsidR="0099692E" w:rsidRPr="00D97205">
        <w:rPr>
          <w:rFonts w:ascii="Consolas" w:hAnsi="Consolas" w:cs="Consolas"/>
          <w:color w:val="2A00FF"/>
          <w:sz w:val="20"/>
          <w:szCs w:val="20"/>
        </w:rPr>
        <w:t>"%d"</w:t>
      </w:r>
      <w:r w:rsidR="0099692E" w:rsidRPr="00D97205">
        <w:rPr>
          <w:rFonts w:ascii="Consolas" w:hAnsi="Consolas" w:cs="Consolas"/>
          <w:color w:val="000000"/>
          <w:sz w:val="20"/>
          <w:szCs w:val="20"/>
        </w:rPr>
        <w:t>, &amp;y[i]);</w:t>
      </w:r>
    </w:p>
    <w:p w14:paraId="09805B93" w14:textId="78D93A96"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18</w:t>
      </w:r>
      <w:r w:rsidR="0099692E" w:rsidRPr="00476D5A">
        <w:rPr>
          <w:rFonts w:ascii="Consolas" w:hAnsi="Consolas" w:cs="Consolas"/>
          <w:sz w:val="20"/>
          <w:szCs w:val="20"/>
        </w:rPr>
        <w:t xml:space="preserve"> </w:t>
      </w:r>
      <w:r w:rsidR="0099692E" w:rsidRPr="00D97205">
        <w:rPr>
          <w:rFonts w:ascii="Consolas" w:hAnsi="Consolas" w:cs="Consolas"/>
          <w:color w:val="000000"/>
          <w:sz w:val="20"/>
          <w:szCs w:val="20"/>
        </w:rPr>
        <w:t xml:space="preserve">    }</w:t>
      </w:r>
    </w:p>
    <w:p w14:paraId="1C45D006" w14:textId="68769AA8"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19</w:t>
      </w:r>
      <w:r w:rsidR="0099692E" w:rsidRPr="00476D5A">
        <w:rPr>
          <w:rFonts w:ascii="Consolas" w:hAnsi="Consolas" w:cs="Consolas"/>
          <w:sz w:val="20"/>
          <w:szCs w:val="20"/>
        </w:rPr>
        <w:t xml:space="preserve"> </w:t>
      </w:r>
    </w:p>
    <w:p w14:paraId="3D4A43CE" w14:textId="473D3773"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20</w:t>
      </w:r>
      <w:r w:rsidR="0099692E" w:rsidRPr="00476D5A">
        <w:rPr>
          <w:rFonts w:ascii="Consolas" w:hAnsi="Consolas" w:cs="Consolas"/>
          <w:sz w:val="20"/>
          <w:szCs w:val="20"/>
        </w:rPr>
        <w:t xml:space="preserve"> </w:t>
      </w:r>
      <w:r w:rsidR="0099692E" w:rsidRPr="00D97205">
        <w:rPr>
          <w:rFonts w:ascii="Consolas" w:hAnsi="Consolas" w:cs="Consolas"/>
          <w:color w:val="000000"/>
          <w:sz w:val="20"/>
          <w:szCs w:val="20"/>
        </w:rPr>
        <w:t xml:space="preserve">    </w:t>
      </w:r>
      <w:r w:rsidR="0099692E" w:rsidRPr="00D97205">
        <w:rPr>
          <w:rFonts w:ascii="Consolas" w:hAnsi="Consolas" w:cs="Consolas"/>
          <w:b/>
          <w:bCs/>
          <w:color w:val="7F0055"/>
          <w:sz w:val="20"/>
          <w:szCs w:val="20"/>
        </w:rPr>
        <w:t>int</w:t>
      </w:r>
      <w:r w:rsidR="0099692E" w:rsidRPr="00D97205">
        <w:rPr>
          <w:rFonts w:ascii="Consolas" w:hAnsi="Consolas" w:cs="Consolas"/>
          <w:color w:val="000000"/>
          <w:sz w:val="20"/>
          <w:szCs w:val="20"/>
        </w:rPr>
        <w:t xml:space="preserve"> z[MAX];</w:t>
      </w:r>
    </w:p>
    <w:p w14:paraId="65181691" w14:textId="70284987" w:rsidR="0099692E" w:rsidRPr="00ED3630" w:rsidRDefault="0099692E" w:rsidP="0099692E">
      <w:pPr>
        <w:autoSpaceDE w:val="0"/>
        <w:autoSpaceDN w:val="0"/>
        <w:adjustRightInd w:val="0"/>
        <w:rPr>
          <w:rFonts w:ascii="Consolas" w:hAnsi="Consolas" w:cs="Consolas"/>
          <w:color w:val="000000"/>
          <w:sz w:val="20"/>
          <w:szCs w:val="20"/>
        </w:rPr>
      </w:pPr>
      <w:r w:rsidRPr="00ED3630">
        <w:rPr>
          <w:rFonts w:ascii="Consolas" w:hAnsi="Consolas" w:cs="Consolas"/>
          <w:sz w:val="20"/>
          <w:szCs w:val="20"/>
        </w:rPr>
        <w:t>2</w:t>
      </w:r>
      <w:r w:rsidR="00D92FAC" w:rsidRPr="00ED3630">
        <w:rPr>
          <w:rFonts w:ascii="Consolas" w:hAnsi="Consolas" w:cs="Consolas"/>
          <w:sz w:val="20"/>
          <w:szCs w:val="20"/>
        </w:rPr>
        <w:t>1</w:t>
      </w:r>
      <w:r w:rsidRPr="00ED3630">
        <w:rPr>
          <w:rFonts w:ascii="Consolas" w:hAnsi="Consolas" w:cs="Consolas"/>
          <w:sz w:val="20"/>
          <w:szCs w:val="20"/>
        </w:rPr>
        <w:t xml:space="preserve"> </w:t>
      </w:r>
      <w:r w:rsidRPr="00ED3630">
        <w:rPr>
          <w:rFonts w:ascii="Consolas" w:hAnsi="Consolas" w:cs="Consolas"/>
          <w:color w:val="000000"/>
          <w:sz w:val="20"/>
          <w:szCs w:val="20"/>
        </w:rPr>
        <w:t xml:space="preserve">    </w:t>
      </w:r>
      <w:r w:rsidR="00D37389" w:rsidRPr="00ED3630">
        <w:rPr>
          <w:rFonts w:ascii="Consolas" w:hAnsi="Consolas" w:cs="Consolas"/>
          <w:color w:val="3F7F5F"/>
          <w:sz w:val="20"/>
          <w:szCs w:val="20"/>
        </w:rPr>
        <w:t>//</w:t>
      </w:r>
      <w:r w:rsidRPr="00ED3630">
        <w:rPr>
          <w:rFonts w:ascii="Consolas" w:hAnsi="Consolas" w:cs="Consolas"/>
          <w:color w:val="3F7F5F"/>
          <w:sz w:val="20"/>
          <w:szCs w:val="20"/>
        </w:rPr>
        <w:t>func_and(x, y, z);</w:t>
      </w:r>
    </w:p>
    <w:p w14:paraId="206FDA36" w14:textId="5499B288" w:rsidR="00D92FAC" w:rsidRPr="00ED3630" w:rsidRDefault="00D92FAC" w:rsidP="0099692E">
      <w:pPr>
        <w:autoSpaceDE w:val="0"/>
        <w:autoSpaceDN w:val="0"/>
        <w:adjustRightInd w:val="0"/>
        <w:rPr>
          <w:rFonts w:ascii="Consolas" w:hAnsi="Consolas" w:cs="Consolas"/>
          <w:color w:val="3F7F5F"/>
          <w:sz w:val="20"/>
          <w:szCs w:val="20"/>
        </w:rPr>
      </w:pPr>
      <w:r w:rsidRPr="00ED3630">
        <w:rPr>
          <w:rFonts w:ascii="Consolas" w:hAnsi="Consolas" w:cs="Consolas"/>
          <w:sz w:val="20"/>
          <w:szCs w:val="20"/>
        </w:rPr>
        <w:t xml:space="preserve">22 </w:t>
      </w:r>
      <w:r w:rsidRPr="00ED3630">
        <w:rPr>
          <w:rFonts w:ascii="Consolas" w:hAnsi="Consolas" w:cs="Consolas"/>
          <w:color w:val="000000"/>
          <w:sz w:val="20"/>
          <w:szCs w:val="20"/>
        </w:rPr>
        <w:t xml:space="preserve">    </w:t>
      </w:r>
      <w:r w:rsidR="00D37389" w:rsidRPr="00ED3630">
        <w:rPr>
          <w:rFonts w:ascii="Consolas" w:hAnsi="Consolas" w:cs="Consolas"/>
          <w:color w:val="3F7F5F"/>
          <w:sz w:val="20"/>
          <w:szCs w:val="20"/>
        </w:rPr>
        <w:t>//</w:t>
      </w:r>
      <w:r w:rsidRPr="00ED3630">
        <w:rPr>
          <w:rFonts w:ascii="Consolas" w:hAnsi="Consolas" w:cs="Consolas"/>
          <w:color w:val="3F7F5F"/>
          <w:sz w:val="20"/>
          <w:szCs w:val="20"/>
        </w:rPr>
        <w:t>func_not(x, z);</w:t>
      </w:r>
    </w:p>
    <w:p w14:paraId="64F6FA52" w14:textId="7E10E1EC" w:rsidR="00D92FAC" w:rsidRPr="00D97205" w:rsidRDefault="00D92FAC" w:rsidP="0099692E">
      <w:pPr>
        <w:autoSpaceDE w:val="0"/>
        <w:autoSpaceDN w:val="0"/>
        <w:adjustRightInd w:val="0"/>
        <w:rPr>
          <w:rFonts w:ascii="Consolas" w:hAnsi="Consolas" w:cs="Consolas"/>
          <w:sz w:val="20"/>
          <w:szCs w:val="20"/>
        </w:rPr>
      </w:pPr>
      <w:r w:rsidRPr="00ED3630">
        <w:rPr>
          <w:rFonts w:ascii="Consolas" w:hAnsi="Consolas" w:cs="Consolas"/>
          <w:sz w:val="20"/>
          <w:szCs w:val="20"/>
          <w:highlight w:val="yellow"/>
        </w:rPr>
        <w:t xml:space="preserve">23 </w:t>
      </w:r>
      <w:r w:rsidRPr="00ED3630">
        <w:rPr>
          <w:rFonts w:ascii="Consolas" w:hAnsi="Consolas" w:cs="Consolas"/>
          <w:color w:val="000000"/>
          <w:sz w:val="20"/>
          <w:szCs w:val="20"/>
          <w:highlight w:val="yellow"/>
        </w:rPr>
        <w:t xml:space="preserve">    </w:t>
      </w:r>
      <w:r w:rsidRPr="00ED3630">
        <w:rPr>
          <w:rFonts w:ascii="Consolas" w:hAnsi="Consolas" w:cs="Consolas"/>
          <w:color w:val="000000"/>
          <w:sz w:val="20"/>
          <w:szCs w:val="20"/>
          <w:highlight w:val="yellow"/>
          <w:shd w:val="clear" w:color="auto" w:fill="D4D4D4"/>
        </w:rPr>
        <w:t>func_</w:t>
      </w:r>
      <w:r w:rsidR="00ED3630" w:rsidRPr="00ED3630">
        <w:rPr>
          <w:rFonts w:ascii="Consolas" w:hAnsi="Consolas" w:cs="Consolas"/>
          <w:color w:val="000000"/>
          <w:sz w:val="20"/>
          <w:szCs w:val="20"/>
          <w:highlight w:val="yellow"/>
          <w:shd w:val="clear" w:color="auto" w:fill="D4D4D4"/>
        </w:rPr>
        <w:t>signed</w:t>
      </w:r>
      <w:r w:rsidRPr="00ED3630">
        <w:rPr>
          <w:rFonts w:ascii="Consolas" w:hAnsi="Consolas" w:cs="Consolas"/>
          <w:color w:val="000000"/>
          <w:sz w:val="20"/>
          <w:szCs w:val="20"/>
          <w:highlight w:val="yellow"/>
          <w:shd w:val="clear" w:color="auto" w:fill="D4D4D4"/>
        </w:rPr>
        <w:t>_</w:t>
      </w:r>
      <w:r w:rsidR="00ED3630" w:rsidRPr="00ED3630">
        <w:rPr>
          <w:rFonts w:ascii="Consolas" w:hAnsi="Consolas" w:cs="Consolas"/>
          <w:color w:val="000000"/>
          <w:sz w:val="20"/>
          <w:szCs w:val="20"/>
          <w:highlight w:val="yellow"/>
          <w:shd w:val="clear" w:color="auto" w:fill="D4D4D4"/>
        </w:rPr>
        <w:t>2s_addition</w:t>
      </w:r>
      <w:r w:rsidRPr="00ED3630">
        <w:rPr>
          <w:rFonts w:ascii="Consolas" w:hAnsi="Consolas" w:cs="Consolas"/>
          <w:color w:val="000000"/>
          <w:sz w:val="20"/>
          <w:szCs w:val="20"/>
          <w:highlight w:val="yellow"/>
        </w:rPr>
        <w:t xml:space="preserve">(x, </w:t>
      </w:r>
      <w:r w:rsidR="00ED3630" w:rsidRPr="00ED3630">
        <w:rPr>
          <w:rFonts w:ascii="Consolas" w:hAnsi="Consolas" w:cs="Consolas"/>
          <w:color w:val="000000"/>
          <w:sz w:val="20"/>
          <w:szCs w:val="20"/>
          <w:highlight w:val="yellow"/>
        </w:rPr>
        <w:t xml:space="preserve">y, </w:t>
      </w:r>
      <w:r w:rsidRPr="00ED3630">
        <w:rPr>
          <w:rFonts w:ascii="Consolas" w:hAnsi="Consolas" w:cs="Consolas"/>
          <w:color w:val="000000"/>
          <w:sz w:val="20"/>
          <w:szCs w:val="20"/>
          <w:highlight w:val="yellow"/>
        </w:rPr>
        <w:t>z);</w:t>
      </w:r>
    </w:p>
    <w:p w14:paraId="6826A59F" w14:textId="43AA70C4"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sz w:val="20"/>
          <w:szCs w:val="20"/>
        </w:rPr>
        <w:t>2</w:t>
      </w:r>
      <w:r w:rsidR="00D92FAC">
        <w:rPr>
          <w:rFonts w:ascii="Consolas" w:hAnsi="Consolas" w:cs="Consolas"/>
          <w:sz w:val="20"/>
          <w:szCs w:val="20"/>
        </w:rPr>
        <w:t>4</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"The first number AND second binary yield:\n"</w:t>
      </w:r>
      <w:r w:rsidRPr="00D97205">
        <w:rPr>
          <w:rFonts w:ascii="Consolas" w:hAnsi="Consolas" w:cs="Consolas"/>
          <w:color w:val="000000"/>
          <w:sz w:val="20"/>
          <w:szCs w:val="20"/>
        </w:rPr>
        <w:t>);</w:t>
      </w:r>
    </w:p>
    <w:p w14:paraId="2DACA2A6" w14:textId="41D62E42"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sz w:val="20"/>
          <w:szCs w:val="20"/>
        </w:rPr>
        <w:t>2</w:t>
      </w:r>
      <w:r w:rsidR="00D92FAC">
        <w:rPr>
          <w:rFonts w:ascii="Consolas" w:hAnsi="Consolas" w:cs="Consolas"/>
          <w:sz w:val="20"/>
          <w:szCs w:val="20"/>
        </w:rPr>
        <w:t>5</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52E884A2" w14:textId="735284FA"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color w:val="000000"/>
          <w:sz w:val="20"/>
          <w:szCs w:val="20"/>
        </w:rPr>
        <w:t>2</w:t>
      </w:r>
      <w:r w:rsidR="00D92FAC">
        <w:rPr>
          <w:rFonts w:ascii="Consolas" w:hAnsi="Consolas" w:cs="Consolas"/>
          <w:color w:val="000000"/>
          <w:sz w:val="20"/>
          <w:szCs w:val="20"/>
        </w:rPr>
        <w:t>6</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z[i]);</w:t>
      </w:r>
    </w:p>
    <w:p w14:paraId="3D351BE2" w14:textId="6CBADD64"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color w:val="000000"/>
          <w:sz w:val="20"/>
          <w:szCs w:val="20"/>
        </w:rPr>
        <w:t>2</w:t>
      </w:r>
      <w:r w:rsidR="00D92FAC">
        <w:rPr>
          <w:rFonts w:ascii="Consolas" w:hAnsi="Consolas" w:cs="Consolas"/>
          <w:color w:val="000000"/>
          <w:sz w:val="20"/>
          <w:szCs w:val="20"/>
        </w:rPr>
        <w:t>7</w:t>
      </w:r>
      <w:r w:rsidRPr="00D97205">
        <w:rPr>
          <w:rFonts w:ascii="Consolas" w:hAnsi="Consolas" w:cs="Consolas"/>
          <w:color w:val="000000"/>
          <w:sz w:val="20"/>
          <w:szCs w:val="20"/>
        </w:rPr>
        <w:t xml:space="preserve">     }</w:t>
      </w:r>
    </w:p>
    <w:p w14:paraId="397B8F8F" w14:textId="62615859"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28</w:t>
      </w:r>
    </w:p>
    <w:p w14:paraId="543F2E59" w14:textId="7D18C8E5"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color w:val="000000"/>
          <w:sz w:val="20"/>
          <w:szCs w:val="20"/>
        </w:rPr>
        <w:t>29</w:t>
      </w:r>
      <w:r w:rsidR="0099692E" w:rsidRPr="00D97205">
        <w:rPr>
          <w:rFonts w:ascii="Consolas" w:hAnsi="Consolas" w:cs="Consolas"/>
          <w:color w:val="000000"/>
          <w:sz w:val="20"/>
          <w:szCs w:val="20"/>
        </w:rPr>
        <w:t xml:space="preserve">    </w:t>
      </w:r>
      <w:r w:rsidR="0099692E" w:rsidRPr="00D97205">
        <w:rPr>
          <w:rFonts w:ascii="Consolas" w:hAnsi="Consolas" w:cs="Consolas"/>
          <w:b/>
          <w:bCs/>
          <w:color w:val="7F0055"/>
          <w:sz w:val="20"/>
          <w:szCs w:val="20"/>
        </w:rPr>
        <w:t>return</w:t>
      </w:r>
      <w:r w:rsidR="0099692E" w:rsidRPr="00D97205">
        <w:rPr>
          <w:rFonts w:ascii="Consolas" w:hAnsi="Consolas" w:cs="Consolas"/>
          <w:color w:val="000000"/>
          <w:sz w:val="20"/>
          <w:szCs w:val="20"/>
        </w:rPr>
        <w:t xml:space="preserve"> 0;</w:t>
      </w:r>
    </w:p>
    <w:p w14:paraId="16E1FE87" w14:textId="3BC31CC9" w:rsidR="0099692E" w:rsidRPr="00D97205" w:rsidRDefault="0099692E" w:rsidP="0099692E">
      <w:pPr>
        <w:widowControl w:val="0"/>
        <w:autoSpaceDE w:val="0"/>
        <w:autoSpaceDN w:val="0"/>
        <w:adjustRightInd w:val="0"/>
        <w:jc w:val="both"/>
        <w:outlineLvl w:val="0"/>
        <w:rPr>
          <w:rFonts w:cs="Times New Roman"/>
          <w:sz w:val="20"/>
          <w:szCs w:val="20"/>
        </w:rPr>
      </w:pPr>
      <w:r>
        <w:rPr>
          <w:rFonts w:ascii="Consolas" w:hAnsi="Consolas" w:cs="Consolas"/>
          <w:color w:val="000000"/>
          <w:sz w:val="20"/>
          <w:szCs w:val="20"/>
        </w:rPr>
        <w:t>3</w:t>
      </w:r>
      <w:r w:rsidR="00D92FAC">
        <w:rPr>
          <w:rFonts w:ascii="Consolas" w:hAnsi="Consolas" w:cs="Consolas"/>
          <w:color w:val="000000"/>
          <w:sz w:val="20"/>
          <w:szCs w:val="20"/>
        </w:rPr>
        <w:t>0</w:t>
      </w:r>
      <w:r w:rsidRPr="00D97205">
        <w:rPr>
          <w:rFonts w:ascii="Consolas" w:hAnsi="Consolas" w:cs="Consolas"/>
          <w:color w:val="000000"/>
          <w:sz w:val="20"/>
          <w:szCs w:val="20"/>
        </w:rPr>
        <w:t>}</w:t>
      </w:r>
    </w:p>
    <w:p w14:paraId="483C78B7" w14:textId="77777777" w:rsidR="00DC2451" w:rsidRPr="00D97205" w:rsidRDefault="00DC2451" w:rsidP="00D97205">
      <w:pPr>
        <w:widowControl w:val="0"/>
        <w:autoSpaceDE w:val="0"/>
        <w:autoSpaceDN w:val="0"/>
        <w:adjustRightInd w:val="0"/>
        <w:jc w:val="both"/>
        <w:outlineLvl w:val="0"/>
        <w:rPr>
          <w:rFonts w:cs="Times New Roman"/>
          <w:sz w:val="20"/>
          <w:szCs w:val="20"/>
        </w:rPr>
      </w:pPr>
    </w:p>
    <w:p w14:paraId="2DE2DA8C" w14:textId="77777777" w:rsidR="00730491" w:rsidRPr="00730491" w:rsidRDefault="007F705F" w:rsidP="007F705F">
      <w:pPr>
        <w:widowControl w:val="0"/>
        <w:autoSpaceDE w:val="0"/>
        <w:autoSpaceDN w:val="0"/>
        <w:adjustRightInd w:val="0"/>
        <w:jc w:val="center"/>
        <w:outlineLvl w:val="0"/>
        <w:rPr>
          <w:rFonts w:cs="Times New Roman"/>
          <w:b/>
          <w:bCs/>
        </w:rPr>
      </w:pPr>
      <w:r>
        <w:rPr>
          <w:rFonts w:cs="Times New Roman"/>
          <w:b/>
          <w:bCs/>
        </w:rPr>
        <w:t>Lab Assignment</w:t>
      </w:r>
    </w:p>
    <w:p w14:paraId="3422FA39" w14:textId="1217E491" w:rsidR="007F705F" w:rsidRDefault="00730491" w:rsidP="00730491">
      <w:pPr>
        <w:widowControl w:val="0"/>
        <w:autoSpaceDE w:val="0"/>
        <w:autoSpaceDN w:val="0"/>
        <w:adjustRightInd w:val="0"/>
        <w:jc w:val="both"/>
        <w:rPr>
          <w:rFonts w:cs="Times New Roman"/>
          <w:color w:val="000000"/>
        </w:rPr>
      </w:pPr>
      <w:r w:rsidRPr="00730491">
        <w:rPr>
          <w:rFonts w:cs="Times New Roman"/>
        </w:rPr>
        <w:t xml:space="preserve">You should </w:t>
      </w:r>
      <w:r w:rsidRPr="00730491">
        <w:rPr>
          <w:rFonts w:cs="Times New Roman"/>
          <w:color w:val="000000"/>
        </w:rPr>
        <w:t>complete the above</w:t>
      </w:r>
      <w:r w:rsidR="007F705F">
        <w:rPr>
          <w:rFonts w:cs="Times New Roman"/>
          <w:color w:val="000000"/>
        </w:rPr>
        <w:t xml:space="preserve"> program</w:t>
      </w:r>
      <w:r w:rsidR="007259EE">
        <w:rPr>
          <w:rFonts w:cs="Times New Roman"/>
          <w:color w:val="000000"/>
        </w:rPr>
        <w:t xml:space="preserve"> under the name of a project </w:t>
      </w:r>
      <w:r w:rsidR="007259EE" w:rsidRPr="00F86393">
        <w:rPr>
          <w:rFonts w:cs="Times New Roman"/>
          <w:color w:val="000000"/>
        </w:rPr>
        <w:t>COMP2650_Lab</w:t>
      </w:r>
      <w:r w:rsidR="007259EE">
        <w:rPr>
          <w:rFonts w:cs="Times New Roman"/>
          <w:color w:val="000000"/>
          <w:highlight w:val="green"/>
        </w:rPr>
        <w:t>0</w:t>
      </w:r>
      <w:r w:rsidR="00FE20A5">
        <w:rPr>
          <w:rFonts w:cs="Times New Roman"/>
          <w:color w:val="000000"/>
        </w:rPr>
        <w:t>5</w:t>
      </w:r>
      <w:r w:rsidR="007259EE" w:rsidRPr="00F86393">
        <w:rPr>
          <w:rFonts w:cs="Times New Roman"/>
          <w:color w:val="000000"/>
        </w:rPr>
        <w:t>_{UWinI</w:t>
      </w:r>
      <w:r w:rsidR="004224EA" w:rsidRPr="00F86393">
        <w:rPr>
          <w:rFonts w:cs="Times New Roman"/>
          <w:color w:val="000000"/>
        </w:rPr>
        <w:t>D</w:t>
      </w:r>
      <w:r w:rsidR="007259EE" w:rsidRPr="00F86393">
        <w:rPr>
          <w:rFonts w:cs="Times New Roman"/>
          <w:color w:val="000000"/>
        </w:rPr>
        <w:t>}</w:t>
      </w:r>
      <w:r w:rsidR="007F705F">
        <w:rPr>
          <w:rFonts w:cs="Times New Roman"/>
          <w:color w:val="000000"/>
        </w:rPr>
        <w:t xml:space="preserve"> that </w:t>
      </w:r>
      <w:r w:rsidR="0010192E">
        <w:rPr>
          <w:rFonts w:cs="Times New Roman"/>
          <w:color w:val="000000"/>
        </w:rPr>
        <w:lastRenderedPageBreak/>
        <w:t xml:space="preserve">firstly </w:t>
      </w:r>
      <w:r w:rsidR="007F705F">
        <w:rPr>
          <w:rFonts w:cs="Times New Roman"/>
          <w:color w:val="000000"/>
        </w:rPr>
        <w:t>outputs a menu of commands as follows:</w:t>
      </w:r>
    </w:p>
    <w:p w14:paraId="12606E6A" w14:textId="18788B3D" w:rsidR="00A51E08" w:rsidRDefault="00A51E08" w:rsidP="00730491">
      <w:pPr>
        <w:widowControl w:val="0"/>
        <w:autoSpaceDE w:val="0"/>
        <w:autoSpaceDN w:val="0"/>
        <w:adjustRightInd w:val="0"/>
        <w:jc w:val="both"/>
        <w:rPr>
          <w:rFonts w:cs="Times New Roman"/>
          <w:color w:val="000000"/>
        </w:rPr>
      </w:pPr>
    </w:p>
    <w:p w14:paraId="63825583" w14:textId="406DE4D5" w:rsidR="00A51E08" w:rsidRPr="00A51E08" w:rsidRDefault="00A51E08" w:rsidP="00757777">
      <w:pPr>
        <w:widowControl w:val="0"/>
        <w:autoSpaceDE w:val="0"/>
        <w:autoSpaceDN w:val="0"/>
        <w:adjustRightInd w:val="0"/>
        <w:ind w:firstLine="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Enter the command </w:t>
      </w:r>
      <w:r w:rsidR="0010192E">
        <w:rPr>
          <w:rFonts w:ascii="Courier New" w:hAnsi="Courier New" w:cs="Courier New"/>
          <w:color w:val="000000"/>
          <w:sz w:val="20"/>
          <w:szCs w:val="20"/>
        </w:rPr>
        <w:t>number</w:t>
      </w:r>
      <w:r w:rsidRPr="00A51E08">
        <w:rPr>
          <w:rFonts w:ascii="Courier New" w:hAnsi="Courier New" w:cs="Courier New"/>
          <w:color w:val="000000"/>
          <w:sz w:val="20"/>
          <w:szCs w:val="20"/>
        </w:rPr>
        <w:t>:</w:t>
      </w:r>
    </w:p>
    <w:p w14:paraId="499665C4" w14:textId="263EA6A1" w:rsidR="00757777" w:rsidRDefault="00757777" w:rsidP="00757777">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Exit</w:t>
      </w:r>
    </w:p>
    <w:p w14:paraId="7E85A618" w14:textId="56E44213" w:rsidR="00757777" w:rsidRDefault="006200AE" w:rsidP="00757777">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Addition in signed-2’s-complement</w:t>
      </w:r>
    </w:p>
    <w:p w14:paraId="0DC7BD4E" w14:textId="6DE7BC84" w:rsidR="006200AE" w:rsidRPr="00757777" w:rsidRDefault="006200AE" w:rsidP="00757777">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Subtraction in signed-2’s-complement</w:t>
      </w:r>
    </w:p>
    <w:p w14:paraId="28354966" w14:textId="24E022BE" w:rsidR="007F705F" w:rsidRDefault="007F705F" w:rsidP="007F705F">
      <w:pPr>
        <w:widowControl w:val="0"/>
        <w:autoSpaceDE w:val="0"/>
        <w:autoSpaceDN w:val="0"/>
        <w:adjustRightInd w:val="0"/>
        <w:jc w:val="both"/>
        <w:rPr>
          <w:rFonts w:cs="Times New Roman"/>
          <w:color w:val="000000"/>
        </w:rPr>
      </w:pPr>
    </w:p>
    <w:p w14:paraId="45A1AAB1" w14:textId="170450F6" w:rsidR="007F705F" w:rsidRDefault="007F705F" w:rsidP="007F705F">
      <w:pPr>
        <w:widowControl w:val="0"/>
        <w:autoSpaceDE w:val="0"/>
        <w:autoSpaceDN w:val="0"/>
        <w:adjustRightInd w:val="0"/>
        <w:jc w:val="both"/>
        <w:rPr>
          <w:rFonts w:cs="Times New Roman"/>
          <w:color w:val="000000"/>
        </w:rPr>
      </w:pPr>
      <w:r>
        <w:rPr>
          <w:rFonts w:cs="Times New Roman"/>
          <w:color w:val="000000"/>
        </w:rPr>
        <w:t xml:space="preserve">Based on the </w:t>
      </w:r>
      <w:r w:rsidR="00D60E27">
        <w:rPr>
          <w:rFonts w:cs="Times New Roman"/>
          <w:color w:val="000000"/>
        </w:rPr>
        <w:t>user's chosen number of commands</w:t>
      </w:r>
      <w:r>
        <w:rPr>
          <w:rFonts w:cs="Times New Roman"/>
          <w:color w:val="000000"/>
        </w:rPr>
        <w:t xml:space="preserve">, the program should then </w:t>
      </w:r>
      <w:r w:rsidR="0010192E">
        <w:rPr>
          <w:rFonts w:cs="Times New Roman"/>
          <w:color w:val="000000"/>
        </w:rPr>
        <w:t xml:space="preserve">ask for the </w:t>
      </w:r>
      <w:r w:rsidR="006200AE">
        <w:rPr>
          <w:rFonts w:cs="Times New Roman"/>
          <w:color w:val="000000"/>
        </w:rPr>
        <w:t xml:space="preserve">two </w:t>
      </w:r>
      <w:r w:rsidR="0010192E">
        <w:rPr>
          <w:rFonts w:cs="Times New Roman"/>
          <w:color w:val="000000"/>
        </w:rPr>
        <w:t>inputs</w:t>
      </w:r>
      <w:r w:rsidR="00155CF5">
        <w:rPr>
          <w:rFonts w:cs="Times New Roman"/>
          <w:color w:val="000000"/>
        </w:rPr>
        <w:t>. After that, the program asks to what base the user wants to see the results. Then, it applies the command and print</w:t>
      </w:r>
      <w:r w:rsidR="009D595D">
        <w:rPr>
          <w:rFonts w:cs="Times New Roman"/>
          <w:color w:val="000000"/>
        </w:rPr>
        <w:t>s</w:t>
      </w:r>
      <w:r w:rsidR="00155CF5">
        <w:rPr>
          <w:rFonts w:cs="Times New Roman"/>
          <w:color w:val="000000"/>
        </w:rPr>
        <w:t xml:space="preserve"> out the result in the requested base</w:t>
      </w:r>
      <w:r w:rsidR="0010192E">
        <w:rPr>
          <w:rFonts w:cs="Times New Roman"/>
          <w:color w:val="000000"/>
        </w:rPr>
        <w:t>.</w:t>
      </w:r>
      <w:r>
        <w:rPr>
          <w:rFonts w:cs="Times New Roman"/>
          <w:color w:val="000000"/>
        </w:rPr>
        <w:t xml:space="preserve"> For instance, if a user selects (</w:t>
      </w:r>
      <w:r w:rsidR="00FE20A5">
        <w:rPr>
          <w:rFonts w:cs="Times New Roman"/>
          <w:color w:val="000000"/>
        </w:rPr>
        <w:t>1</w:t>
      </w:r>
      <w:r>
        <w:rPr>
          <w:rFonts w:cs="Times New Roman"/>
          <w:color w:val="000000"/>
        </w:rPr>
        <w:t xml:space="preserve">), the program should accept two inputs </w:t>
      </w:r>
      <w:ins w:id="2" w:author="Author">
        <w:r w:rsidR="00C63DCF">
          <w:rPr>
            <w:rFonts w:cs="Times New Roman"/>
            <w:color w:val="000000"/>
          </w:rPr>
          <w:t>in signed-</w:t>
        </w:r>
        <w:bookmarkStart w:id="3" w:name="_GoBack"/>
        <w:bookmarkEnd w:id="3"/>
        <w:r w:rsidR="00C63DCF">
          <w:rPr>
            <w:rFonts w:cs="Times New Roman"/>
            <w:color w:val="000000"/>
          </w:rPr>
          <w:t xml:space="preserve">2’s-complement </w:t>
        </w:r>
      </w:ins>
      <w:r>
        <w:rPr>
          <w:rFonts w:cs="Times New Roman"/>
          <w:color w:val="000000"/>
        </w:rPr>
        <w:t>as follows:</w:t>
      </w:r>
    </w:p>
    <w:p w14:paraId="24F9DEF7" w14:textId="20EB6D2B" w:rsidR="007F705F" w:rsidRDefault="007F705F" w:rsidP="007F705F">
      <w:pPr>
        <w:widowControl w:val="0"/>
        <w:autoSpaceDE w:val="0"/>
        <w:autoSpaceDN w:val="0"/>
        <w:adjustRightInd w:val="0"/>
        <w:jc w:val="both"/>
        <w:rPr>
          <w:rFonts w:cs="Times New Roman"/>
          <w:color w:val="000000"/>
        </w:rPr>
      </w:pPr>
    </w:p>
    <w:p w14:paraId="2C8CB93C" w14:textId="4CA1DB6D"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Enter the first bina</w:t>
      </w:r>
      <w:r w:rsidR="0014156F">
        <w:rPr>
          <w:rFonts w:ascii="Courier New" w:hAnsi="Courier New" w:cs="Courier New"/>
          <w:color w:val="000000"/>
          <w:sz w:val="20"/>
          <w:szCs w:val="20"/>
        </w:rPr>
        <w:t>r</w:t>
      </w:r>
      <w:r>
        <w:rPr>
          <w:rFonts w:ascii="Courier New" w:hAnsi="Courier New" w:cs="Courier New"/>
          <w:color w:val="000000"/>
          <w:sz w:val="20"/>
          <w:szCs w:val="20"/>
        </w:rPr>
        <w:t>y number:</w:t>
      </w:r>
      <w:r w:rsidRPr="00A51E08">
        <w:rPr>
          <w:rFonts w:ascii="Courier New" w:hAnsi="Courier New" w:cs="Courier New"/>
          <w:color w:val="000000"/>
          <w:sz w:val="20"/>
          <w:szCs w:val="20"/>
        </w:rPr>
        <w:t xml:space="preserve"> </w:t>
      </w:r>
    </w:p>
    <w:p w14:paraId="02C7D062" w14:textId="4590C031"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x</w:t>
      </w:r>
      <w:r w:rsidR="00757777">
        <w:rPr>
          <w:rFonts w:ascii="Courier New" w:hAnsi="Courier New" w:cs="Courier New"/>
          <w:color w:val="000000"/>
          <w:sz w:val="20"/>
          <w:szCs w:val="20"/>
        </w:rPr>
        <w:t>0</w:t>
      </w:r>
      <w:r w:rsidRPr="00A51E08">
        <w:rPr>
          <w:rFonts w:ascii="Courier New" w:hAnsi="Courier New" w:cs="Courier New"/>
          <w:color w:val="000000"/>
          <w:sz w:val="20"/>
          <w:szCs w:val="20"/>
        </w:rPr>
        <w:t xml:space="preserve"> = </w:t>
      </w:r>
    </w:p>
    <w:p w14:paraId="2DC9F2C8" w14:textId="31CFD366" w:rsidR="007F705F" w:rsidRDefault="00757777" w:rsidP="00A51E08">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x1</w:t>
      </w:r>
      <w:r w:rsidR="007F705F" w:rsidRPr="00A51E08">
        <w:rPr>
          <w:rFonts w:ascii="Courier New" w:hAnsi="Courier New" w:cs="Courier New"/>
          <w:color w:val="000000"/>
          <w:sz w:val="20"/>
          <w:szCs w:val="20"/>
        </w:rPr>
        <w:t xml:space="preserve"> = </w:t>
      </w:r>
    </w:p>
    <w:p w14:paraId="0CEDBCB6" w14:textId="7EE94E6B" w:rsidR="00757777" w:rsidRDefault="00757777" w:rsidP="00A51E08">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w:t>
      </w:r>
    </w:p>
    <w:p w14:paraId="59DE6BD6" w14:textId="42CBBBB3"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x7</w:t>
      </w:r>
      <w:r w:rsidRPr="00A51E08">
        <w:rPr>
          <w:rFonts w:ascii="Courier New" w:hAnsi="Courier New" w:cs="Courier New"/>
          <w:color w:val="000000"/>
          <w:sz w:val="20"/>
          <w:szCs w:val="20"/>
        </w:rPr>
        <w:t xml:space="preserve"> = </w:t>
      </w:r>
    </w:p>
    <w:p w14:paraId="5772601F" w14:textId="77777777" w:rsidR="00757777" w:rsidRPr="00A51E08" w:rsidRDefault="00757777" w:rsidP="00A51E08">
      <w:pPr>
        <w:widowControl w:val="0"/>
        <w:autoSpaceDE w:val="0"/>
        <w:autoSpaceDN w:val="0"/>
        <w:adjustRightInd w:val="0"/>
        <w:ind w:left="360"/>
        <w:jc w:val="both"/>
        <w:rPr>
          <w:rFonts w:ascii="Courier New" w:hAnsi="Courier New" w:cs="Courier New"/>
          <w:color w:val="000000"/>
          <w:sz w:val="20"/>
          <w:szCs w:val="20"/>
        </w:rPr>
      </w:pPr>
    </w:p>
    <w:p w14:paraId="0179C9EE" w14:textId="128C2B34"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Enter the second bina</w:t>
      </w:r>
      <w:r w:rsidR="00E3022C">
        <w:rPr>
          <w:rFonts w:ascii="Courier New" w:hAnsi="Courier New" w:cs="Courier New"/>
          <w:color w:val="000000"/>
          <w:sz w:val="20"/>
          <w:szCs w:val="20"/>
        </w:rPr>
        <w:t>r</w:t>
      </w:r>
      <w:r>
        <w:rPr>
          <w:rFonts w:ascii="Courier New" w:hAnsi="Courier New" w:cs="Courier New"/>
          <w:color w:val="000000"/>
          <w:sz w:val="20"/>
          <w:szCs w:val="20"/>
        </w:rPr>
        <w:t>y number:</w:t>
      </w:r>
      <w:r w:rsidRPr="00A51E08">
        <w:rPr>
          <w:rFonts w:ascii="Courier New" w:hAnsi="Courier New" w:cs="Courier New"/>
          <w:color w:val="000000"/>
          <w:sz w:val="20"/>
          <w:szCs w:val="20"/>
        </w:rPr>
        <w:t xml:space="preserve"> </w:t>
      </w:r>
    </w:p>
    <w:p w14:paraId="38446C3B" w14:textId="30CB8FA5"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y0</w:t>
      </w:r>
      <w:r w:rsidRPr="00A51E08">
        <w:rPr>
          <w:rFonts w:ascii="Courier New" w:hAnsi="Courier New" w:cs="Courier New"/>
          <w:color w:val="000000"/>
          <w:sz w:val="20"/>
          <w:szCs w:val="20"/>
        </w:rPr>
        <w:t xml:space="preserve"> = </w:t>
      </w:r>
    </w:p>
    <w:p w14:paraId="33F8D2D3" w14:textId="53770A6F" w:rsidR="00757777"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y1</w:t>
      </w:r>
      <w:r w:rsidRPr="00A51E08">
        <w:rPr>
          <w:rFonts w:ascii="Courier New" w:hAnsi="Courier New" w:cs="Courier New"/>
          <w:color w:val="000000"/>
          <w:sz w:val="20"/>
          <w:szCs w:val="20"/>
        </w:rPr>
        <w:t xml:space="preserve"> = </w:t>
      </w:r>
    </w:p>
    <w:p w14:paraId="6BBCC137" w14:textId="77777777" w:rsidR="00757777"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w:t>
      </w:r>
    </w:p>
    <w:p w14:paraId="434D4FA5" w14:textId="3632411F"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y7</w:t>
      </w:r>
      <w:r w:rsidRPr="00A51E08">
        <w:rPr>
          <w:rFonts w:ascii="Courier New" w:hAnsi="Courier New" w:cs="Courier New"/>
          <w:color w:val="000000"/>
          <w:sz w:val="20"/>
          <w:szCs w:val="20"/>
        </w:rPr>
        <w:t xml:space="preserve"> = </w:t>
      </w:r>
    </w:p>
    <w:p w14:paraId="5B323642" w14:textId="30585D77" w:rsidR="007F705F" w:rsidRDefault="007F705F" w:rsidP="007F705F">
      <w:pPr>
        <w:widowControl w:val="0"/>
        <w:autoSpaceDE w:val="0"/>
        <w:autoSpaceDN w:val="0"/>
        <w:adjustRightInd w:val="0"/>
        <w:jc w:val="both"/>
        <w:rPr>
          <w:rFonts w:cs="Times New Roman"/>
          <w:color w:val="000000"/>
        </w:rPr>
      </w:pPr>
    </w:p>
    <w:p w14:paraId="22F724A0" w14:textId="213DF8AD" w:rsidR="00155CF5" w:rsidRPr="006200AE" w:rsidRDefault="007F705F" w:rsidP="007F705F">
      <w:pPr>
        <w:widowControl w:val="0"/>
        <w:autoSpaceDE w:val="0"/>
        <w:autoSpaceDN w:val="0"/>
        <w:adjustRightInd w:val="0"/>
        <w:jc w:val="both"/>
        <w:rPr>
          <w:rFonts w:cs="Times New Roman"/>
          <w:color w:val="000000"/>
        </w:rPr>
      </w:pPr>
      <w:r w:rsidRPr="006200AE">
        <w:rPr>
          <w:rFonts w:cs="Times New Roman"/>
          <w:color w:val="000000"/>
        </w:rPr>
        <w:t xml:space="preserve">When the user enters the two </w:t>
      </w:r>
      <w:r w:rsidR="00757777" w:rsidRPr="006200AE">
        <w:rPr>
          <w:rFonts w:cs="Times New Roman"/>
          <w:color w:val="000000"/>
        </w:rPr>
        <w:t>binary numbers,</w:t>
      </w:r>
      <w:r w:rsidRPr="006200AE">
        <w:rPr>
          <w:rFonts w:cs="Times New Roman"/>
          <w:color w:val="000000"/>
        </w:rPr>
        <w:t xml:space="preserve"> the program </w:t>
      </w:r>
      <w:r w:rsidR="00155CF5" w:rsidRPr="006200AE">
        <w:rPr>
          <w:rFonts w:cs="Times New Roman"/>
          <w:color w:val="000000"/>
        </w:rPr>
        <w:t xml:space="preserve">asks for </w:t>
      </w:r>
      <w:r w:rsidR="009D595D" w:rsidRPr="006200AE">
        <w:rPr>
          <w:rFonts w:cs="Times New Roman"/>
          <w:color w:val="000000"/>
        </w:rPr>
        <w:t xml:space="preserve">a </w:t>
      </w:r>
      <w:r w:rsidR="00155CF5" w:rsidRPr="006200AE">
        <w:rPr>
          <w:rFonts w:cs="Times New Roman"/>
          <w:color w:val="000000"/>
        </w:rPr>
        <w:t>base number</w:t>
      </w:r>
      <w:r w:rsidR="009D595D" w:rsidRPr="006200AE">
        <w:rPr>
          <w:rFonts w:cs="Times New Roman"/>
          <w:color w:val="000000"/>
        </w:rPr>
        <w:t xml:space="preserve"> to print out the result</w:t>
      </w:r>
      <w:r w:rsidR="00155CF5" w:rsidRPr="006200AE">
        <w:rPr>
          <w:rFonts w:cs="Times New Roman"/>
          <w:color w:val="000000"/>
        </w:rPr>
        <w:t>:</w:t>
      </w:r>
    </w:p>
    <w:p w14:paraId="44B69E07" w14:textId="77777777" w:rsidR="00155CF5" w:rsidRPr="006200AE" w:rsidRDefault="00155CF5" w:rsidP="00155CF5">
      <w:pPr>
        <w:widowControl w:val="0"/>
        <w:autoSpaceDE w:val="0"/>
        <w:autoSpaceDN w:val="0"/>
        <w:adjustRightInd w:val="0"/>
        <w:ind w:firstLine="360"/>
        <w:jc w:val="both"/>
        <w:rPr>
          <w:rFonts w:ascii="Courier New" w:hAnsi="Courier New" w:cs="Courier New"/>
          <w:color w:val="000000"/>
          <w:sz w:val="20"/>
          <w:szCs w:val="20"/>
        </w:rPr>
      </w:pPr>
    </w:p>
    <w:p w14:paraId="70FFBFFE" w14:textId="77C31B11" w:rsidR="00155CF5" w:rsidRPr="006200AE" w:rsidRDefault="00155CF5" w:rsidP="00155CF5">
      <w:pPr>
        <w:widowControl w:val="0"/>
        <w:autoSpaceDE w:val="0"/>
        <w:autoSpaceDN w:val="0"/>
        <w:adjustRightInd w:val="0"/>
        <w:ind w:firstLine="360"/>
        <w:jc w:val="both"/>
        <w:rPr>
          <w:rFonts w:ascii="Courier New" w:hAnsi="Courier New" w:cs="Courier New"/>
          <w:color w:val="000000"/>
          <w:sz w:val="20"/>
          <w:szCs w:val="20"/>
        </w:rPr>
      </w:pPr>
      <w:r w:rsidRPr="006200AE">
        <w:rPr>
          <w:rFonts w:ascii="Courier New" w:hAnsi="Courier New" w:cs="Courier New"/>
          <w:color w:val="000000"/>
          <w:sz w:val="20"/>
          <w:szCs w:val="20"/>
        </w:rPr>
        <w:t>Enter the output base:</w:t>
      </w:r>
    </w:p>
    <w:p w14:paraId="1E75732E" w14:textId="2E9ABF73" w:rsidR="00155CF5" w:rsidRPr="006200AE" w:rsidRDefault="00155CF5" w:rsidP="00155CF5">
      <w:pPr>
        <w:pStyle w:val="ListParagraph"/>
        <w:widowControl w:val="0"/>
        <w:numPr>
          <w:ilvl w:val="0"/>
          <w:numId w:val="21"/>
        </w:numPr>
        <w:autoSpaceDE w:val="0"/>
        <w:autoSpaceDN w:val="0"/>
        <w:adjustRightInd w:val="0"/>
        <w:jc w:val="both"/>
        <w:rPr>
          <w:rFonts w:ascii="Courier New" w:hAnsi="Courier New" w:cs="Courier New"/>
          <w:color w:val="000000"/>
          <w:sz w:val="20"/>
          <w:szCs w:val="20"/>
        </w:rPr>
      </w:pPr>
      <w:r w:rsidRPr="006200AE">
        <w:rPr>
          <w:rFonts w:ascii="Courier New" w:hAnsi="Courier New" w:cs="Courier New"/>
          <w:color w:val="000000"/>
          <w:sz w:val="20"/>
          <w:szCs w:val="20"/>
        </w:rPr>
        <w:t>Binary</w:t>
      </w:r>
    </w:p>
    <w:p w14:paraId="1AD06196" w14:textId="2137A3B7" w:rsidR="00155CF5" w:rsidRPr="006200AE" w:rsidRDefault="00155CF5" w:rsidP="00155CF5">
      <w:pPr>
        <w:pStyle w:val="ListParagraph"/>
        <w:widowControl w:val="0"/>
        <w:numPr>
          <w:ilvl w:val="0"/>
          <w:numId w:val="21"/>
        </w:numPr>
        <w:autoSpaceDE w:val="0"/>
        <w:autoSpaceDN w:val="0"/>
        <w:adjustRightInd w:val="0"/>
        <w:jc w:val="both"/>
        <w:rPr>
          <w:rFonts w:ascii="Courier New" w:hAnsi="Courier New" w:cs="Courier New"/>
          <w:color w:val="000000"/>
          <w:sz w:val="20"/>
          <w:szCs w:val="20"/>
        </w:rPr>
      </w:pPr>
      <w:r w:rsidRPr="006200AE">
        <w:rPr>
          <w:rFonts w:ascii="Courier New" w:hAnsi="Courier New" w:cs="Courier New"/>
          <w:color w:val="000000"/>
          <w:sz w:val="20"/>
          <w:szCs w:val="20"/>
        </w:rPr>
        <w:t>Octal</w:t>
      </w:r>
    </w:p>
    <w:p w14:paraId="473C81F9" w14:textId="0873169A" w:rsidR="00155CF5" w:rsidRPr="006200AE" w:rsidRDefault="00155CF5" w:rsidP="00155CF5">
      <w:pPr>
        <w:pStyle w:val="ListParagraph"/>
        <w:widowControl w:val="0"/>
        <w:numPr>
          <w:ilvl w:val="0"/>
          <w:numId w:val="21"/>
        </w:numPr>
        <w:autoSpaceDE w:val="0"/>
        <w:autoSpaceDN w:val="0"/>
        <w:adjustRightInd w:val="0"/>
        <w:jc w:val="both"/>
        <w:rPr>
          <w:rFonts w:ascii="Courier New" w:hAnsi="Courier New" w:cs="Courier New"/>
          <w:color w:val="000000"/>
          <w:sz w:val="20"/>
          <w:szCs w:val="20"/>
        </w:rPr>
      </w:pPr>
      <w:r w:rsidRPr="006200AE">
        <w:rPr>
          <w:rFonts w:ascii="Courier New" w:hAnsi="Courier New" w:cs="Courier New"/>
          <w:color w:val="000000"/>
          <w:sz w:val="20"/>
          <w:szCs w:val="20"/>
        </w:rPr>
        <w:t>Decimal</w:t>
      </w:r>
    </w:p>
    <w:p w14:paraId="4236BD41" w14:textId="0410BAD8" w:rsidR="00155CF5" w:rsidRPr="006200AE" w:rsidRDefault="00155CF5" w:rsidP="00155CF5">
      <w:pPr>
        <w:pStyle w:val="ListParagraph"/>
        <w:widowControl w:val="0"/>
        <w:numPr>
          <w:ilvl w:val="0"/>
          <w:numId w:val="21"/>
        </w:numPr>
        <w:autoSpaceDE w:val="0"/>
        <w:autoSpaceDN w:val="0"/>
        <w:adjustRightInd w:val="0"/>
        <w:jc w:val="both"/>
        <w:rPr>
          <w:rFonts w:ascii="Courier New" w:hAnsi="Courier New" w:cs="Courier New"/>
          <w:color w:val="000000"/>
          <w:sz w:val="20"/>
          <w:szCs w:val="20"/>
        </w:rPr>
      </w:pPr>
      <w:r w:rsidRPr="006200AE">
        <w:rPr>
          <w:rFonts w:ascii="Courier New" w:hAnsi="Courier New" w:cs="Courier New"/>
          <w:color w:val="000000"/>
          <w:sz w:val="20"/>
          <w:szCs w:val="20"/>
        </w:rPr>
        <w:t>Hexadecimal</w:t>
      </w:r>
    </w:p>
    <w:p w14:paraId="318442EF" w14:textId="77777777" w:rsidR="00155CF5" w:rsidRDefault="00155CF5" w:rsidP="007F705F">
      <w:pPr>
        <w:widowControl w:val="0"/>
        <w:autoSpaceDE w:val="0"/>
        <w:autoSpaceDN w:val="0"/>
        <w:adjustRightInd w:val="0"/>
        <w:jc w:val="both"/>
        <w:rPr>
          <w:rFonts w:cs="Times New Roman"/>
          <w:color w:val="000000"/>
        </w:rPr>
      </w:pPr>
    </w:p>
    <w:p w14:paraId="1BCFA2D2" w14:textId="3C09F9A2" w:rsidR="006200AE" w:rsidRDefault="00155CF5" w:rsidP="00DC2451">
      <w:pPr>
        <w:widowControl w:val="0"/>
        <w:autoSpaceDE w:val="0"/>
        <w:autoSpaceDN w:val="0"/>
        <w:adjustRightInd w:val="0"/>
        <w:jc w:val="both"/>
        <w:rPr>
          <w:rFonts w:cs="Times New Roman"/>
          <w:color w:val="000000"/>
        </w:rPr>
      </w:pPr>
      <w:r>
        <w:rPr>
          <w:rFonts w:cs="Times New Roman"/>
          <w:color w:val="000000"/>
        </w:rPr>
        <w:t xml:space="preserve">Then the program </w:t>
      </w:r>
      <w:r w:rsidR="007F705F">
        <w:rPr>
          <w:rFonts w:cs="Times New Roman"/>
          <w:color w:val="000000"/>
        </w:rPr>
        <w:t>appl</w:t>
      </w:r>
      <w:r>
        <w:rPr>
          <w:rFonts w:cs="Times New Roman"/>
          <w:color w:val="000000"/>
        </w:rPr>
        <w:t>ies</w:t>
      </w:r>
      <w:r w:rsidR="007F705F">
        <w:rPr>
          <w:rFonts w:cs="Times New Roman"/>
          <w:color w:val="000000"/>
        </w:rPr>
        <w:t xml:space="preserve"> the </w:t>
      </w:r>
      <w:r w:rsidR="00FE20A5">
        <w:rPr>
          <w:rFonts w:ascii="Courier New" w:hAnsi="Courier New" w:cs="Courier New"/>
          <w:color w:val="000000"/>
          <w:sz w:val="20"/>
          <w:szCs w:val="20"/>
        </w:rPr>
        <w:t>1</w:t>
      </w:r>
      <w:r w:rsidR="006200AE" w:rsidRPr="001F68F3">
        <w:rPr>
          <w:rFonts w:ascii="Courier New" w:hAnsi="Courier New" w:cs="Courier New"/>
          <w:color w:val="000000"/>
          <w:sz w:val="20"/>
          <w:szCs w:val="20"/>
        </w:rPr>
        <w:t>) Addition in signed-</w:t>
      </w:r>
      <w:r w:rsidR="00FE20A5">
        <w:rPr>
          <w:rFonts w:ascii="Courier New" w:hAnsi="Courier New" w:cs="Courier New"/>
          <w:color w:val="000000"/>
          <w:sz w:val="20"/>
          <w:szCs w:val="20"/>
        </w:rPr>
        <w:t>2’s-complement</w:t>
      </w:r>
      <w:r w:rsidR="006200AE">
        <w:rPr>
          <w:rFonts w:cs="Times New Roman"/>
          <w:color w:val="000000"/>
        </w:rPr>
        <w:t xml:space="preserve"> </w:t>
      </w:r>
      <w:r w:rsidR="007F705F">
        <w:rPr>
          <w:rFonts w:cs="Times New Roman"/>
          <w:color w:val="000000"/>
        </w:rPr>
        <w:t>command on the input x and y and print</w:t>
      </w:r>
      <w:r w:rsidR="009D595D">
        <w:rPr>
          <w:rFonts w:cs="Times New Roman"/>
          <w:color w:val="000000"/>
        </w:rPr>
        <w:t>s</w:t>
      </w:r>
      <w:r w:rsidR="007F705F">
        <w:rPr>
          <w:rFonts w:cs="Times New Roman"/>
          <w:color w:val="000000"/>
        </w:rPr>
        <w:t xml:space="preserve"> the result </w:t>
      </w:r>
      <w:r>
        <w:rPr>
          <w:rFonts w:cs="Times New Roman"/>
          <w:color w:val="000000"/>
        </w:rPr>
        <w:t xml:space="preserve">on the selected base </w:t>
      </w:r>
      <w:r w:rsidR="007F705F">
        <w:rPr>
          <w:rFonts w:cs="Times New Roman"/>
          <w:color w:val="000000"/>
        </w:rPr>
        <w:t xml:space="preserve">and comes back to the main menu. </w:t>
      </w:r>
      <w:r w:rsidR="009D595D">
        <w:rPr>
          <w:rFonts w:cs="Times New Roman"/>
          <w:color w:val="000000"/>
        </w:rPr>
        <w:t>Other commands should follow the same flow</w:t>
      </w:r>
      <w:r w:rsidR="007F705F">
        <w:rPr>
          <w:rFonts w:cs="Times New Roman"/>
          <w:color w:val="000000"/>
        </w:rPr>
        <w:t>. If the user selects (</w:t>
      </w:r>
      <w:r w:rsidR="00757777">
        <w:rPr>
          <w:rFonts w:cs="Times New Roman"/>
          <w:color w:val="000000"/>
        </w:rPr>
        <w:t>0</w:t>
      </w:r>
      <w:r w:rsidR="007F705F">
        <w:rPr>
          <w:rFonts w:cs="Times New Roman"/>
          <w:color w:val="000000"/>
        </w:rPr>
        <w:t xml:space="preserve">), the program ends. </w:t>
      </w:r>
      <w:r w:rsidR="0072606B" w:rsidRPr="00155CF5">
        <w:rPr>
          <w:rFonts w:cs="Times New Roman"/>
          <w:color w:val="000000"/>
        </w:rPr>
        <w:t xml:space="preserve">Please restrict the user to enter inputs within the range {0,1}. </w:t>
      </w:r>
      <w:r w:rsidR="0072606B" w:rsidRPr="00DA3064">
        <w:rPr>
          <w:rFonts w:cs="Times New Roman"/>
          <w:color w:val="000000"/>
        </w:rPr>
        <w:t xml:space="preserve">For instance, if the user enters 2, -1, …, print out an error message and come back to ask for </w:t>
      </w:r>
      <w:r w:rsidR="00757777" w:rsidRPr="00DA3064">
        <w:rPr>
          <w:rFonts w:cs="Times New Roman"/>
          <w:color w:val="000000"/>
        </w:rPr>
        <w:t>correct</w:t>
      </w:r>
      <w:r w:rsidR="0072606B" w:rsidRPr="00DA3064">
        <w:rPr>
          <w:rFonts w:cs="Times New Roman"/>
          <w:color w:val="000000"/>
        </w:rPr>
        <w:t xml:space="preserve"> inputs</w:t>
      </w:r>
      <w:r w:rsidR="0072606B">
        <w:rPr>
          <w:rFonts w:cs="Times New Roman"/>
          <w:color w:val="000000"/>
        </w:rPr>
        <w:t>.</w:t>
      </w:r>
      <w:r w:rsidR="00DA3064">
        <w:rPr>
          <w:rFonts w:cs="Times New Roman"/>
          <w:color w:val="000000"/>
        </w:rPr>
        <w:t xml:space="preserve"> </w:t>
      </w:r>
      <w:r w:rsidR="006200AE" w:rsidRPr="006200AE">
        <w:rPr>
          <w:rFonts w:cs="Times New Roman"/>
          <w:color w:val="000000"/>
          <w:highlight w:val="yellow"/>
        </w:rPr>
        <w:t xml:space="preserve">Also, print an error/warning message </w:t>
      </w:r>
      <w:r w:rsidR="001F68F3">
        <w:rPr>
          <w:rFonts w:cs="Times New Roman"/>
          <w:color w:val="000000"/>
          <w:highlight w:val="yellow"/>
        </w:rPr>
        <w:t>whether</w:t>
      </w:r>
      <w:r w:rsidR="006200AE" w:rsidRPr="006200AE">
        <w:rPr>
          <w:rFonts w:cs="Times New Roman"/>
          <w:color w:val="000000"/>
          <w:highlight w:val="yellow"/>
        </w:rPr>
        <w:t xml:space="preserve"> an overflow happened during the arithmetic.</w:t>
      </w:r>
      <w:r w:rsidR="006200AE">
        <w:rPr>
          <w:rFonts w:cs="Times New Roman"/>
          <w:color w:val="000000"/>
        </w:rPr>
        <w:t xml:space="preserve"> </w:t>
      </w:r>
    </w:p>
    <w:p w14:paraId="0B0955E8" w14:textId="77777777" w:rsidR="006200AE" w:rsidRDefault="006200AE" w:rsidP="00DC2451">
      <w:pPr>
        <w:widowControl w:val="0"/>
        <w:autoSpaceDE w:val="0"/>
        <w:autoSpaceDN w:val="0"/>
        <w:adjustRightInd w:val="0"/>
        <w:jc w:val="both"/>
        <w:rPr>
          <w:rFonts w:cs="Times New Roman"/>
          <w:color w:val="000000"/>
        </w:rPr>
      </w:pPr>
    </w:p>
    <w:p w14:paraId="26F6E618" w14:textId="7499C656" w:rsidR="00155CF5" w:rsidRDefault="00757777" w:rsidP="006200AE">
      <w:pPr>
        <w:widowControl w:val="0"/>
        <w:autoSpaceDE w:val="0"/>
        <w:autoSpaceDN w:val="0"/>
        <w:adjustRightInd w:val="0"/>
        <w:jc w:val="both"/>
        <w:rPr>
          <w:rFonts w:cs="Times New Roman"/>
        </w:rPr>
      </w:pPr>
      <w:r>
        <w:rPr>
          <w:rFonts w:cs="Times New Roman"/>
          <w:color w:val="000000"/>
        </w:rPr>
        <w:t xml:space="preserve">It is required to write a </w:t>
      </w:r>
      <w:r w:rsidRPr="0014156F">
        <w:rPr>
          <w:rFonts w:cs="Times New Roman"/>
          <w:i/>
          <w:iCs/>
          <w:color w:val="000000"/>
        </w:rPr>
        <w:t>modular</w:t>
      </w:r>
      <w:r>
        <w:rPr>
          <w:rFonts w:cs="Times New Roman"/>
          <w:color w:val="000000"/>
        </w:rPr>
        <w:t xml:space="preserve"> progra</w:t>
      </w:r>
      <w:r w:rsidR="006200AE">
        <w:rPr>
          <w:rFonts w:cs="Times New Roman"/>
          <w:color w:val="000000"/>
        </w:rPr>
        <w:t xml:space="preserve">m. </w:t>
      </w:r>
      <w:r w:rsidR="00155CF5">
        <w:rPr>
          <w:rFonts w:cs="Times New Roman"/>
        </w:rPr>
        <w:t xml:space="preserve">For </w:t>
      </w:r>
      <w:r w:rsidR="006200AE">
        <w:rPr>
          <w:rFonts w:cs="Times New Roman"/>
        </w:rPr>
        <w:t xml:space="preserve">arithmetic in signed-2’s-complement, </w:t>
      </w:r>
      <w:r w:rsidR="00155CF5">
        <w:rPr>
          <w:rFonts w:cs="Times New Roman"/>
        </w:rPr>
        <w:t xml:space="preserve">you can </w:t>
      </w:r>
      <w:r w:rsidR="006200AE">
        <w:rPr>
          <w:rFonts w:cs="Times New Roman"/>
        </w:rPr>
        <w:t>re-</w:t>
      </w:r>
      <w:r w:rsidR="00190218">
        <w:rPr>
          <w:rFonts w:cs="Times New Roman"/>
        </w:rPr>
        <w:t xml:space="preserve">use </w:t>
      </w:r>
      <w:r w:rsidR="006200AE">
        <w:rPr>
          <w:rFonts w:cs="Times New Roman"/>
        </w:rPr>
        <w:t xml:space="preserve">the 2’s-complement function in </w:t>
      </w:r>
      <w:r w:rsidR="006200AE" w:rsidRPr="006200AE">
        <w:rPr>
          <w:rFonts w:ascii="Courier New" w:hAnsi="Courier New" w:cs="Courier New"/>
          <w:color w:val="000000"/>
          <w:sz w:val="20"/>
          <w:szCs w:val="20"/>
        </w:rPr>
        <w:t>comp_tools.h</w:t>
      </w:r>
      <w:r w:rsidR="006200AE">
        <w:rPr>
          <w:rFonts w:cs="Times New Roman"/>
        </w:rPr>
        <w:t xml:space="preserve"> or any other functions you already developed.</w:t>
      </w:r>
    </w:p>
    <w:p w14:paraId="4A5AC0E3" w14:textId="77777777" w:rsidR="006200AE" w:rsidRDefault="006200AE" w:rsidP="006200AE">
      <w:pPr>
        <w:widowControl w:val="0"/>
        <w:autoSpaceDE w:val="0"/>
        <w:autoSpaceDN w:val="0"/>
        <w:adjustRightInd w:val="0"/>
        <w:jc w:val="both"/>
        <w:rPr>
          <w:rFonts w:cs="Times New Roman"/>
        </w:rPr>
      </w:pPr>
    </w:p>
    <w:p w14:paraId="38566019" w14:textId="383F3CF4" w:rsidR="0010192E" w:rsidRPr="0010192E" w:rsidRDefault="0010192E" w:rsidP="0010192E">
      <w:pPr>
        <w:widowControl w:val="0"/>
        <w:autoSpaceDE w:val="0"/>
        <w:autoSpaceDN w:val="0"/>
        <w:adjustRightInd w:val="0"/>
        <w:jc w:val="center"/>
        <w:outlineLvl w:val="0"/>
        <w:rPr>
          <w:rFonts w:cs="Times New Roman"/>
          <w:b/>
          <w:bCs/>
        </w:rPr>
      </w:pPr>
      <w:r>
        <w:rPr>
          <w:rFonts w:cs="Times New Roman"/>
          <w:b/>
          <w:bCs/>
        </w:rPr>
        <w:t>Deliverables</w:t>
      </w:r>
    </w:p>
    <w:p w14:paraId="72E6FB62" w14:textId="420A991A" w:rsidR="00730491" w:rsidRPr="00E26068" w:rsidRDefault="007F705F" w:rsidP="00730491">
      <w:pPr>
        <w:widowControl w:val="0"/>
        <w:autoSpaceDE w:val="0"/>
        <w:autoSpaceDN w:val="0"/>
        <w:adjustRightInd w:val="0"/>
        <w:jc w:val="both"/>
        <w:rPr>
          <w:rFonts w:cs="Times New Roman"/>
          <w:color w:val="000000"/>
        </w:rPr>
      </w:pPr>
      <w:r>
        <w:rPr>
          <w:rFonts w:cs="Times New Roman"/>
          <w:color w:val="000000"/>
        </w:rPr>
        <w:t>Y</w:t>
      </w:r>
      <w:r w:rsidR="00730491" w:rsidRPr="00730491">
        <w:rPr>
          <w:rFonts w:cs="Times New Roman"/>
          <w:color w:val="000000"/>
        </w:rPr>
        <w:t xml:space="preserve">ou will prepare and submit the </w:t>
      </w:r>
      <w:r>
        <w:rPr>
          <w:rFonts w:cs="Times New Roman"/>
          <w:color w:val="000000"/>
        </w:rPr>
        <w:t xml:space="preserve">program </w:t>
      </w:r>
      <w:r w:rsidR="00730491" w:rsidRPr="00730491">
        <w:rPr>
          <w:rFonts w:cs="Times New Roman"/>
          <w:color w:val="000000"/>
        </w:rPr>
        <w:t xml:space="preserve">in one single </w:t>
      </w:r>
      <w:r w:rsidR="00730491" w:rsidRPr="00E26068">
        <w:rPr>
          <w:rFonts w:cs="Times New Roman"/>
          <w:color w:val="000000"/>
        </w:rPr>
        <w:t>zip file</w:t>
      </w:r>
      <w:r w:rsidRPr="00E26068">
        <w:rPr>
          <w:rFonts w:cs="Times New Roman"/>
          <w:color w:val="000000"/>
        </w:rPr>
        <w:t xml:space="preserve"> </w:t>
      </w:r>
      <w:r w:rsidR="007259EE"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FE20A5">
        <w:rPr>
          <w:rFonts w:ascii="Consolas" w:hAnsi="Consolas" w:cs="Courier New"/>
          <w:color w:val="000000"/>
          <w:sz w:val="20"/>
          <w:szCs w:val="20"/>
        </w:rPr>
        <w:t>5</w:t>
      </w:r>
      <w:r w:rsidR="007259EE" w:rsidRPr="00B34A11">
        <w:rPr>
          <w:rFonts w:ascii="Consolas" w:hAnsi="Consolas" w:cs="Courier New"/>
          <w:color w:val="000000"/>
          <w:sz w:val="20"/>
          <w:szCs w:val="20"/>
        </w:rPr>
        <w:t>_</w:t>
      </w:r>
      <w:r w:rsidRPr="00B34A11">
        <w:rPr>
          <w:rFonts w:ascii="Consolas" w:hAnsi="Consolas" w:cs="Courier New"/>
          <w:color w:val="000000"/>
          <w:sz w:val="20"/>
          <w:szCs w:val="20"/>
        </w:rPr>
        <w:t>{UWinID}</w:t>
      </w:r>
      <w:r w:rsidR="00730491" w:rsidRPr="00B34A11">
        <w:rPr>
          <w:rFonts w:ascii="Consolas" w:hAnsi="Consolas" w:cs="Courier New"/>
          <w:color w:val="000000"/>
          <w:sz w:val="20"/>
          <w:szCs w:val="20"/>
        </w:rPr>
        <w:t>.zip</w:t>
      </w:r>
      <w:r w:rsidR="00730491" w:rsidRPr="00E26068">
        <w:rPr>
          <w:rFonts w:cs="Times New Roman"/>
          <w:color w:val="000000"/>
          <w:sz w:val="20"/>
          <w:szCs w:val="20"/>
        </w:rPr>
        <w:t xml:space="preserve"> </w:t>
      </w:r>
      <w:r w:rsidR="00730491" w:rsidRPr="00E26068">
        <w:rPr>
          <w:rFonts w:cs="Times New Roman"/>
          <w:color w:val="000000"/>
        </w:rPr>
        <w:t xml:space="preserve">containing the following two items: </w:t>
      </w:r>
    </w:p>
    <w:p w14:paraId="2246C63B" w14:textId="77777777" w:rsidR="00730491" w:rsidRPr="00E26068" w:rsidRDefault="00730491" w:rsidP="00730491">
      <w:pPr>
        <w:widowControl w:val="0"/>
        <w:autoSpaceDE w:val="0"/>
        <w:autoSpaceDN w:val="0"/>
        <w:adjustRightInd w:val="0"/>
        <w:jc w:val="both"/>
        <w:rPr>
          <w:rFonts w:cs="Times New Roman"/>
          <w:kern w:val="1"/>
        </w:rPr>
      </w:pPr>
    </w:p>
    <w:p w14:paraId="23D51EB2" w14:textId="415B1FDB" w:rsidR="007259EE" w:rsidRPr="00E26068" w:rsidRDefault="007259EE"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entire project folder </w:t>
      </w:r>
      <w:r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FE20A5">
        <w:rPr>
          <w:rFonts w:ascii="Consolas" w:hAnsi="Consolas" w:cs="Courier New"/>
          <w:color w:val="000000"/>
          <w:sz w:val="20"/>
          <w:szCs w:val="20"/>
        </w:rPr>
        <w:t>5</w:t>
      </w:r>
      <w:r w:rsidRPr="00B34A11">
        <w:rPr>
          <w:rFonts w:ascii="Consolas" w:hAnsi="Consolas" w:cs="Courier New"/>
          <w:color w:val="000000"/>
          <w:sz w:val="20"/>
          <w:szCs w:val="20"/>
        </w:rPr>
        <w:t>_{UWinID}</w:t>
      </w:r>
      <w:r w:rsidR="00D60E27">
        <w:rPr>
          <w:rFonts w:ascii="Consolas" w:hAnsi="Consolas" w:cs="Courier New"/>
          <w:color w:val="000000"/>
          <w:sz w:val="20"/>
          <w:szCs w:val="20"/>
        </w:rPr>
        <w:t>,</w:t>
      </w:r>
      <w:r w:rsidR="00455FDC">
        <w:rPr>
          <w:rFonts w:ascii="Consolas" w:hAnsi="Consolas" w:cs="Courier New"/>
          <w:color w:val="000000"/>
          <w:sz w:val="20"/>
          <w:szCs w:val="20"/>
        </w:rPr>
        <w:t xml:space="preserve"> </w:t>
      </w:r>
      <w:r w:rsidR="00455FDC" w:rsidRPr="00455FDC">
        <w:rPr>
          <w:rFonts w:cs="Times New Roman"/>
          <w:kern w:val="1"/>
        </w:rPr>
        <w:t>including the code (source) files and executable file.</w:t>
      </w:r>
    </w:p>
    <w:p w14:paraId="0974C65A" w14:textId="77EE42F5" w:rsidR="00730491" w:rsidRPr="00E26068" w:rsidRDefault="00730491" w:rsidP="00205E35">
      <w:pPr>
        <w:pStyle w:val="ListParagraph"/>
        <w:widowControl w:val="0"/>
        <w:numPr>
          <w:ilvl w:val="0"/>
          <w:numId w:val="11"/>
        </w:numPr>
        <w:tabs>
          <w:tab w:val="left" w:pos="220"/>
          <w:tab w:val="left" w:pos="720"/>
        </w:tabs>
        <w:autoSpaceDE w:val="0"/>
        <w:autoSpaceDN w:val="0"/>
        <w:adjustRightInd w:val="0"/>
        <w:ind w:left="180" w:hanging="180"/>
        <w:jc w:val="both"/>
        <w:rPr>
          <w:rFonts w:cs="Times New Roman"/>
          <w:kern w:val="1"/>
        </w:rPr>
      </w:pPr>
      <w:r w:rsidRPr="00E26068">
        <w:rPr>
          <w:rFonts w:cs="Times New Roman"/>
          <w:kern w:val="1"/>
        </w:rPr>
        <w:t xml:space="preserve">The result of </w:t>
      </w:r>
      <w:r w:rsidR="007F705F" w:rsidRPr="00E26068">
        <w:rPr>
          <w:rFonts w:cs="Times New Roman"/>
          <w:kern w:val="1"/>
        </w:rPr>
        <w:t xml:space="preserve">the </w:t>
      </w:r>
      <w:r w:rsidRPr="00E26068">
        <w:rPr>
          <w:rFonts w:cs="Times New Roman"/>
          <w:kern w:val="1"/>
        </w:rPr>
        <w:t>command</w:t>
      </w:r>
      <w:r w:rsidR="007F705F" w:rsidRPr="00E26068">
        <w:rPr>
          <w:rFonts w:cs="Times New Roman"/>
          <w:kern w:val="1"/>
        </w:rPr>
        <w:t xml:space="preserve">s in the file </w:t>
      </w:r>
      <w:r w:rsidR="007259EE"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FE20A5">
        <w:rPr>
          <w:rFonts w:ascii="Consolas" w:hAnsi="Consolas" w:cs="Courier New"/>
          <w:color w:val="000000"/>
          <w:sz w:val="20"/>
          <w:szCs w:val="20"/>
        </w:rPr>
        <w:t>5</w:t>
      </w:r>
      <w:r w:rsidR="007259EE" w:rsidRPr="00B34A11">
        <w:rPr>
          <w:rFonts w:ascii="Consolas" w:hAnsi="Consolas" w:cs="Courier New"/>
          <w:color w:val="000000"/>
          <w:sz w:val="20"/>
          <w:szCs w:val="20"/>
        </w:rPr>
        <w:t>_</w:t>
      </w:r>
      <w:r w:rsidR="007F705F" w:rsidRPr="00B34A11">
        <w:rPr>
          <w:rFonts w:ascii="Consolas" w:hAnsi="Consolas" w:cs="Courier New"/>
          <w:color w:val="000000"/>
          <w:sz w:val="20"/>
          <w:szCs w:val="20"/>
        </w:rPr>
        <w:t>Results</w:t>
      </w:r>
      <w:r w:rsidR="007259EE" w:rsidRPr="00B34A11">
        <w:rPr>
          <w:rFonts w:ascii="Consolas" w:hAnsi="Consolas" w:cs="Courier New"/>
          <w:color w:val="000000"/>
          <w:sz w:val="20"/>
          <w:szCs w:val="20"/>
        </w:rPr>
        <w:t>_{UWinID}</w:t>
      </w:r>
      <w:r w:rsidR="007F705F" w:rsidRPr="00B34A11">
        <w:rPr>
          <w:rFonts w:ascii="Consolas" w:hAnsi="Consolas" w:cs="Courier New"/>
          <w:color w:val="000000"/>
          <w:sz w:val="20"/>
          <w:szCs w:val="20"/>
        </w:rPr>
        <w:t>.jpg</w:t>
      </w:r>
      <w:r w:rsidR="00E301C6">
        <w:rPr>
          <w:rFonts w:ascii="Consolas" w:hAnsi="Consolas" w:cs="Courier New"/>
          <w:color w:val="000000"/>
          <w:sz w:val="20"/>
          <w:szCs w:val="20"/>
        </w:rPr>
        <w:t>/pdf</w:t>
      </w:r>
      <w:r w:rsidR="007F705F" w:rsidRPr="00E26068">
        <w:rPr>
          <w:rFonts w:cs="Times New Roman"/>
          <w:kern w:val="1"/>
        </w:rPr>
        <w:t xml:space="preserve">. Simply make a screenshot of </w:t>
      </w:r>
      <w:r w:rsidRPr="00E26068">
        <w:rPr>
          <w:rFonts w:cs="Times New Roman"/>
          <w:kern w:val="1"/>
        </w:rPr>
        <w:t>the result</w:t>
      </w:r>
      <w:r w:rsidR="007F705F" w:rsidRPr="00E26068">
        <w:rPr>
          <w:rFonts w:cs="Times New Roman"/>
          <w:kern w:val="1"/>
        </w:rPr>
        <w:t>s</w:t>
      </w:r>
      <w:r w:rsidRPr="00E26068">
        <w:rPr>
          <w:rFonts w:cs="Times New Roman"/>
          <w:kern w:val="1"/>
        </w:rPr>
        <w:t xml:space="preserve"> </w:t>
      </w:r>
      <w:r w:rsidR="007F705F" w:rsidRPr="00E26068">
        <w:rPr>
          <w:rFonts w:cs="Times New Roman"/>
          <w:kern w:val="1"/>
        </w:rPr>
        <w:t>and save it</w:t>
      </w:r>
      <w:r w:rsidRPr="00E301C6">
        <w:rPr>
          <w:rFonts w:cs="Times New Roman"/>
          <w:kern w:val="1"/>
        </w:rPr>
        <w:t>.</w:t>
      </w:r>
      <w:r w:rsidR="00E301C6" w:rsidRPr="00E301C6">
        <w:rPr>
          <w:rFonts w:cs="Times New Roman"/>
          <w:kern w:val="1"/>
        </w:rPr>
        <w:t xml:space="preserve"> If multiple images, please print them all into a single pdf file.</w:t>
      </w:r>
      <w:r w:rsidR="007F705F" w:rsidRPr="00E26068">
        <w:rPr>
          <w:rFonts w:cs="Times New Roman"/>
          <w:kern w:val="1"/>
        </w:rPr>
        <w:t xml:space="preserve"> </w:t>
      </w:r>
      <w:r w:rsidR="00E301C6" w:rsidRPr="00E301C6">
        <w:rPr>
          <w:rFonts w:cs="Times New Roman"/>
          <w:kern w:val="1"/>
          <w:highlight w:val="yellow"/>
        </w:rPr>
        <w:t xml:space="preserve">You have to include at least one instance of </w:t>
      </w:r>
      <w:r w:rsidR="002372BD">
        <w:rPr>
          <w:rFonts w:cs="Times New Roman"/>
          <w:kern w:val="1"/>
          <w:highlight w:val="yellow"/>
        </w:rPr>
        <w:t xml:space="preserve">calculation with overflow and without </w:t>
      </w:r>
      <w:r w:rsidR="00E301C6" w:rsidRPr="00E301C6">
        <w:rPr>
          <w:rFonts w:cs="Times New Roman"/>
          <w:kern w:val="1"/>
          <w:highlight w:val="yellow"/>
        </w:rPr>
        <w:t>overflow for each arithmetic in the command list.</w:t>
      </w:r>
    </w:p>
    <w:p w14:paraId="5FEA2D01" w14:textId="2CE06701" w:rsidR="00730491" w:rsidRPr="00730491" w:rsidRDefault="00730491"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color w:val="000000"/>
        </w:rPr>
        <w:t>A lab report document</w:t>
      </w:r>
      <w:r w:rsidR="007F705F" w:rsidRPr="00E26068">
        <w:rPr>
          <w:rFonts w:cs="Times New Roman"/>
          <w:color w:val="000000"/>
        </w:rPr>
        <w:t xml:space="preserve"> in the PDF file </w:t>
      </w:r>
      <w:r w:rsidR="007259EE"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FE20A5">
        <w:rPr>
          <w:rFonts w:ascii="Consolas" w:hAnsi="Consolas" w:cs="Courier New"/>
          <w:color w:val="000000"/>
          <w:sz w:val="20"/>
          <w:szCs w:val="20"/>
        </w:rPr>
        <w:t>5</w:t>
      </w:r>
      <w:r w:rsidR="007259EE" w:rsidRPr="00B34A11">
        <w:rPr>
          <w:rFonts w:ascii="Consolas" w:hAnsi="Consolas" w:cs="Courier New"/>
          <w:color w:val="000000"/>
          <w:sz w:val="20"/>
          <w:szCs w:val="20"/>
        </w:rPr>
        <w:t>_</w:t>
      </w:r>
      <w:r w:rsidR="007F705F" w:rsidRPr="00B34A11">
        <w:rPr>
          <w:rFonts w:ascii="Consolas" w:hAnsi="Consolas" w:cs="Courier New"/>
          <w:color w:val="000000"/>
          <w:sz w:val="20"/>
          <w:szCs w:val="20"/>
        </w:rPr>
        <w:t>Report</w:t>
      </w:r>
      <w:r w:rsidR="007259EE" w:rsidRPr="00B34A11">
        <w:rPr>
          <w:rFonts w:ascii="Consolas" w:hAnsi="Consolas" w:cs="Courier New"/>
          <w:color w:val="000000"/>
          <w:sz w:val="20"/>
          <w:szCs w:val="20"/>
        </w:rPr>
        <w:t>_{UWinID}</w:t>
      </w:r>
      <w:r w:rsidR="007F705F" w:rsidRPr="00B34A11">
        <w:rPr>
          <w:rFonts w:ascii="Consolas" w:hAnsi="Consolas" w:cs="Courier New"/>
          <w:color w:val="000000"/>
          <w:sz w:val="20"/>
          <w:szCs w:val="20"/>
        </w:rPr>
        <w:t>.pdf</w:t>
      </w:r>
      <w:r w:rsidR="007F705F" w:rsidRPr="00E26068">
        <w:rPr>
          <w:rFonts w:cs="Times New Roman"/>
          <w:color w:val="000000"/>
        </w:rPr>
        <w:t xml:space="preserve">. It </w:t>
      </w:r>
      <w:r w:rsidRPr="00E26068">
        <w:rPr>
          <w:rFonts w:cs="Times New Roman"/>
          <w:color w:val="000000"/>
        </w:rPr>
        <w:t>should</w:t>
      </w:r>
      <w:r w:rsidRPr="00730491">
        <w:rPr>
          <w:rFonts w:cs="Times New Roman"/>
          <w:color w:val="000000"/>
        </w:rPr>
        <w:t xml:space="preserve"> include: </w:t>
      </w:r>
    </w:p>
    <w:p w14:paraId="35CD760D" w14:textId="2155BA52" w:rsidR="00730491" w:rsidRPr="00730491" w:rsidRDefault="00730491" w:rsidP="00730491">
      <w:pPr>
        <w:widowControl w:val="0"/>
        <w:numPr>
          <w:ilvl w:val="0"/>
          <w:numId w:val="9"/>
        </w:numPr>
        <w:tabs>
          <w:tab w:val="left" w:pos="220"/>
          <w:tab w:val="left" w:pos="720"/>
        </w:tabs>
        <w:autoSpaceDE w:val="0"/>
        <w:autoSpaceDN w:val="0"/>
        <w:adjustRightInd w:val="0"/>
        <w:jc w:val="both"/>
        <w:rPr>
          <w:rFonts w:cs="Times New Roman"/>
          <w:color w:val="000000"/>
        </w:rPr>
      </w:pPr>
      <w:r w:rsidRPr="00730491">
        <w:rPr>
          <w:rFonts w:cs="Times New Roman"/>
          <w:color w:val="000000"/>
        </w:rPr>
        <w:t>Your name</w:t>
      </w:r>
      <w:r w:rsidR="007F705F">
        <w:rPr>
          <w:rFonts w:cs="Times New Roman"/>
          <w:color w:val="000000"/>
        </w:rPr>
        <w:t>, UWinI</w:t>
      </w:r>
      <w:r w:rsidR="00DC64A4">
        <w:rPr>
          <w:rFonts w:cs="Times New Roman"/>
          <w:color w:val="000000"/>
        </w:rPr>
        <w:t>D</w:t>
      </w:r>
      <w:r w:rsidR="007F705F">
        <w:rPr>
          <w:rFonts w:cs="Times New Roman"/>
          <w:color w:val="000000"/>
        </w:rPr>
        <w:t>,</w:t>
      </w:r>
      <w:r w:rsidRPr="00730491">
        <w:rPr>
          <w:rFonts w:cs="Times New Roman"/>
          <w:color w:val="000000"/>
        </w:rPr>
        <w:t xml:space="preserve"> and </w:t>
      </w:r>
      <w:r w:rsidR="007F705F">
        <w:rPr>
          <w:rFonts w:cs="Times New Roman"/>
          <w:color w:val="000000"/>
        </w:rPr>
        <w:t>s</w:t>
      </w:r>
      <w:r w:rsidRPr="00730491">
        <w:rPr>
          <w:rFonts w:cs="Times New Roman"/>
          <w:color w:val="000000"/>
        </w:rPr>
        <w:t xml:space="preserve">tudent number </w:t>
      </w:r>
    </w:p>
    <w:p w14:paraId="26369FC6" w14:textId="11AE0CF4" w:rsidR="00730491" w:rsidRPr="00DC64A4" w:rsidRDefault="00147B79" w:rsidP="00730491">
      <w:pPr>
        <w:widowControl w:val="0"/>
        <w:numPr>
          <w:ilvl w:val="0"/>
          <w:numId w:val="9"/>
        </w:numPr>
        <w:tabs>
          <w:tab w:val="left" w:pos="220"/>
          <w:tab w:val="left" w:pos="720"/>
        </w:tabs>
        <w:autoSpaceDE w:val="0"/>
        <w:autoSpaceDN w:val="0"/>
        <w:adjustRightInd w:val="0"/>
        <w:jc w:val="both"/>
        <w:rPr>
          <w:rFonts w:cs="Times New Roman"/>
          <w:i/>
          <w:iCs/>
          <w:color w:val="000000"/>
        </w:rPr>
      </w:pPr>
      <w:r w:rsidRPr="00147B79">
        <w:rPr>
          <w:rFonts w:cs="Times New Roman"/>
          <w:color w:val="000000"/>
          <w:highlight w:val="yellow"/>
        </w:rPr>
        <w:t xml:space="preserve">One paragraph </w:t>
      </w:r>
      <w:r w:rsidR="00730491" w:rsidRPr="00147B79">
        <w:rPr>
          <w:rFonts w:cs="Times New Roman"/>
          <w:color w:val="000000"/>
          <w:highlight w:val="yellow"/>
        </w:rPr>
        <w:t>descri</w:t>
      </w:r>
      <w:r w:rsidRPr="00147B79">
        <w:rPr>
          <w:rFonts w:cs="Times New Roman"/>
          <w:color w:val="000000"/>
          <w:highlight w:val="yellow"/>
        </w:rPr>
        <w:t>bes the program that you attached</w:t>
      </w:r>
      <w:r>
        <w:rPr>
          <w:rFonts w:cs="Times New Roman"/>
          <w:color w:val="000000"/>
        </w:rPr>
        <w:t>, along with any prerequisites</w:t>
      </w:r>
      <w:r w:rsidR="007F705F">
        <w:rPr>
          <w:rFonts w:cs="Times New Roman"/>
          <w:color w:val="000000"/>
        </w:rPr>
        <w:t xml:space="preserve"> needed </w:t>
      </w:r>
      <w:r w:rsidR="007F705F">
        <w:rPr>
          <w:rFonts w:cs="Times New Roman"/>
          <w:color w:val="000000"/>
        </w:rPr>
        <w:lastRenderedPageBreak/>
        <w:t xml:space="preserve">to build and run the program. </w:t>
      </w:r>
      <w:r w:rsidR="007F705F" w:rsidRPr="00E301C6">
        <w:rPr>
          <w:rFonts w:cs="Times New Roman"/>
          <w:i/>
          <w:iCs/>
          <w:color w:val="000000"/>
        </w:rPr>
        <w:t>Please note that if your program cannot be built and run on our computer system</w:t>
      </w:r>
      <w:r w:rsidR="008A5886" w:rsidRPr="00E301C6">
        <w:rPr>
          <w:rFonts w:cs="Times New Roman"/>
          <w:i/>
          <w:iCs/>
          <w:color w:val="000000"/>
        </w:rPr>
        <w:t>s</w:t>
      </w:r>
      <w:r w:rsidR="007F705F" w:rsidRPr="00E301C6">
        <w:rPr>
          <w:rFonts w:cs="Times New Roman"/>
          <w:i/>
          <w:iCs/>
          <w:color w:val="000000"/>
        </w:rPr>
        <w:t>, you will lose marks.</w:t>
      </w:r>
    </w:p>
    <w:p w14:paraId="6C46647C" w14:textId="77777777" w:rsidR="007F705F" w:rsidRDefault="007F705F" w:rsidP="00730491">
      <w:pPr>
        <w:widowControl w:val="0"/>
        <w:tabs>
          <w:tab w:val="left" w:pos="220"/>
          <w:tab w:val="left" w:pos="720"/>
        </w:tabs>
        <w:autoSpaceDE w:val="0"/>
        <w:autoSpaceDN w:val="0"/>
        <w:adjustRightInd w:val="0"/>
        <w:jc w:val="both"/>
        <w:rPr>
          <w:rFonts w:cs="Times New Roman"/>
          <w:color w:val="000000"/>
        </w:rPr>
      </w:pPr>
    </w:p>
    <w:p w14:paraId="3C7CD528" w14:textId="012598CA" w:rsidR="007259EE" w:rsidRDefault="007259EE" w:rsidP="007259EE">
      <w:pPr>
        <w:jc w:val="both"/>
        <w:rPr>
          <w:rFonts w:cs="Times New Roman"/>
        </w:rPr>
      </w:pPr>
      <w:r>
        <w:rPr>
          <w:rFonts w:cs="Times New Roman"/>
        </w:rPr>
        <w:t>In sum, your final zip file for the submission includes 1 folder (entire project folder), 1 image</w:t>
      </w:r>
      <w:r w:rsidR="002372BD">
        <w:rPr>
          <w:rFonts w:cs="Times New Roman"/>
        </w:rPr>
        <w:t>/pdf</w:t>
      </w:r>
      <w:r>
        <w:rPr>
          <w:rFonts w:cs="Times New Roman"/>
        </w:rPr>
        <w:t xml:space="preserve"> (results snapshot) and 1 pdf (report). </w:t>
      </w:r>
      <w:r w:rsidRPr="00E301C6">
        <w:rPr>
          <w:rFonts w:cs="Times New Roman"/>
          <w:i/>
          <w:iCs/>
        </w:rPr>
        <w:t>Please follow the naming convention</w:t>
      </w:r>
      <w:r w:rsidR="00DC64A4" w:rsidRPr="00E301C6">
        <w:rPr>
          <w:rFonts w:cs="Times New Roman"/>
          <w:i/>
          <w:iCs/>
        </w:rPr>
        <w:t xml:space="preserve"> as you lose marks otherwise</w:t>
      </w:r>
      <w:r w:rsidRPr="00E301C6">
        <w:rPr>
          <w:rFonts w:cs="Times New Roman"/>
          <w:i/>
          <w:iCs/>
        </w:rPr>
        <w:t>.</w:t>
      </w:r>
      <w:r>
        <w:rPr>
          <w:rFonts w:cs="Times New Roman"/>
        </w:rPr>
        <w:t xml:space="preserve"> Instead of {UWinI</w:t>
      </w:r>
      <w:r w:rsidR="00DC64A4">
        <w:rPr>
          <w:rFonts w:cs="Times New Roman"/>
        </w:rPr>
        <w:t>D</w:t>
      </w:r>
      <w:r>
        <w:rPr>
          <w:rFonts w:cs="Times New Roman"/>
        </w:rPr>
        <w:t>}, use your own</w:t>
      </w:r>
      <w:r w:rsidR="00DC64A4">
        <w:rPr>
          <w:rFonts w:cs="Times New Roman"/>
        </w:rPr>
        <w:t xml:space="preserve"> UWindsor account name</w:t>
      </w:r>
      <w:r>
        <w:rPr>
          <w:rFonts w:cs="Times New Roman"/>
        </w:rPr>
        <w:t xml:space="preserve">, e.g., </w:t>
      </w:r>
      <w:r w:rsidR="00DC64A4">
        <w:rPr>
          <w:rFonts w:cs="Times New Roman"/>
        </w:rPr>
        <w:t>mine is</w:t>
      </w:r>
      <w:r w:rsidR="00DC64A4" w:rsidRPr="00DC64A4">
        <w:rPr>
          <w:rFonts w:cs="Times New Roman"/>
        </w:rPr>
        <w:t xml:space="preserve"> </w:t>
      </w:r>
      <w:hyperlink r:id="rId21" w:history="1">
        <w:r w:rsidR="00DC64A4" w:rsidRPr="00DC64A4">
          <w:rPr>
            <w:rStyle w:val="Hyperlink"/>
            <w:rFonts w:cs="Times New Roman"/>
            <w:u w:val="none"/>
          </w:rPr>
          <w:t>hfani@uwindsor.ca</w:t>
        </w:r>
      </w:hyperlink>
      <w:r w:rsidR="00DC64A4">
        <w:rPr>
          <w:rFonts w:cs="Times New Roman"/>
        </w:rPr>
        <w:t>, so,</w:t>
      </w:r>
    </w:p>
    <w:p w14:paraId="17F44744" w14:textId="77777777" w:rsidR="007259EE" w:rsidRDefault="007259EE" w:rsidP="00730491">
      <w:pPr>
        <w:jc w:val="both"/>
        <w:rPr>
          <w:rFonts w:cs="Times New Roman"/>
          <w:color w:val="000000"/>
        </w:rPr>
      </w:pPr>
    </w:p>
    <w:p w14:paraId="4E3C6F36" w14:textId="1B99B7A1" w:rsidR="007259EE" w:rsidRPr="00B34A11" w:rsidRDefault="007259EE" w:rsidP="00CE1583">
      <w:pPr>
        <w:widowControl w:val="0"/>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FE20A5">
        <w:rPr>
          <w:rFonts w:ascii="Consolas" w:hAnsi="Consolas" w:cs="Courier New"/>
          <w:color w:val="000000"/>
          <w:sz w:val="20"/>
          <w:szCs w:val="20"/>
        </w:rPr>
        <w:t>5</w:t>
      </w:r>
      <w:r w:rsidRPr="00B34A11">
        <w:rPr>
          <w:rFonts w:ascii="Consolas" w:hAnsi="Consolas" w:cs="Courier New"/>
          <w:color w:val="000000"/>
          <w:sz w:val="20"/>
          <w:szCs w:val="20"/>
        </w:rPr>
        <w:t>_hfani.zip</w:t>
      </w:r>
    </w:p>
    <w:p w14:paraId="50600AB7" w14:textId="2167F79E" w:rsidR="00CE1583" w:rsidRDefault="007259EE" w:rsidP="00340FD4">
      <w:pPr>
        <w:pStyle w:val="ListParagraph"/>
        <w:widowControl w:val="0"/>
        <w:numPr>
          <w:ilvl w:val="0"/>
          <w:numId w:val="15"/>
        </w:numPr>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FE20A5">
        <w:rPr>
          <w:rFonts w:ascii="Consolas" w:hAnsi="Consolas" w:cs="Courier New"/>
          <w:color w:val="000000"/>
          <w:sz w:val="20"/>
          <w:szCs w:val="20"/>
        </w:rPr>
        <w:t>5</w:t>
      </w:r>
      <w:r w:rsidRPr="00B34A11">
        <w:rPr>
          <w:rFonts w:ascii="Consolas" w:hAnsi="Consolas" w:cs="Courier New"/>
          <w:color w:val="000000"/>
          <w:sz w:val="20"/>
          <w:szCs w:val="20"/>
        </w:rPr>
        <w:t>_hfani</w:t>
      </w:r>
    </w:p>
    <w:p w14:paraId="221BEDA3" w14:textId="172F1F6B" w:rsidR="00455FDC" w:rsidRPr="00B34A11" w:rsidRDefault="00455FDC" w:rsidP="00455FDC">
      <w:pPr>
        <w:pStyle w:val="ListParagraph"/>
        <w:widowControl w:val="0"/>
        <w:numPr>
          <w:ilvl w:val="1"/>
          <w:numId w:val="15"/>
        </w:numPr>
        <w:autoSpaceDE w:val="0"/>
        <w:autoSpaceDN w:val="0"/>
        <w:adjustRightInd w:val="0"/>
        <w:jc w:val="both"/>
        <w:rPr>
          <w:rFonts w:ascii="Consolas" w:hAnsi="Consolas" w:cs="Courier New"/>
          <w:color w:val="000000"/>
          <w:sz w:val="20"/>
          <w:szCs w:val="20"/>
        </w:rPr>
      </w:pPr>
      <w:r>
        <w:rPr>
          <w:rFonts w:ascii="Consolas" w:hAnsi="Consolas" w:cs="Courier New"/>
          <w:color w:val="000000"/>
          <w:sz w:val="20"/>
          <w:szCs w:val="20"/>
        </w:rPr>
        <w:t>src</w:t>
      </w:r>
    </w:p>
    <w:p w14:paraId="698C0FC4" w14:textId="08E9101F" w:rsidR="00B34A11" w:rsidRPr="00B34A11" w:rsidRDefault="002372BD" w:rsidP="00455FDC">
      <w:pPr>
        <w:pStyle w:val="ListParagraph"/>
        <w:widowControl w:val="0"/>
        <w:numPr>
          <w:ilvl w:val="2"/>
          <w:numId w:val="15"/>
        </w:numPr>
        <w:autoSpaceDE w:val="0"/>
        <w:autoSpaceDN w:val="0"/>
        <w:adjustRightInd w:val="0"/>
        <w:jc w:val="both"/>
        <w:rPr>
          <w:rFonts w:ascii="Consolas" w:hAnsi="Consolas" w:cs="Courier New"/>
          <w:color w:val="000000"/>
          <w:sz w:val="20"/>
          <w:szCs w:val="20"/>
        </w:rPr>
      </w:pPr>
      <w:r>
        <w:rPr>
          <w:rFonts w:ascii="Consolas" w:hAnsi="Consolas" w:cs="Courier New"/>
          <w:color w:val="000000"/>
          <w:sz w:val="20"/>
          <w:szCs w:val="20"/>
        </w:rPr>
        <w:t>arithmetic</w:t>
      </w:r>
      <w:r w:rsidR="00B34A11" w:rsidRPr="00B34A11">
        <w:rPr>
          <w:rFonts w:ascii="Consolas" w:hAnsi="Consolas" w:cs="Courier New"/>
          <w:color w:val="000000"/>
          <w:sz w:val="20"/>
          <w:szCs w:val="20"/>
        </w:rPr>
        <w:t>_tools.cpp</w:t>
      </w:r>
    </w:p>
    <w:p w14:paraId="1CC339F7" w14:textId="189C802A" w:rsidR="00B34A11" w:rsidRPr="00B34A11" w:rsidRDefault="002372BD" w:rsidP="00455FDC">
      <w:pPr>
        <w:pStyle w:val="ListParagraph"/>
        <w:widowControl w:val="0"/>
        <w:numPr>
          <w:ilvl w:val="2"/>
          <w:numId w:val="15"/>
        </w:numPr>
        <w:autoSpaceDE w:val="0"/>
        <w:autoSpaceDN w:val="0"/>
        <w:adjustRightInd w:val="0"/>
        <w:jc w:val="both"/>
        <w:rPr>
          <w:rFonts w:ascii="Consolas" w:hAnsi="Consolas" w:cs="Courier New"/>
          <w:color w:val="000000"/>
          <w:sz w:val="20"/>
          <w:szCs w:val="20"/>
        </w:rPr>
      </w:pPr>
      <w:r>
        <w:rPr>
          <w:rFonts w:ascii="Consolas" w:hAnsi="Consolas" w:cs="Courier New"/>
          <w:color w:val="000000"/>
          <w:sz w:val="20"/>
          <w:szCs w:val="20"/>
        </w:rPr>
        <w:t>arithmetic</w:t>
      </w:r>
      <w:r w:rsidR="00B34A11" w:rsidRPr="00B34A11">
        <w:rPr>
          <w:rFonts w:ascii="Consolas" w:hAnsi="Consolas" w:cs="Courier New"/>
          <w:color w:val="000000"/>
          <w:sz w:val="20"/>
          <w:szCs w:val="20"/>
        </w:rPr>
        <w:t>_tools.h</w:t>
      </w:r>
    </w:p>
    <w:p w14:paraId="6A59A0DF" w14:textId="05D4FED4" w:rsidR="00B34A11" w:rsidRDefault="00B34A11" w:rsidP="00455FDC">
      <w:pPr>
        <w:pStyle w:val="ListParagraph"/>
        <w:widowControl w:val="0"/>
        <w:numPr>
          <w:ilvl w:val="2"/>
          <w:numId w:val="15"/>
        </w:numPr>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main.cpp</w:t>
      </w:r>
    </w:p>
    <w:p w14:paraId="5740ABE8" w14:textId="25D18D52" w:rsidR="00455FDC" w:rsidRPr="00B34A11" w:rsidRDefault="00455FDC" w:rsidP="00455FDC">
      <w:pPr>
        <w:pStyle w:val="ListParagraph"/>
        <w:widowControl w:val="0"/>
        <w:numPr>
          <w:ilvl w:val="1"/>
          <w:numId w:val="15"/>
        </w:numPr>
        <w:autoSpaceDE w:val="0"/>
        <w:autoSpaceDN w:val="0"/>
        <w:adjustRightInd w:val="0"/>
        <w:jc w:val="both"/>
        <w:rPr>
          <w:rFonts w:ascii="Consolas" w:hAnsi="Consolas" w:cs="Courier New"/>
          <w:color w:val="000000"/>
          <w:sz w:val="20"/>
          <w:szCs w:val="20"/>
        </w:rPr>
      </w:pPr>
      <w:r>
        <w:rPr>
          <w:rFonts w:ascii="Consolas" w:hAnsi="Consolas" w:cs="Courier New"/>
          <w:color w:val="000000"/>
          <w:sz w:val="20"/>
          <w:szCs w:val="20"/>
        </w:rPr>
        <w:t>COMP2650_Lab0</w:t>
      </w:r>
      <w:r w:rsidR="00FE20A5">
        <w:rPr>
          <w:rFonts w:ascii="Consolas" w:hAnsi="Consolas" w:cs="Courier New"/>
          <w:color w:val="000000"/>
          <w:sz w:val="20"/>
          <w:szCs w:val="20"/>
        </w:rPr>
        <w:t>5</w:t>
      </w:r>
      <w:r>
        <w:rPr>
          <w:rFonts w:ascii="Consolas" w:hAnsi="Consolas" w:cs="Courier New"/>
          <w:color w:val="000000"/>
          <w:sz w:val="20"/>
          <w:szCs w:val="20"/>
        </w:rPr>
        <w:t>_hfani</w:t>
      </w:r>
      <w:r w:rsidR="00982257">
        <w:rPr>
          <w:rFonts w:ascii="Consolas" w:hAnsi="Consolas" w:cs="Courier New"/>
          <w:color w:val="000000"/>
          <w:sz w:val="20"/>
          <w:szCs w:val="20"/>
        </w:rPr>
        <w:t xml:space="preserve"> </w:t>
      </w:r>
      <w:r>
        <w:rPr>
          <w:rFonts w:ascii="Consolas" w:hAnsi="Consolas" w:cs="Courier New"/>
          <w:color w:val="000000"/>
          <w:sz w:val="20"/>
          <w:szCs w:val="20"/>
        </w:rPr>
        <w:t>[.exe in MS-Windows]</w:t>
      </w:r>
    </w:p>
    <w:p w14:paraId="5B0FC88F" w14:textId="451CC090" w:rsidR="00CE1583" w:rsidRPr="00B34A11" w:rsidRDefault="007259EE" w:rsidP="009B3567">
      <w:pPr>
        <w:pStyle w:val="ListParagraph"/>
        <w:widowControl w:val="0"/>
        <w:numPr>
          <w:ilvl w:val="0"/>
          <w:numId w:val="15"/>
        </w:numPr>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FE20A5">
        <w:rPr>
          <w:rFonts w:ascii="Consolas" w:hAnsi="Consolas" w:cs="Courier New"/>
          <w:color w:val="000000"/>
          <w:sz w:val="20"/>
          <w:szCs w:val="20"/>
        </w:rPr>
        <w:t>5</w:t>
      </w:r>
      <w:r w:rsidRPr="00B34A11">
        <w:rPr>
          <w:rFonts w:ascii="Consolas" w:hAnsi="Consolas" w:cs="Courier New"/>
          <w:color w:val="000000"/>
          <w:sz w:val="20"/>
          <w:szCs w:val="20"/>
        </w:rPr>
        <w:t>_Report_hfani.pdf</w:t>
      </w:r>
    </w:p>
    <w:p w14:paraId="0735A752" w14:textId="7D052CAE" w:rsidR="007259EE" w:rsidRPr="00B34A11" w:rsidRDefault="007259EE" w:rsidP="009B3567">
      <w:pPr>
        <w:pStyle w:val="ListParagraph"/>
        <w:widowControl w:val="0"/>
        <w:numPr>
          <w:ilvl w:val="0"/>
          <w:numId w:val="15"/>
        </w:numPr>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FE20A5">
        <w:rPr>
          <w:rFonts w:ascii="Consolas" w:hAnsi="Consolas" w:cs="Courier New"/>
          <w:color w:val="000000"/>
          <w:sz w:val="20"/>
          <w:szCs w:val="20"/>
        </w:rPr>
        <w:t>5</w:t>
      </w:r>
      <w:r w:rsidRPr="00B34A11">
        <w:rPr>
          <w:rFonts w:ascii="Consolas" w:hAnsi="Consolas" w:cs="Courier New"/>
          <w:color w:val="000000"/>
          <w:sz w:val="20"/>
          <w:szCs w:val="20"/>
        </w:rPr>
        <w:t>_Result</w:t>
      </w:r>
      <w:r w:rsidR="00DC64A4" w:rsidRPr="00B34A11">
        <w:rPr>
          <w:rFonts w:ascii="Consolas" w:hAnsi="Consolas" w:cs="Courier New"/>
          <w:color w:val="000000"/>
          <w:sz w:val="20"/>
          <w:szCs w:val="20"/>
        </w:rPr>
        <w:t>s</w:t>
      </w:r>
      <w:r w:rsidRPr="00B34A11">
        <w:rPr>
          <w:rFonts w:ascii="Consolas" w:hAnsi="Consolas" w:cs="Courier New"/>
          <w:color w:val="000000"/>
          <w:sz w:val="20"/>
          <w:szCs w:val="20"/>
        </w:rPr>
        <w:t>_hfani.jpg</w:t>
      </w:r>
      <w:r w:rsidR="002372BD">
        <w:rPr>
          <w:rFonts w:ascii="Consolas" w:hAnsi="Consolas" w:cs="Courier New"/>
          <w:color w:val="000000"/>
          <w:sz w:val="20"/>
          <w:szCs w:val="20"/>
        </w:rPr>
        <w:t xml:space="preserve"> or </w:t>
      </w:r>
      <w:r w:rsidR="002372BD" w:rsidRPr="00B34A11">
        <w:rPr>
          <w:rFonts w:ascii="Consolas" w:hAnsi="Consolas" w:cs="Courier New"/>
          <w:color w:val="000000"/>
          <w:sz w:val="20"/>
          <w:szCs w:val="20"/>
        </w:rPr>
        <w:t>COMP2650_</w:t>
      </w:r>
      <w:r w:rsidR="002372BD">
        <w:rPr>
          <w:rFonts w:ascii="Consolas" w:hAnsi="Consolas" w:cs="Courier New"/>
          <w:color w:val="000000"/>
          <w:sz w:val="20"/>
          <w:szCs w:val="20"/>
        </w:rPr>
        <w:t>Lab0</w:t>
      </w:r>
      <w:r w:rsidR="00FE20A5">
        <w:rPr>
          <w:rFonts w:ascii="Consolas" w:hAnsi="Consolas" w:cs="Courier New"/>
          <w:color w:val="000000"/>
          <w:sz w:val="20"/>
          <w:szCs w:val="20"/>
        </w:rPr>
        <w:t>5</w:t>
      </w:r>
      <w:r w:rsidR="002372BD" w:rsidRPr="00B34A11">
        <w:rPr>
          <w:rFonts w:ascii="Consolas" w:hAnsi="Consolas" w:cs="Courier New"/>
          <w:color w:val="000000"/>
          <w:sz w:val="20"/>
          <w:szCs w:val="20"/>
        </w:rPr>
        <w:t>_Results_hfani.</w:t>
      </w:r>
      <w:r w:rsidR="002372BD">
        <w:rPr>
          <w:rFonts w:ascii="Consolas" w:hAnsi="Consolas" w:cs="Courier New"/>
          <w:color w:val="000000"/>
          <w:sz w:val="20"/>
          <w:szCs w:val="20"/>
        </w:rPr>
        <w:t>pdf</w:t>
      </w:r>
    </w:p>
    <w:p w14:paraId="688C40F5" w14:textId="12880703" w:rsidR="008D5985" w:rsidRPr="00730491" w:rsidRDefault="008D5985" w:rsidP="00730491">
      <w:pPr>
        <w:spacing w:before="100" w:beforeAutospacing="1" w:after="100" w:afterAutospacing="1"/>
        <w:jc w:val="center"/>
        <w:rPr>
          <w:rFonts w:cs="Calibri"/>
          <w:sz w:val="22"/>
          <w:szCs w:val="22"/>
        </w:rPr>
      </w:pPr>
    </w:p>
    <w:sectPr w:rsidR="008D5985" w:rsidRPr="00730491" w:rsidSect="006C4170">
      <w:headerReference w:type="default" r:id="rId22"/>
      <w:pgSz w:w="12240" w:h="15840"/>
      <w:pgMar w:top="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DE05B" w14:textId="77777777" w:rsidR="00FC3BD2" w:rsidRDefault="00FC3BD2" w:rsidP="00BD77EE">
      <w:r>
        <w:separator/>
      </w:r>
    </w:p>
  </w:endnote>
  <w:endnote w:type="continuationSeparator" w:id="0">
    <w:p w14:paraId="37EA937D" w14:textId="77777777" w:rsidR="00FC3BD2" w:rsidRDefault="00FC3BD2"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A37E3" w14:textId="77777777" w:rsidR="00FC3BD2" w:rsidRDefault="00FC3BD2" w:rsidP="00BD77EE">
      <w:r>
        <w:separator/>
      </w:r>
    </w:p>
  </w:footnote>
  <w:footnote w:type="continuationSeparator" w:id="0">
    <w:p w14:paraId="30E331A6" w14:textId="77777777" w:rsidR="00FC3BD2" w:rsidRDefault="00FC3BD2" w:rsidP="00BD77EE">
      <w:r>
        <w:continuationSeparator/>
      </w:r>
    </w:p>
  </w:footnote>
  <w:footnote w:id="1">
    <w:p w14:paraId="13D7C9AA" w14:textId="29955C9E" w:rsidR="008A6733" w:rsidRDefault="008A6733">
      <w:pPr>
        <w:pStyle w:val="FootnoteText"/>
      </w:pPr>
      <w:r>
        <w:rPr>
          <w:rStyle w:val="FootnoteReference"/>
        </w:rPr>
        <w:footnoteRef/>
      </w:r>
      <w:r>
        <w:t xml:space="preserve"> I</w:t>
      </w:r>
      <w:r>
        <w:rPr>
          <w:rFonts w:cs="Times New Roman"/>
        </w:rPr>
        <w:t xml:space="preserve">n this course, we can assume that this is a coincidence that </w:t>
      </w:r>
      <w:r w:rsidR="00F55B90">
        <w:rPr>
          <w:rFonts w:cs="Times New Roman"/>
        </w:rPr>
        <w:t xml:space="preserve">different </w:t>
      </w:r>
      <w:r>
        <w:rPr>
          <w:rFonts w:cs="Times New Roman"/>
        </w:rPr>
        <w:t xml:space="preserve">runs of the same program has same memory locations. However, in Operating System course, you will learn </w:t>
      </w:r>
      <w:r w:rsidR="00F55B90">
        <w:rPr>
          <w:rFonts w:cs="Times New Roman"/>
        </w:rPr>
        <w:t>that this is not a coincidence</w:t>
      </w:r>
      <w:r>
        <w:rPr>
          <w:rFonts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DC22" w14:textId="66523BFA" w:rsidR="00525F0C" w:rsidRDefault="00312F6C">
    <w:pPr>
      <w:pStyle w:val="Header"/>
    </w:pPr>
    <w:r>
      <w:rPr>
        <w:noProof/>
        <w:lang w:val="en-CA" w:eastAsia="en-CA"/>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0F575966"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C63DCF">
                            <w:rPr>
                              <w:noProof/>
                              <w:sz w:val="16"/>
                              <w:szCs w:val="16"/>
                            </w:rPr>
                            <w:t>7</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IBwrgIAAKk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" filled="f" stroked="f">
              <v:textbox inset="0,0,0,0">
                <w:txbxContent>
                  <w:p w14:paraId="5C82D095" w14:textId="0F575966"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C63DCF">
                      <w:rPr>
                        <w:noProof/>
                        <w:sz w:val="16"/>
                        <w:szCs w:val="16"/>
                      </w:rPr>
                      <w:t>7</w:t>
                    </w:r>
                    <w:r w:rsidRPr="00525F0C">
                      <w:rPr>
                        <w:noProof/>
                        <w:sz w:val="16"/>
                        <w:szCs w:val="16"/>
                      </w:rPr>
                      <w:fldChar w:fldCharType="end"/>
                    </w:r>
                  </w:p>
                </w:txbxContent>
              </v:textbox>
              <w10:wrap anchory="page"/>
            </v:shape>
          </w:pict>
        </mc:Fallback>
      </mc:AlternateContent>
    </w:r>
    <w:r>
      <w:rPr>
        <w:rFonts w:cs="Times New Roman"/>
        <w:b/>
        <w:noProof/>
        <w:sz w:val="20"/>
        <w:szCs w:val="20"/>
        <w:lang w:val="en-CA" w:eastAsia="en-CA"/>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02C6F"/>
    <w:multiLevelType w:val="hybridMultilevel"/>
    <w:tmpl w:val="05C48F0A"/>
    <w:lvl w:ilvl="0" w:tplc="A742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37F36"/>
    <w:multiLevelType w:val="hybridMultilevel"/>
    <w:tmpl w:val="4E4AD86A"/>
    <w:lvl w:ilvl="0" w:tplc="A742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9B4EAE"/>
    <w:multiLevelType w:val="hybridMultilevel"/>
    <w:tmpl w:val="3D00BD5E"/>
    <w:lvl w:ilvl="0" w:tplc="1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B5F89"/>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F0EF8"/>
    <w:multiLevelType w:val="hybridMultilevel"/>
    <w:tmpl w:val="9D38E1A6"/>
    <w:lvl w:ilvl="0" w:tplc="50E83D64">
      <w:start w:val="1"/>
      <w:numFmt w:val="lowerLetter"/>
      <w:lvlText w:val="%1."/>
      <w:lvlJc w:val="left"/>
      <w:pPr>
        <w:ind w:left="1080" w:hanging="360"/>
      </w:pPr>
      <w:rPr>
        <w:i w:val="0"/>
        <w:i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8A97371"/>
    <w:multiLevelType w:val="hybridMultilevel"/>
    <w:tmpl w:val="08A859F0"/>
    <w:lvl w:ilvl="0" w:tplc="55202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88730F"/>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844F75"/>
    <w:multiLevelType w:val="hybridMultilevel"/>
    <w:tmpl w:val="C040EB6A"/>
    <w:lvl w:ilvl="0" w:tplc="8586E8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4"/>
  </w:num>
  <w:num w:numId="4">
    <w:abstractNumId w:val="0"/>
  </w:num>
  <w:num w:numId="5">
    <w:abstractNumId w:val="6"/>
  </w:num>
  <w:num w:numId="6">
    <w:abstractNumId w:val="19"/>
  </w:num>
  <w:num w:numId="7">
    <w:abstractNumId w:val="1"/>
  </w:num>
  <w:num w:numId="8">
    <w:abstractNumId w:val="18"/>
  </w:num>
  <w:num w:numId="9">
    <w:abstractNumId w:val="11"/>
  </w:num>
  <w:num w:numId="10">
    <w:abstractNumId w:val="15"/>
  </w:num>
  <w:num w:numId="11">
    <w:abstractNumId w:val="17"/>
  </w:num>
  <w:num w:numId="12">
    <w:abstractNumId w:val="16"/>
  </w:num>
  <w:num w:numId="13">
    <w:abstractNumId w:val="13"/>
  </w:num>
  <w:num w:numId="14">
    <w:abstractNumId w:val="8"/>
  </w:num>
  <w:num w:numId="15">
    <w:abstractNumId w:val="9"/>
  </w:num>
  <w:num w:numId="16">
    <w:abstractNumId w:val="3"/>
  </w:num>
  <w:num w:numId="17">
    <w:abstractNumId w:val="2"/>
  </w:num>
  <w:num w:numId="18">
    <w:abstractNumId w:val="20"/>
  </w:num>
  <w:num w:numId="19">
    <w:abstractNumId w:val="5"/>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Y0NjUzMzU3tDAzMTVT0lEKTi0uzszPAykwNq0FALkw88otAAAA"/>
  </w:docVars>
  <w:rsids>
    <w:rsidRoot w:val="00090FC4"/>
    <w:rsid w:val="00004306"/>
    <w:rsid w:val="00005C65"/>
    <w:rsid w:val="0000684C"/>
    <w:rsid w:val="000074A6"/>
    <w:rsid w:val="00010BBC"/>
    <w:rsid w:val="00015FC5"/>
    <w:rsid w:val="000162DA"/>
    <w:rsid w:val="000220F6"/>
    <w:rsid w:val="000253D3"/>
    <w:rsid w:val="000277EB"/>
    <w:rsid w:val="000316E4"/>
    <w:rsid w:val="00031824"/>
    <w:rsid w:val="000377BB"/>
    <w:rsid w:val="00040237"/>
    <w:rsid w:val="00043117"/>
    <w:rsid w:val="0005100D"/>
    <w:rsid w:val="00053D4F"/>
    <w:rsid w:val="0007793B"/>
    <w:rsid w:val="0007799E"/>
    <w:rsid w:val="00080D52"/>
    <w:rsid w:val="00087DA7"/>
    <w:rsid w:val="00090FC4"/>
    <w:rsid w:val="000949EB"/>
    <w:rsid w:val="00095A03"/>
    <w:rsid w:val="000A0815"/>
    <w:rsid w:val="000A2DC1"/>
    <w:rsid w:val="000A54C0"/>
    <w:rsid w:val="000A62D6"/>
    <w:rsid w:val="000A63AE"/>
    <w:rsid w:val="000B5034"/>
    <w:rsid w:val="000B7912"/>
    <w:rsid w:val="000C3A48"/>
    <w:rsid w:val="000C768E"/>
    <w:rsid w:val="000D1B9F"/>
    <w:rsid w:val="000D2638"/>
    <w:rsid w:val="000D735E"/>
    <w:rsid w:val="000D7AEF"/>
    <w:rsid w:val="000E1428"/>
    <w:rsid w:val="000E17EC"/>
    <w:rsid w:val="000E1850"/>
    <w:rsid w:val="000F3DC7"/>
    <w:rsid w:val="000F5C7B"/>
    <w:rsid w:val="000F636F"/>
    <w:rsid w:val="0010192E"/>
    <w:rsid w:val="00101B66"/>
    <w:rsid w:val="00101C9B"/>
    <w:rsid w:val="001159B7"/>
    <w:rsid w:val="00115BE0"/>
    <w:rsid w:val="0011674F"/>
    <w:rsid w:val="00131355"/>
    <w:rsid w:val="0013149F"/>
    <w:rsid w:val="00135BE5"/>
    <w:rsid w:val="001362E2"/>
    <w:rsid w:val="0014156F"/>
    <w:rsid w:val="00147B79"/>
    <w:rsid w:val="001514D7"/>
    <w:rsid w:val="001522D9"/>
    <w:rsid w:val="001542A0"/>
    <w:rsid w:val="00155CF5"/>
    <w:rsid w:val="001619D3"/>
    <w:rsid w:val="0016484E"/>
    <w:rsid w:val="001677E3"/>
    <w:rsid w:val="00176405"/>
    <w:rsid w:val="0017660C"/>
    <w:rsid w:val="001819CC"/>
    <w:rsid w:val="00181D24"/>
    <w:rsid w:val="00182FEA"/>
    <w:rsid w:val="00185D41"/>
    <w:rsid w:val="00186E1C"/>
    <w:rsid w:val="00190218"/>
    <w:rsid w:val="0019474B"/>
    <w:rsid w:val="00196A30"/>
    <w:rsid w:val="001A10A9"/>
    <w:rsid w:val="001A23D2"/>
    <w:rsid w:val="001A2CE1"/>
    <w:rsid w:val="001A66C9"/>
    <w:rsid w:val="001B4CD3"/>
    <w:rsid w:val="001B5A43"/>
    <w:rsid w:val="001C02D5"/>
    <w:rsid w:val="001C1FB1"/>
    <w:rsid w:val="001C2037"/>
    <w:rsid w:val="001C51F1"/>
    <w:rsid w:val="001C5210"/>
    <w:rsid w:val="001C57D7"/>
    <w:rsid w:val="001D0C0C"/>
    <w:rsid w:val="001D262E"/>
    <w:rsid w:val="001D561C"/>
    <w:rsid w:val="001E360B"/>
    <w:rsid w:val="001E7681"/>
    <w:rsid w:val="001E7721"/>
    <w:rsid w:val="001F093F"/>
    <w:rsid w:val="001F68F3"/>
    <w:rsid w:val="00205E35"/>
    <w:rsid w:val="00207503"/>
    <w:rsid w:val="0021000B"/>
    <w:rsid w:val="00213963"/>
    <w:rsid w:val="002145B7"/>
    <w:rsid w:val="002346A1"/>
    <w:rsid w:val="002372BD"/>
    <w:rsid w:val="00242804"/>
    <w:rsid w:val="002470BC"/>
    <w:rsid w:val="00247A75"/>
    <w:rsid w:val="0025357E"/>
    <w:rsid w:val="002572F3"/>
    <w:rsid w:val="00257F23"/>
    <w:rsid w:val="00260800"/>
    <w:rsid w:val="00263832"/>
    <w:rsid w:val="00265BF6"/>
    <w:rsid w:val="00274354"/>
    <w:rsid w:val="00276AEF"/>
    <w:rsid w:val="00281DB9"/>
    <w:rsid w:val="002841B8"/>
    <w:rsid w:val="00297921"/>
    <w:rsid w:val="002A31EA"/>
    <w:rsid w:val="002B4189"/>
    <w:rsid w:val="002B59C1"/>
    <w:rsid w:val="002C6A24"/>
    <w:rsid w:val="002D1B37"/>
    <w:rsid w:val="002D20D1"/>
    <w:rsid w:val="002D25FF"/>
    <w:rsid w:val="002D4286"/>
    <w:rsid w:val="002D4CA7"/>
    <w:rsid w:val="002D64AB"/>
    <w:rsid w:val="002D66E9"/>
    <w:rsid w:val="002E4DF3"/>
    <w:rsid w:val="002F3617"/>
    <w:rsid w:val="003002FA"/>
    <w:rsid w:val="003011BB"/>
    <w:rsid w:val="003012AD"/>
    <w:rsid w:val="0030227B"/>
    <w:rsid w:val="00302A17"/>
    <w:rsid w:val="0030396D"/>
    <w:rsid w:val="003062D0"/>
    <w:rsid w:val="00307317"/>
    <w:rsid w:val="00311A26"/>
    <w:rsid w:val="00311EF4"/>
    <w:rsid w:val="00312F6C"/>
    <w:rsid w:val="0031343C"/>
    <w:rsid w:val="00314320"/>
    <w:rsid w:val="00314671"/>
    <w:rsid w:val="003248DA"/>
    <w:rsid w:val="0033168B"/>
    <w:rsid w:val="00345AA1"/>
    <w:rsid w:val="003502D5"/>
    <w:rsid w:val="00350AC1"/>
    <w:rsid w:val="0035136C"/>
    <w:rsid w:val="003548FA"/>
    <w:rsid w:val="003562B6"/>
    <w:rsid w:val="00356F68"/>
    <w:rsid w:val="00361E84"/>
    <w:rsid w:val="003632C2"/>
    <w:rsid w:val="003650FC"/>
    <w:rsid w:val="00367751"/>
    <w:rsid w:val="0038185F"/>
    <w:rsid w:val="00383FB0"/>
    <w:rsid w:val="003934BF"/>
    <w:rsid w:val="003A1E9D"/>
    <w:rsid w:val="003A38BE"/>
    <w:rsid w:val="003B00DA"/>
    <w:rsid w:val="003B514F"/>
    <w:rsid w:val="003B743D"/>
    <w:rsid w:val="003B7458"/>
    <w:rsid w:val="003C05CE"/>
    <w:rsid w:val="003C0953"/>
    <w:rsid w:val="003C15A8"/>
    <w:rsid w:val="003C2197"/>
    <w:rsid w:val="003C6444"/>
    <w:rsid w:val="003C76E8"/>
    <w:rsid w:val="003D0338"/>
    <w:rsid w:val="003D71F6"/>
    <w:rsid w:val="003F56C5"/>
    <w:rsid w:val="0040482B"/>
    <w:rsid w:val="00414FCF"/>
    <w:rsid w:val="00420328"/>
    <w:rsid w:val="00421EFA"/>
    <w:rsid w:val="004224EA"/>
    <w:rsid w:val="004237B3"/>
    <w:rsid w:val="00426AD6"/>
    <w:rsid w:val="00426E98"/>
    <w:rsid w:val="004436F4"/>
    <w:rsid w:val="00445D3F"/>
    <w:rsid w:val="00451CDD"/>
    <w:rsid w:val="00452A6B"/>
    <w:rsid w:val="00453D93"/>
    <w:rsid w:val="00455FDC"/>
    <w:rsid w:val="00456ADA"/>
    <w:rsid w:val="00465E16"/>
    <w:rsid w:val="00473FE8"/>
    <w:rsid w:val="00476A4D"/>
    <w:rsid w:val="00476B46"/>
    <w:rsid w:val="00476D5A"/>
    <w:rsid w:val="004826AB"/>
    <w:rsid w:val="00482ABA"/>
    <w:rsid w:val="00490476"/>
    <w:rsid w:val="00491D83"/>
    <w:rsid w:val="004930C8"/>
    <w:rsid w:val="00493239"/>
    <w:rsid w:val="00494643"/>
    <w:rsid w:val="0049531E"/>
    <w:rsid w:val="004A2D5A"/>
    <w:rsid w:val="004A30D2"/>
    <w:rsid w:val="004B5742"/>
    <w:rsid w:val="004C5944"/>
    <w:rsid w:val="004D1CBC"/>
    <w:rsid w:val="004D2DCA"/>
    <w:rsid w:val="004E05B8"/>
    <w:rsid w:val="004E1F5B"/>
    <w:rsid w:val="004E63AA"/>
    <w:rsid w:val="004E683D"/>
    <w:rsid w:val="004E7C64"/>
    <w:rsid w:val="004F23F5"/>
    <w:rsid w:val="004F3382"/>
    <w:rsid w:val="004F348F"/>
    <w:rsid w:val="004F3ED4"/>
    <w:rsid w:val="00501F87"/>
    <w:rsid w:val="005102A8"/>
    <w:rsid w:val="00510C96"/>
    <w:rsid w:val="00514C66"/>
    <w:rsid w:val="00521DEE"/>
    <w:rsid w:val="00524344"/>
    <w:rsid w:val="00525F0C"/>
    <w:rsid w:val="00532265"/>
    <w:rsid w:val="005353C1"/>
    <w:rsid w:val="00541D4D"/>
    <w:rsid w:val="00542CC9"/>
    <w:rsid w:val="00543E5C"/>
    <w:rsid w:val="00544D65"/>
    <w:rsid w:val="00545E2B"/>
    <w:rsid w:val="0054761F"/>
    <w:rsid w:val="0055030E"/>
    <w:rsid w:val="005507D4"/>
    <w:rsid w:val="00551878"/>
    <w:rsid w:val="00557ADE"/>
    <w:rsid w:val="005617F0"/>
    <w:rsid w:val="00562D63"/>
    <w:rsid w:val="00563148"/>
    <w:rsid w:val="005663FD"/>
    <w:rsid w:val="00570B2A"/>
    <w:rsid w:val="005718F0"/>
    <w:rsid w:val="00572C27"/>
    <w:rsid w:val="00576D2D"/>
    <w:rsid w:val="00581C6B"/>
    <w:rsid w:val="005851E7"/>
    <w:rsid w:val="005908BC"/>
    <w:rsid w:val="005920A2"/>
    <w:rsid w:val="005973E9"/>
    <w:rsid w:val="0059746E"/>
    <w:rsid w:val="005B2E48"/>
    <w:rsid w:val="005C4479"/>
    <w:rsid w:val="005C5225"/>
    <w:rsid w:val="005D4428"/>
    <w:rsid w:val="005E1009"/>
    <w:rsid w:val="005F01B3"/>
    <w:rsid w:val="005F5525"/>
    <w:rsid w:val="00610417"/>
    <w:rsid w:val="006161E9"/>
    <w:rsid w:val="00616468"/>
    <w:rsid w:val="006200AE"/>
    <w:rsid w:val="00622371"/>
    <w:rsid w:val="00624F27"/>
    <w:rsid w:val="006265D2"/>
    <w:rsid w:val="006311E6"/>
    <w:rsid w:val="006336D6"/>
    <w:rsid w:val="006339C3"/>
    <w:rsid w:val="006346AA"/>
    <w:rsid w:val="00651136"/>
    <w:rsid w:val="00651997"/>
    <w:rsid w:val="00655322"/>
    <w:rsid w:val="00656BC0"/>
    <w:rsid w:val="0066129B"/>
    <w:rsid w:val="006614BA"/>
    <w:rsid w:val="006628A7"/>
    <w:rsid w:val="00662DA7"/>
    <w:rsid w:val="006665C8"/>
    <w:rsid w:val="006671A5"/>
    <w:rsid w:val="006709A7"/>
    <w:rsid w:val="00671894"/>
    <w:rsid w:val="00675DF6"/>
    <w:rsid w:val="0068506D"/>
    <w:rsid w:val="00691652"/>
    <w:rsid w:val="0069428A"/>
    <w:rsid w:val="00696775"/>
    <w:rsid w:val="00697BA6"/>
    <w:rsid w:val="00697D5B"/>
    <w:rsid w:val="006A000C"/>
    <w:rsid w:val="006A0FF7"/>
    <w:rsid w:val="006A4C99"/>
    <w:rsid w:val="006B01FF"/>
    <w:rsid w:val="006B5CB0"/>
    <w:rsid w:val="006C4170"/>
    <w:rsid w:val="006D01C4"/>
    <w:rsid w:val="006D4040"/>
    <w:rsid w:val="006D5A84"/>
    <w:rsid w:val="006E6083"/>
    <w:rsid w:val="006F0015"/>
    <w:rsid w:val="006F39E3"/>
    <w:rsid w:val="006F3CD3"/>
    <w:rsid w:val="006F64BC"/>
    <w:rsid w:val="007066E9"/>
    <w:rsid w:val="0070799F"/>
    <w:rsid w:val="00714CFF"/>
    <w:rsid w:val="00714F79"/>
    <w:rsid w:val="00717511"/>
    <w:rsid w:val="00720DE5"/>
    <w:rsid w:val="0072265C"/>
    <w:rsid w:val="007259EE"/>
    <w:rsid w:val="0072606B"/>
    <w:rsid w:val="00730491"/>
    <w:rsid w:val="00742D2B"/>
    <w:rsid w:val="0074384A"/>
    <w:rsid w:val="007448CD"/>
    <w:rsid w:val="00744DD1"/>
    <w:rsid w:val="00745C28"/>
    <w:rsid w:val="00747672"/>
    <w:rsid w:val="007510A7"/>
    <w:rsid w:val="00752888"/>
    <w:rsid w:val="00752A7A"/>
    <w:rsid w:val="007547F1"/>
    <w:rsid w:val="00757777"/>
    <w:rsid w:val="00776528"/>
    <w:rsid w:val="00782EB6"/>
    <w:rsid w:val="00785688"/>
    <w:rsid w:val="00786873"/>
    <w:rsid w:val="0079021E"/>
    <w:rsid w:val="00790B2A"/>
    <w:rsid w:val="0079396F"/>
    <w:rsid w:val="007975DA"/>
    <w:rsid w:val="007A097F"/>
    <w:rsid w:val="007A1E1D"/>
    <w:rsid w:val="007B3839"/>
    <w:rsid w:val="007B5F83"/>
    <w:rsid w:val="007C667F"/>
    <w:rsid w:val="007C73D9"/>
    <w:rsid w:val="007D134E"/>
    <w:rsid w:val="007D7035"/>
    <w:rsid w:val="007D71E8"/>
    <w:rsid w:val="007E0233"/>
    <w:rsid w:val="007E0A1F"/>
    <w:rsid w:val="007E5E00"/>
    <w:rsid w:val="007E60E9"/>
    <w:rsid w:val="007F1124"/>
    <w:rsid w:val="007F1B66"/>
    <w:rsid w:val="007F3442"/>
    <w:rsid w:val="007F5A9C"/>
    <w:rsid w:val="007F6A7A"/>
    <w:rsid w:val="007F705F"/>
    <w:rsid w:val="008000CB"/>
    <w:rsid w:val="00812F9B"/>
    <w:rsid w:val="00814C28"/>
    <w:rsid w:val="00822981"/>
    <w:rsid w:val="00823DBE"/>
    <w:rsid w:val="008258AC"/>
    <w:rsid w:val="00832921"/>
    <w:rsid w:val="00835F8C"/>
    <w:rsid w:val="00837312"/>
    <w:rsid w:val="008460D6"/>
    <w:rsid w:val="00852033"/>
    <w:rsid w:val="0085210D"/>
    <w:rsid w:val="008527F1"/>
    <w:rsid w:val="008558D9"/>
    <w:rsid w:val="008560C6"/>
    <w:rsid w:val="00857934"/>
    <w:rsid w:val="0086226D"/>
    <w:rsid w:val="008732D4"/>
    <w:rsid w:val="00890572"/>
    <w:rsid w:val="00894C12"/>
    <w:rsid w:val="00896BAB"/>
    <w:rsid w:val="008A13C9"/>
    <w:rsid w:val="008A5886"/>
    <w:rsid w:val="008A6733"/>
    <w:rsid w:val="008A7196"/>
    <w:rsid w:val="008B19C1"/>
    <w:rsid w:val="008B4634"/>
    <w:rsid w:val="008B7A6F"/>
    <w:rsid w:val="008C4470"/>
    <w:rsid w:val="008C4585"/>
    <w:rsid w:val="008C4E09"/>
    <w:rsid w:val="008C546D"/>
    <w:rsid w:val="008C643D"/>
    <w:rsid w:val="008C6AEA"/>
    <w:rsid w:val="008C7927"/>
    <w:rsid w:val="008C7E73"/>
    <w:rsid w:val="008D01EE"/>
    <w:rsid w:val="008D0D2E"/>
    <w:rsid w:val="008D5076"/>
    <w:rsid w:val="008D5985"/>
    <w:rsid w:val="008E059B"/>
    <w:rsid w:val="008E22E0"/>
    <w:rsid w:val="008E44FE"/>
    <w:rsid w:val="008E5295"/>
    <w:rsid w:val="008F6E72"/>
    <w:rsid w:val="00901AF0"/>
    <w:rsid w:val="00903AEF"/>
    <w:rsid w:val="0090438C"/>
    <w:rsid w:val="00911A3C"/>
    <w:rsid w:val="00911D19"/>
    <w:rsid w:val="00913254"/>
    <w:rsid w:val="009214D1"/>
    <w:rsid w:val="00925C45"/>
    <w:rsid w:val="00932E2D"/>
    <w:rsid w:val="00933A46"/>
    <w:rsid w:val="0093477F"/>
    <w:rsid w:val="00936124"/>
    <w:rsid w:val="00946548"/>
    <w:rsid w:val="00950272"/>
    <w:rsid w:val="00951DC7"/>
    <w:rsid w:val="00955B92"/>
    <w:rsid w:val="0096441B"/>
    <w:rsid w:val="00982257"/>
    <w:rsid w:val="0099692E"/>
    <w:rsid w:val="009A18A6"/>
    <w:rsid w:val="009A3A88"/>
    <w:rsid w:val="009A5EDD"/>
    <w:rsid w:val="009B1436"/>
    <w:rsid w:val="009B45F8"/>
    <w:rsid w:val="009B57B6"/>
    <w:rsid w:val="009B710F"/>
    <w:rsid w:val="009C3CB5"/>
    <w:rsid w:val="009C4B08"/>
    <w:rsid w:val="009C5078"/>
    <w:rsid w:val="009C60DB"/>
    <w:rsid w:val="009D036A"/>
    <w:rsid w:val="009D595D"/>
    <w:rsid w:val="009D6083"/>
    <w:rsid w:val="009D695A"/>
    <w:rsid w:val="009E1C69"/>
    <w:rsid w:val="009E445A"/>
    <w:rsid w:val="009E4673"/>
    <w:rsid w:val="009E549B"/>
    <w:rsid w:val="009E7CE9"/>
    <w:rsid w:val="009F0330"/>
    <w:rsid w:val="009F0A20"/>
    <w:rsid w:val="009F1352"/>
    <w:rsid w:val="009F45BE"/>
    <w:rsid w:val="009F5EB6"/>
    <w:rsid w:val="00A036EB"/>
    <w:rsid w:val="00A0610D"/>
    <w:rsid w:val="00A06113"/>
    <w:rsid w:val="00A11887"/>
    <w:rsid w:val="00A12A01"/>
    <w:rsid w:val="00A23F61"/>
    <w:rsid w:val="00A325AE"/>
    <w:rsid w:val="00A33EB0"/>
    <w:rsid w:val="00A34961"/>
    <w:rsid w:val="00A36F7E"/>
    <w:rsid w:val="00A37CAE"/>
    <w:rsid w:val="00A43A72"/>
    <w:rsid w:val="00A47400"/>
    <w:rsid w:val="00A50141"/>
    <w:rsid w:val="00A50A88"/>
    <w:rsid w:val="00A51E08"/>
    <w:rsid w:val="00A6298B"/>
    <w:rsid w:val="00A654E9"/>
    <w:rsid w:val="00A675DC"/>
    <w:rsid w:val="00A71C2B"/>
    <w:rsid w:val="00A72C5C"/>
    <w:rsid w:val="00A839C4"/>
    <w:rsid w:val="00A941CF"/>
    <w:rsid w:val="00A95F15"/>
    <w:rsid w:val="00A96CDB"/>
    <w:rsid w:val="00AA06C8"/>
    <w:rsid w:val="00AB1C56"/>
    <w:rsid w:val="00AB3273"/>
    <w:rsid w:val="00AB3DE5"/>
    <w:rsid w:val="00AB4742"/>
    <w:rsid w:val="00AB7E18"/>
    <w:rsid w:val="00AC22CD"/>
    <w:rsid w:val="00AD04BA"/>
    <w:rsid w:val="00AD11B5"/>
    <w:rsid w:val="00AD7D66"/>
    <w:rsid w:val="00AE1E04"/>
    <w:rsid w:val="00AE2AB7"/>
    <w:rsid w:val="00AF10E9"/>
    <w:rsid w:val="00AF1857"/>
    <w:rsid w:val="00AF291D"/>
    <w:rsid w:val="00B02645"/>
    <w:rsid w:val="00B137F7"/>
    <w:rsid w:val="00B143F7"/>
    <w:rsid w:val="00B210A1"/>
    <w:rsid w:val="00B235D2"/>
    <w:rsid w:val="00B34A11"/>
    <w:rsid w:val="00B35904"/>
    <w:rsid w:val="00B42BEA"/>
    <w:rsid w:val="00B475F7"/>
    <w:rsid w:val="00B50D85"/>
    <w:rsid w:val="00B54F86"/>
    <w:rsid w:val="00B5689F"/>
    <w:rsid w:val="00B64398"/>
    <w:rsid w:val="00B65FFD"/>
    <w:rsid w:val="00B92AF7"/>
    <w:rsid w:val="00BA03B9"/>
    <w:rsid w:val="00BA0D85"/>
    <w:rsid w:val="00BA2EFC"/>
    <w:rsid w:val="00BA3DB6"/>
    <w:rsid w:val="00BA61DE"/>
    <w:rsid w:val="00BB413E"/>
    <w:rsid w:val="00BC39E3"/>
    <w:rsid w:val="00BC43E3"/>
    <w:rsid w:val="00BC4528"/>
    <w:rsid w:val="00BC6F39"/>
    <w:rsid w:val="00BD2B99"/>
    <w:rsid w:val="00BD3876"/>
    <w:rsid w:val="00BD467C"/>
    <w:rsid w:val="00BD5106"/>
    <w:rsid w:val="00BD6ABC"/>
    <w:rsid w:val="00BD77EE"/>
    <w:rsid w:val="00BF4967"/>
    <w:rsid w:val="00C032B7"/>
    <w:rsid w:val="00C049DD"/>
    <w:rsid w:val="00C063A4"/>
    <w:rsid w:val="00C079BD"/>
    <w:rsid w:val="00C13FB2"/>
    <w:rsid w:val="00C211E5"/>
    <w:rsid w:val="00C22F90"/>
    <w:rsid w:val="00C2375B"/>
    <w:rsid w:val="00C2483A"/>
    <w:rsid w:val="00C24FC7"/>
    <w:rsid w:val="00C263B1"/>
    <w:rsid w:val="00C27A92"/>
    <w:rsid w:val="00C3215C"/>
    <w:rsid w:val="00C355E8"/>
    <w:rsid w:val="00C366BD"/>
    <w:rsid w:val="00C45639"/>
    <w:rsid w:val="00C63DCF"/>
    <w:rsid w:val="00C63ED6"/>
    <w:rsid w:val="00C80831"/>
    <w:rsid w:val="00C8754B"/>
    <w:rsid w:val="00C87B8F"/>
    <w:rsid w:val="00C87C24"/>
    <w:rsid w:val="00C91C5E"/>
    <w:rsid w:val="00C91CDB"/>
    <w:rsid w:val="00CA457D"/>
    <w:rsid w:val="00CA6162"/>
    <w:rsid w:val="00CA70A3"/>
    <w:rsid w:val="00CB694E"/>
    <w:rsid w:val="00CB6958"/>
    <w:rsid w:val="00CC1CB5"/>
    <w:rsid w:val="00CC6458"/>
    <w:rsid w:val="00CD14C2"/>
    <w:rsid w:val="00CD278D"/>
    <w:rsid w:val="00CD63E8"/>
    <w:rsid w:val="00CE0267"/>
    <w:rsid w:val="00CE1583"/>
    <w:rsid w:val="00CE1AD3"/>
    <w:rsid w:val="00CE427F"/>
    <w:rsid w:val="00CF1D8E"/>
    <w:rsid w:val="00CF3017"/>
    <w:rsid w:val="00CF43A3"/>
    <w:rsid w:val="00CF4E3D"/>
    <w:rsid w:val="00D05D5B"/>
    <w:rsid w:val="00D06B4B"/>
    <w:rsid w:val="00D07C18"/>
    <w:rsid w:val="00D10EB0"/>
    <w:rsid w:val="00D161BB"/>
    <w:rsid w:val="00D168B7"/>
    <w:rsid w:val="00D21D10"/>
    <w:rsid w:val="00D3151D"/>
    <w:rsid w:val="00D31CF7"/>
    <w:rsid w:val="00D343A7"/>
    <w:rsid w:val="00D359BA"/>
    <w:rsid w:val="00D37389"/>
    <w:rsid w:val="00D42C87"/>
    <w:rsid w:val="00D56E6F"/>
    <w:rsid w:val="00D60E27"/>
    <w:rsid w:val="00D62B0C"/>
    <w:rsid w:val="00D63C18"/>
    <w:rsid w:val="00D6596E"/>
    <w:rsid w:val="00D75902"/>
    <w:rsid w:val="00D8560A"/>
    <w:rsid w:val="00D86665"/>
    <w:rsid w:val="00D868CC"/>
    <w:rsid w:val="00D87B42"/>
    <w:rsid w:val="00D90604"/>
    <w:rsid w:val="00D92FAC"/>
    <w:rsid w:val="00D93D25"/>
    <w:rsid w:val="00D96C9C"/>
    <w:rsid w:val="00D97205"/>
    <w:rsid w:val="00DA3064"/>
    <w:rsid w:val="00DB1E69"/>
    <w:rsid w:val="00DB27C2"/>
    <w:rsid w:val="00DB4809"/>
    <w:rsid w:val="00DB4C32"/>
    <w:rsid w:val="00DB5E6D"/>
    <w:rsid w:val="00DC2451"/>
    <w:rsid w:val="00DC64A4"/>
    <w:rsid w:val="00DD0C2F"/>
    <w:rsid w:val="00DD5FF2"/>
    <w:rsid w:val="00DD620A"/>
    <w:rsid w:val="00DD6B28"/>
    <w:rsid w:val="00DD714C"/>
    <w:rsid w:val="00DD7F81"/>
    <w:rsid w:val="00DE1EBC"/>
    <w:rsid w:val="00DE4503"/>
    <w:rsid w:val="00DE5917"/>
    <w:rsid w:val="00DF319C"/>
    <w:rsid w:val="00DF32A1"/>
    <w:rsid w:val="00DF7EE5"/>
    <w:rsid w:val="00E005D9"/>
    <w:rsid w:val="00E01C63"/>
    <w:rsid w:val="00E136BB"/>
    <w:rsid w:val="00E13F1C"/>
    <w:rsid w:val="00E20CA2"/>
    <w:rsid w:val="00E2136C"/>
    <w:rsid w:val="00E21D81"/>
    <w:rsid w:val="00E26068"/>
    <w:rsid w:val="00E27B96"/>
    <w:rsid w:val="00E301C6"/>
    <w:rsid w:val="00E3022C"/>
    <w:rsid w:val="00E31673"/>
    <w:rsid w:val="00E41785"/>
    <w:rsid w:val="00E43DF2"/>
    <w:rsid w:val="00E45358"/>
    <w:rsid w:val="00E47999"/>
    <w:rsid w:val="00E509E9"/>
    <w:rsid w:val="00E510D9"/>
    <w:rsid w:val="00E51273"/>
    <w:rsid w:val="00E5472F"/>
    <w:rsid w:val="00E60C29"/>
    <w:rsid w:val="00E617E3"/>
    <w:rsid w:val="00E716AA"/>
    <w:rsid w:val="00E75452"/>
    <w:rsid w:val="00E77D44"/>
    <w:rsid w:val="00E843AD"/>
    <w:rsid w:val="00E90029"/>
    <w:rsid w:val="00E95E67"/>
    <w:rsid w:val="00EA1E62"/>
    <w:rsid w:val="00EA3FA1"/>
    <w:rsid w:val="00EA3FEB"/>
    <w:rsid w:val="00EA41AF"/>
    <w:rsid w:val="00EA696D"/>
    <w:rsid w:val="00EC03A5"/>
    <w:rsid w:val="00EC2FC7"/>
    <w:rsid w:val="00EC32CA"/>
    <w:rsid w:val="00EC369C"/>
    <w:rsid w:val="00ED3630"/>
    <w:rsid w:val="00ED5DBA"/>
    <w:rsid w:val="00EF55A1"/>
    <w:rsid w:val="00EF7B91"/>
    <w:rsid w:val="00F01371"/>
    <w:rsid w:val="00F05944"/>
    <w:rsid w:val="00F06354"/>
    <w:rsid w:val="00F06470"/>
    <w:rsid w:val="00F2261C"/>
    <w:rsid w:val="00F437B1"/>
    <w:rsid w:val="00F54843"/>
    <w:rsid w:val="00F55B90"/>
    <w:rsid w:val="00F57381"/>
    <w:rsid w:val="00F60FF9"/>
    <w:rsid w:val="00F63B9D"/>
    <w:rsid w:val="00F65B32"/>
    <w:rsid w:val="00F65F23"/>
    <w:rsid w:val="00F70A21"/>
    <w:rsid w:val="00F73981"/>
    <w:rsid w:val="00F74D95"/>
    <w:rsid w:val="00F81BE3"/>
    <w:rsid w:val="00F86393"/>
    <w:rsid w:val="00F87B68"/>
    <w:rsid w:val="00F90A05"/>
    <w:rsid w:val="00F911D1"/>
    <w:rsid w:val="00F94A96"/>
    <w:rsid w:val="00FA2096"/>
    <w:rsid w:val="00FA4E05"/>
    <w:rsid w:val="00FA7549"/>
    <w:rsid w:val="00FB74DE"/>
    <w:rsid w:val="00FC3BD2"/>
    <w:rsid w:val="00FD519A"/>
    <w:rsid w:val="00FD53DB"/>
    <w:rsid w:val="00FE20A5"/>
    <w:rsid w:val="00FE2540"/>
    <w:rsid w:val="00FE338B"/>
    <w:rsid w:val="00FE3E6E"/>
    <w:rsid w:val="00FF1F6C"/>
    <w:rsid w:val="00FF226D"/>
    <w:rsid w:val="00FF5B60"/>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customStyle="1"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260916704">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hfani@uwindsor.c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timeanddate.com/time/zones/ao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9F42C-DD93-4A4D-97B6-2EDEA7B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COMP2650_Computer_Architecture_I_Digital_Design_Lab_Guide_Fall_2020</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COMP2650_Computer_Architecture_I_Digital_Design_Lab_Guide_Fall_2020</dc:title>
  <dc:subject>Computer Science</dc:subject>
  <dc:creator/>
  <cp:keywords>COMP2650;Fall2020;School of Computer Science;Faculty of Science;University of Windsor</cp:keywords>
  <dc:description/>
  <cp:lastModifiedBy/>
  <cp:revision>1</cp:revision>
  <dcterms:created xsi:type="dcterms:W3CDTF">2020-08-17T20:58:00Z</dcterms:created>
  <dcterms:modified xsi:type="dcterms:W3CDTF">2020-11-09T15:18:00Z</dcterms:modified>
</cp:coreProperties>
</file>