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38696BE3" w:rsidR="00BD77EE" w:rsidRPr="00730491" w:rsidRDefault="00D068FB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068FB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61648733" w:rsidR="00D068FB" w:rsidRPr="00730491" w:rsidRDefault="00D068FB" w:rsidP="00D068F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46" w:type="dxa"/>
            <w:vAlign w:val="center"/>
          </w:tcPr>
          <w:p w14:paraId="781C986B" w14:textId="0EC15E04" w:rsidR="00D068FB" w:rsidRPr="00DB4809" w:rsidRDefault="00D068FB" w:rsidP="00D068F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06</w:t>
            </w:r>
          </w:p>
        </w:tc>
        <w:tc>
          <w:tcPr>
            <w:tcW w:w="3690" w:type="dxa"/>
            <w:vAlign w:val="center"/>
          </w:tcPr>
          <w:p w14:paraId="0998E2AA" w14:textId="67C39764" w:rsidR="00D068FB" w:rsidRPr="007448CD" w:rsidRDefault="00D068FB" w:rsidP="00D068FB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 (2’s Complement)</w:t>
            </w:r>
          </w:p>
        </w:tc>
        <w:tc>
          <w:tcPr>
            <w:tcW w:w="2520" w:type="dxa"/>
            <w:vAlign w:val="center"/>
          </w:tcPr>
          <w:p w14:paraId="0924E306" w14:textId="2C4E395C" w:rsidR="00D068FB" w:rsidRPr="00DB4809" w:rsidRDefault="00D068FB" w:rsidP="00D068F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Feb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23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672615C0" w14:textId="77777777" w:rsidR="00D068FB" w:rsidRDefault="00D068FB" w:rsidP="00D068FB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3B1D45E9" w:rsidR="00D068FB" w:rsidRPr="00730491" w:rsidRDefault="00D068FB" w:rsidP="00D068F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160" w:type="dxa"/>
            <w:vAlign w:val="center"/>
          </w:tcPr>
          <w:p w14:paraId="27A5648F" w14:textId="09D7CD36" w:rsidR="00D068FB" w:rsidRPr="00730491" w:rsidRDefault="00D068FB" w:rsidP="00D068F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01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B1AC909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D068FB">
        <w:rPr>
          <w:rFonts w:cs="Times New Roman"/>
        </w:rPr>
        <w:t xml:space="preserve">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>to master the topics in number systems, especially</w:t>
      </w:r>
      <w:r w:rsidR="0099692E">
        <w:rPr>
          <w:rFonts w:cs="Times New Roman"/>
        </w:rPr>
        <w:t xml:space="preserve">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63A36CD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extend our </w:t>
      </w:r>
      <w:r w:rsidR="00D21D10">
        <w:rPr>
          <w:noProof/>
        </w:rPr>
        <w:t>Lab 0</w:t>
      </w:r>
      <w:r w:rsidR="00D068FB">
        <w:rPr>
          <w:noProof/>
        </w:rPr>
        <w:t>5</w:t>
      </w:r>
      <w:r w:rsidR="0099692E">
        <w:rPr>
          <w:noProof/>
        </w:rPr>
        <w:t xml:space="preserve"> </w:t>
      </w:r>
      <w:r>
        <w:rPr>
          <w:noProof/>
        </w:rPr>
        <w:t xml:space="preserve">to support </w:t>
      </w:r>
      <w:r w:rsidR="00D21D10">
        <w:rPr>
          <w:noProof/>
        </w:rPr>
        <w:t>arithm</w:t>
      </w:r>
      <w:r w:rsidR="00451CDD">
        <w:rPr>
          <w:noProof/>
        </w:rPr>
        <w:t>e</w:t>
      </w:r>
      <w:r w:rsidR="00D21D10">
        <w:rPr>
          <w:noProof/>
        </w:rPr>
        <w:t xml:space="preserve">tic on </w:t>
      </w:r>
      <w:r w:rsidR="00D60E27">
        <w:rPr>
          <w:noProof/>
        </w:rPr>
        <w:t>binary numbers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we want to calculate </w:t>
      </w:r>
      <w:r w:rsidR="0099692E">
        <w:rPr>
          <w:noProof/>
        </w:rPr>
        <w:t xml:space="preserve">the addition or subtraction of two binary </w:t>
      </w:r>
      <w:r w:rsidR="000949EB">
        <w:rPr>
          <w:noProof/>
        </w:rPr>
        <w:t xml:space="preserve">numbers in signed-2’s-complement </w:t>
      </w:r>
      <w:r w:rsidR="0099692E">
        <w:rPr>
          <w:noProof/>
        </w:rPr>
        <w:t>system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2B833D67" w:rsidR="000949EB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we discussed in the lectures,</w:t>
      </w:r>
      <w:r w:rsidR="000949EB">
        <w:rPr>
          <w:rFonts w:cs="Times New Roman"/>
        </w:rPr>
        <w:t xml:space="preserve"> there are different ways to represent negative and positive numbers. </w:t>
      </w:r>
      <w:r w:rsidR="004D1CBC">
        <w:rPr>
          <w:rFonts w:cs="Times New Roman"/>
        </w:rPr>
        <w:t>I</w:t>
      </w:r>
      <w:r w:rsidR="000949EB">
        <w:rPr>
          <w:rFonts w:cs="Times New Roman"/>
        </w:rPr>
        <w:t>n signed-radix-complement, we use positive numbers to show the negative numbers. So, there is no position for the sign.</w:t>
      </w:r>
      <w:r w:rsidR="004D1CBC">
        <w:rPr>
          <w:rFonts w:cs="Times New Roman"/>
        </w:rPr>
        <w:t xml:space="preserve"> However, we </w:t>
      </w:r>
      <w:r w:rsidR="008000CB">
        <w:rPr>
          <w:rFonts w:cs="Times New Roman"/>
        </w:rPr>
        <w:t xml:space="preserve">can </w:t>
      </w:r>
      <w:r w:rsidR="004D1CBC">
        <w:rPr>
          <w:rFonts w:cs="Times New Roman"/>
        </w:rPr>
        <w:t xml:space="preserve">show that the bit in the highest significant position in signed-2’s-complement binary system </w:t>
      </w:r>
      <w:r w:rsidR="004D1CBC" w:rsidRPr="00D068FB">
        <w:rPr>
          <w:rFonts w:cs="Times New Roman"/>
          <w:highlight w:val="yellow"/>
        </w:rPr>
        <w:t xml:space="preserve">acts </w:t>
      </w:r>
      <w:r w:rsidR="004D1CBC" w:rsidRPr="00D068FB">
        <w:rPr>
          <w:rFonts w:cs="Times New Roman"/>
          <w:i/>
          <w:iCs/>
          <w:highlight w:val="yellow"/>
        </w:rPr>
        <w:t>like</w:t>
      </w:r>
      <w:r w:rsidR="004D1CBC" w:rsidRPr="00D068FB">
        <w:rPr>
          <w:rFonts w:cs="Times New Roman"/>
          <w:highlight w:val="yellow"/>
        </w:rPr>
        <w:t xml:space="preserve"> sign</w:t>
      </w:r>
      <w:r w:rsidR="00207503" w:rsidRPr="00D068FB">
        <w:rPr>
          <w:rFonts w:cs="Times New Roman"/>
          <w:highlight w:val="yellow"/>
        </w:rPr>
        <w:t xml:space="preserve"> </w:t>
      </w:r>
      <w:r w:rsidR="00563148" w:rsidRPr="00D068FB">
        <w:rPr>
          <w:rFonts w:cs="Times New Roman"/>
          <w:highlight w:val="yellow"/>
        </w:rPr>
        <w:t xml:space="preserve">bit </w:t>
      </w:r>
      <w:r w:rsidR="00207503" w:rsidRPr="00D068FB">
        <w:rPr>
          <w:rFonts w:cs="Times New Roman"/>
          <w:highlight w:val="yellow"/>
        </w:rPr>
        <w:t>(not the same though!)</w:t>
      </w:r>
      <w:r w:rsidR="004D1CBC">
        <w:rPr>
          <w:rFonts w:cs="Times New Roman"/>
        </w:rPr>
        <w:t>. This is because g</w:t>
      </w:r>
      <w:r w:rsidR="004D1CBC" w:rsidRPr="004D1CBC">
        <w:rPr>
          <w:rFonts w:cs="Times New Roman"/>
        </w:rPr>
        <w:t xml:space="preserve">iven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 xml:space="preserve"> bi</w:t>
      </w:r>
      <w:r w:rsidR="004D1CBC">
        <w:rPr>
          <w:rFonts w:cs="Times New Roman"/>
        </w:rPr>
        <w:t>ts</w:t>
      </w:r>
      <w:r w:rsidR="004D1CBC" w:rsidRPr="004D1CBC">
        <w:rPr>
          <w:rFonts w:cs="Times New Roman"/>
        </w:rPr>
        <w:t>, the maximum number divided by 2 is (2</w:t>
      </w:r>
      <w:r w:rsidR="004D1CBC" w:rsidRPr="004D1CBC">
        <w:rPr>
          <w:rFonts w:cs="Times New Roman"/>
          <w:vertAlign w:val="superscript"/>
        </w:rPr>
        <w:t>n</w:t>
      </w:r>
      <w:r w:rsidR="004D1CBC" w:rsidRPr="004D1CBC">
        <w:rPr>
          <w:rFonts w:cs="Times New Roman"/>
        </w:rPr>
        <w:t>-1)÷2=2</w:t>
      </w:r>
      <w:r w:rsidR="004D1CBC" w:rsidRPr="004D1CBC">
        <w:rPr>
          <w:rFonts w:cs="Times New Roman"/>
          <w:vertAlign w:val="superscript"/>
        </w:rPr>
        <w:t>n-1</w:t>
      </w:r>
      <w:r w:rsidR="004D1CBC" w:rsidRPr="004D1CBC">
        <w:rPr>
          <w:rFonts w:cs="Times New Roman"/>
        </w:rPr>
        <w:t xml:space="preserve"> which is equal to the largest number given </w:t>
      </w:r>
      <w:r w:rsidR="004D1CBC" w:rsidRPr="009F0330">
        <w:rPr>
          <w:rFonts w:ascii="Consolas" w:hAnsi="Consolas" w:cs="Consolas"/>
          <w:color w:val="000000"/>
        </w:rPr>
        <w:t>n-1</w:t>
      </w:r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bits</w:t>
      </w:r>
      <w:r w:rsidR="004D1CBC" w:rsidRPr="004D1CBC">
        <w:rPr>
          <w:rFonts w:cs="Times New Roman"/>
        </w:rPr>
        <w:t xml:space="preserve">, i.e., </w:t>
      </w:r>
      <w:r w:rsidR="004D1CBC" w:rsidRPr="009F0330">
        <w:rPr>
          <w:rFonts w:ascii="Consolas" w:hAnsi="Consolas" w:cs="Consolas"/>
          <w:color w:val="000000"/>
        </w:rPr>
        <w:t>0111…111</w:t>
      </w:r>
      <w:r w:rsidR="004D1CBC" w:rsidRPr="004D1CBC">
        <w:rPr>
          <w:rFonts w:cs="Times New Roman"/>
        </w:rPr>
        <w:t xml:space="preserve">. So, all binary numbers equal or below this number is positive, having </w:t>
      </w:r>
      <w:r w:rsidR="004D1CBC" w:rsidRPr="009F0330">
        <w:rPr>
          <w:rFonts w:ascii="Consolas" w:hAnsi="Consolas" w:cs="Consolas"/>
          <w:color w:val="000000"/>
        </w:rPr>
        <w:t>0</w:t>
      </w:r>
      <w:r w:rsidR="004D1CBC" w:rsidRPr="004D1CBC">
        <w:rPr>
          <w:rFonts w:cs="Times New Roman"/>
        </w:rPr>
        <w:t xml:space="preserve"> in the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. This number plus </w:t>
      </w:r>
      <w:r w:rsidR="004D1CBC" w:rsidRPr="00A72C5C">
        <w:rPr>
          <w:rFonts w:ascii="Consolas" w:hAnsi="Consolas" w:cs="Consolas"/>
          <w:color w:val="000000"/>
        </w:rPr>
        <w:t>1</w:t>
      </w:r>
      <w:r w:rsidR="004D1CBC" w:rsidRPr="004D1CBC">
        <w:rPr>
          <w:rFonts w:cs="Times New Roman"/>
        </w:rPr>
        <w:t xml:space="preserve"> becomes </w:t>
      </w:r>
      <w:r w:rsidR="004D1CBC" w:rsidRPr="009F0330">
        <w:rPr>
          <w:rFonts w:ascii="Consolas" w:hAnsi="Consolas" w:cs="Consolas"/>
          <w:color w:val="000000"/>
        </w:rPr>
        <w:t>1000…000</w:t>
      </w:r>
      <w:r w:rsidR="004D1CBC" w:rsidRPr="004D1CBC">
        <w:rPr>
          <w:rFonts w:cs="Times New Roman"/>
        </w:rPr>
        <w:t>. All numbers equal or above this are negative and have 1 which is non-zero in the n-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. In summary, positive numbers has </w:t>
      </w:r>
      <w:r w:rsidR="004D1CBC" w:rsidRPr="009F0330">
        <w:rPr>
          <w:rFonts w:ascii="Consolas" w:hAnsi="Consolas" w:cs="Consolas"/>
          <w:color w:val="000000"/>
        </w:rPr>
        <w:t>0</w:t>
      </w:r>
      <w:r w:rsidR="004D1CBC" w:rsidRPr="004D1CBC">
        <w:rPr>
          <w:rFonts w:cs="Times New Roman"/>
        </w:rPr>
        <w:t xml:space="preserve"> and negative numbers has </w:t>
      </w:r>
      <w:r w:rsidR="004D1CBC" w:rsidRPr="009F0330">
        <w:rPr>
          <w:rFonts w:ascii="Consolas" w:hAnsi="Consolas" w:cs="Consolas"/>
          <w:color w:val="000000"/>
        </w:rPr>
        <w:t>1</w:t>
      </w:r>
      <w:r w:rsidR="009F0330" w:rsidRPr="00A72C5C">
        <w:rPr>
          <w:rFonts w:cs="Times New Roman"/>
        </w:rPr>
        <w:t xml:space="preserve"> </w:t>
      </w:r>
      <w:r w:rsidR="004D1CBC" w:rsidRPr="004D1CBC">
        <w:rPr>
          <w:rFonts w:cs="Times New Roman"/>
        </w:rPr>
        <w:t xml:space="preserve">in </w:t>
      </w:r>
      <w:r w:rsidR="004D1CBC" w:rsidRPr="00A72C5C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. The only non-zero value in base-2 is </w:t>
      </w:r>
      <w:r w:rsidR="004D1CBC" w:rsidRPr="009F0330">
        <w:rPr>
          <w:rFonts w:ascii="Consolas" w:hAnsi="Consolas" w:cs="Consolas"/>
          <w:color w:val="000000"/>
        </w:rPr>
        <w:t>1</w:t>
      </w:r>
      <w:r w:rsidR="004D1CBC" w:rsidRPr="004D1CBC">
        <w:rPr>
          <w:rFonts w:cs="Times New Roman"/>
        </w:rPr>
        <w:t xml:space="preserve">. So, the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 indicate the sign similar to the signed-magnitude.</w:t>
      </w:r>
      <w:r w:rsidR="00D068FB">
        <w:rPr>
          <w:rFonts w:cs="Times New Roman"/>
        </w:rPr>
        <w:t xml:space="preserve"> </w:t>
      </w:r>
      <w:r w:rsidR="00D068FB" w:rsidRPr="00D068FB">
        <w:rPr>
          <w:rFonts w:cs="Times New Roman"/>
          <w:i/>
          <w:iCs/>
        </w:rPr>
        <w:t xml:space="preserve">This is </w:t>
      </w:r>
      <w:r w:rsidR="00D068FB">
        <w:rPr>
          <w:rFonts w:cs="Times New Roman"/>
          <w:i/>
          <w:iCs/>
        </w:rPr>
        <w:t xml:space="preserve">the nice property of </w:t>
      </w:r>
      <w:r w:rsidR="00D068FB" w:rsidRPr="00D068FB">
        <w:rPr>
          <w:rFonts w:cs="Times New Roman"/>
          <w:i/>
          <w:iCs/>
        </w:rPr>
        <w:t>base-2</w:t>
      </w:r>
      <w:r w:rsidR="00BC0F3B">
        <w:rPr>
          <w:rFonts w:cs="Times New Roman"/>
          <w:i/>
          <w:iCs/>
        </w:rPr>
        <w:t>, not other bases</w:t>
      </w:r>
      <w:r w:rsidR="00D068FB" w:rsidRPr="00D068FB">
        <w:rPr>
          <w:rFonts w:cs="Times New Roman"/>
          <w:i/>
          <w:iCs/>
        </w:rPr>
        <w:t>!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54F6BD2" w14:textId="6D9BC923" w:rsidR="0099692E" w:rsidRDefault="004D1CBC" w:rsidP="000A54C0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In C/C++, y</w:t>
      </w:r>
      <w:r w:rsidR="0099692E">
        <w:rPr>
          <w:rFonts w:cs="Times New Roman"/>
        </w:rPr>
        <w:t xml:space="preserve">ou can </w:t>
      </w:r>
      <w:r w:rsidR="00E60C29">
        <w:rPr>
          <w:rFonts w:cs="Times New Roman"/>
        </w:rPr>
        <w:t>define a variable that can store negative and positive numbers</w:t>
      </w:r>
      <w:r w:rsidR="000A54C0">
        <w:rPr>
          <w:rFonts w:cs="Times New Roman"/>
        </w:rPr>
        <w:t xml:space="preserve"> as </w:t>
      </w:r>
      <w:r w:rsidR="000A54C0" w:rsidRPr="000A54C0">
        <w:rPr>
          <w:rFonts w:ascii="Consolas" w:hAnsi="Consolas" w:cs="Consolas"/>
          <w:b/>
          <w:bCs/>
          <w:color w:val="7F0055"/>
        </w:rPr>
        <w:t>signed</w:t>
      </w:r>
      <w:r w:rsidR="00E60C29">
        <w:rPr>
          <w:rFonts w:cs="Times New Roman"/>
        </w:rPr>
        <w:t>. Indeed, any numeric variable in C/C++ is in signed-2’s-comp</w:t>
      </w:r>
      <w:r w:rsidR="00451CDD">
        <w:rPr>
          <w:rFonts w:cs="Times New Roman"/>
        </w:rPr>
        <w:t>le</w:t>
      </w:r>
      <w:r w:rsidR="00E60C29">
        <w:rPr>
          <w:rFonts w:cs="Times New Roman"/>
        </w:rPr>
        <w:t>ment by default</w:t>
      </w:r>
      <w:r w:rsidR="00451CDD">
        <w:rPr>
          <w:rFonts w:cs="Times New Roman"/>
        </w:rPr>
        <w:t>,</w:t>
      </w:r>
      <w:r w:rsidR="00E60C29">
        <w:rPr>
          <w:rFonts w:cs="Times New Roman"/>
        </w:rPr>
        <w:t xml:space="preserve"> </w:t>
      </w:r>
      <w:r w:rsidR="000A54C0">
        <w:rPr>
          <w:rFonts w:cs="Times New Roman"/>
        </w:rPr>
        <w:t xml:space="preserve">and </w:t>
      </w:r>
      <w:r w:rsidR="000A54C0" w:rsidRPr="000A54C0">
        <w:rPr>
          <w:rFonts w:cs="Times New Roman"/>
          <w:highlight w:val="yellow"/>
        </w:rPr>
        <w:t xml:space="preserve">using the keyword </w:t>
      </w:r>
      <w:r w:rsidR="000A54C0" w:rsidRPr="000A54C0">
        <w:rPr>
          <w:rFonts w:ascii="Consolas" w:hAnsi="Consolas" w:cs="Consolas"/>
          <w:b/>
          <w:bCs/>
          <w:color w:val="7F0055"/>
          <w:highlight w:val="yellow"/>
        </w:rPr>
        <w:t>signed</w:t>
      </w:r>
      <w:r w:rsidR="000A54C0" w:rsidRPr="000A54C0">
        <w:rPr>
          <w:rFonts w:cs="Times New Roman"/>
          <w:highlight w:val="yellow"/>
        </w:rPr>
        <w:t xml:space="preserve"> is optional</w:t>
      </w:r>
      <w:r w:rsidR="00451CDD">
        <w:rPr>
          <w:rFonts w:cs="Times New Roman"/>
          <w:highlight w:val="yellow"/>
        </w:rPr>
        <w:t>,</w:t>
      </w:r>
      <w:r w:rsidR="000A54C0">
        <w:rPr>
          <w:rFonts w:cs="Times New Roman"/>
        </w:rPr>
        <w:t xml:space="preserve"> </w:t>
      </w:r>
      <w:r w:rsidR="00E60C29">
        <w:rPr>
          <w:rFonts w:cs="Times New Roman"/>
        </w:rPr>
        <w:t xml:space="preserve">as seen below! </w:t>
      </w:r>
      <w:r w:rsidR="0099692E">
        <w:rPr>
          <w:rFonts w:cs="Times New Roman"/>
        </w:rPr>
        <w:t xml:space="preserve"> </w:t>
      </w:r>
      <w:r w:rsidR="00A6298B">
        <w:rPr>
          <w:rFonts w:cs="Times New Roman"/>
        </w:rPr>
        <w:t xml:space="preserve">Please pay attention to the format specifier for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451CDD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</w:t>
      </w:r>
      <w:r w:rsidR="00A6298B">
        <w:rPr>
          <w:rFonts w:ascii="Consolas" w:hAnsi="Consolas" w:cs="Consolas"/>
          <w:color w:val="2A00FF"/>
        </w:rPr>
        <w:t>d</w:t>
      </w:r>
      <w:r w:rsidR="00A6298B" w:rsidRPr="00A6298B">
        <w:rPr>
          <w:rFonts w:ascii="Consolas" w:hAnsi="Consolas" w:cs="Consolas"/>
          <w:color w:val="2A00FF"/>
        </w:rPr>
        <w:t>"</w:t>
      </w:r>
      <w:r w:rsidR="00A6298B">
        <w:rPr>
          <w:rFonts w:cs="Times New Roman"/>
        </w:rPr>
        <w:t>.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8DFFE0" w14:textId="51805B00" w:rsid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419E1FAC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6A31E784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8BB196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52879EB" w14:textId="18D2F03A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r w:rsidR="0085210D" w:rsidRPr="008521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5210D">
        <w:rPr>
          <w:rFonts w:ascii="Consolas" w:hAnsi="Consolas" w:cs="Consolas"/>
          <w:color w:val="3F7F5F"/>
          <w:sz w:val="20"/>
          <w:szCs w:val="20"/>
        </w:rPr>
        <w:t>//you can drop ‘signed’ keyword</w:t>
      </w:r>
    </w:p>
    <w:p w14:paraId="5CDA0F93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94672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C44FF9B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E0EB40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1C43E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6D684478" w14:textId="669091A4" w:rsidR="000A54C0" w:rsidRPr="0099692E" w:rsidRDefault="000A54C0" w:rsidP="00C23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6967388" w14:textId="77777777" w:rsidR="003D71F6" w:rsidRPr="000A54C0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24DAECAB" w14:textId="77777777" w:rsidR="003D71F6" w:rsidRPr="000A54C0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7DB621CD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F3BB2D4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0484482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F7912BC" w14:textId="77777777" w:rsidR="003D71F6" w:rsidRPr="00C2375B" w:rsidRDefault="003D71F6" w:rsidP="003D71F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27AB23F" w14:textId="06A23793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3AFB4E55" w14:textId="3DB1ACAC" w:rsidR="0033168B" w:rsidRDefault="00185D41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7FFE832F" wp14:editId="5B5E632B">
            <wp:simplePos x="0" y="0"/>
            <wp:positionH relativeFrom="column">
              <wp:posOffset>5846866</wp:posOffset>
            </wp:positionH>
            <wp:positionV relativeFrom="paragraph">
              <wp:posOffset>357505</wp:posOffset>
            </wp:positionV>
            <wp:extent cx="190500" cy="2032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EF2E3D3" wp14:editId="7F9250FF">
            <wp:simplePos x="0" y="0"/>
            <wp:positionH relativeFrom="column">
              <wp:posOffset>3170101</wp:posOffset>
            </wp:positionH>
            <wp:positionV relativeFrom="paragraph">
              <wp:posOffset>357505</wp:posOffset>
            </wp:positionV>
            <wp:extent cx="224204" cy="1714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0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5B">
        <w:rPr>
          <w:rFonts w:cs="Times New Roman"/>
        </w:rPr>
        <w:t xml:space="preserve">You can check how the positive and negative numbers are stored in C/C++ using signed-2’s-complement by </w:t>
      </w:r>
      <w:r w:rsidR="0033168B">
        <w:rPr>
          <w:rFonts w:cs="Times New Roman"/>
        </w:rPr>
        <w:t>looking at memory location</w:t>
      </w:r>
      <w:r w:rsidR="00A71C2B">
        <w:rPr>
          <w:rFonts w:cs="Times New Roman"/>
        </w:rPr>
        <w:t>s</w:t>
      </w:r>
      <w:r w:rsidR="00C2375B">
        <w:rPr>
          <w:rFonts w:cs="Times New Roman"/>
        </w:rPr>
        <w:t>.</w:t>
      </w:r>
      <w:r w:rsidR="0033168B">
        <w:rPr>
          <w:rFonts w:cs="Times New Roman"/>
        </w:rPr>
        <w:t xml:space="preserve"> This can be done in Eclipse in </w:t>
      </w:r>
      <w:r w:rsidR="0033168B" w:rsidRPr="00185D41">
        <w:rPr>
          <w:rFonts w:ascii="Consolas" w:hAnsi="Consolas" w:cs="Consolas"/>
          <w:color w:val="000000"/>
        </w:rPr>
        <w:t>Debug</w:t>
      </w:r>
      <w:r w:rsidR="0033168B">
        <w:rPr>
          <w:rFonts w:cs="Times New Roman"/>
        </w:rPr>
        <w:t xml:space="preserve"> mode by using </w:t>
      </w:r>
      <w:r w:rsidR="0033168B" w:rsidRPr="0033168B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and </w:t>
      </w:r>
      <w:r w:rsidR="0033168B" w:rsidRPr="0033168B">
        <w:rPr>
          <w:rFonts w:ascii="Consolas" w:hAnsi="Consolas" w:cs="Consolas"/>
          <w:color w:val="000000"/>
        </w:rPr>
        <w:t>Monitor</w:t>
      </w:r>
      <w:r w:rsidR="0033168B">
        <w:rPr>
          <w:rFonts w:ascii="Consolas" w:hAnsi="Consolas" w:cs="Consolas"/>
          <w:color w:val="000000"/>
        </w:rPr>
        <w:t>s</w:t>
      </w:r>
      <w:r w:rsidR="0033168B">
        <w:rPr>
          <w:rFonts w:cs="Times New Roman"/>
        </w:rPr>
        <w:t xml:space="preserve">. To </w:t>
      </w:r>
      <w:r w:rsidR="0033168B" w:rsidRPr="00185D41">
        <w:rPr>
          <w:rFonts w:ascii="Consolas" w:hAnsi="Consolas" w:cs="Consolas"/>
          <w:color w:val="000000"/>
        </w:rPr>
        <w:t>Debug</w:t>
      </w:r>
      <w:r w:rsidR="0033168B">
        <w:rPr>
          <w:rFonts w:cs="Times New Roman"/>
        </w:rPr>
        <w:t xml:space="preserve"> your code, you can click on            and run each line step-by-step using         . You might be asked to </w:t>
      </w:r>
      <w:r w:rsidR="0033168B" w:rsidRPr="006665C8">
        <w:rPr>
          <w:rFonts w:ascii="Consolas" w:hAnsi="Consolas" w:cs="Consolas"/>
          <w:color w:val="000000"/>
        </w:rPr>
        <w:t>locate</w:t>
      </w:r>
      <w:r w:rsidR="0033168B">
        <w:rPr>
          <w:rFonts w:cs="Times New Roman"/>
        </w:rPr>
        <w:t xml:space="preserve"> the source code. Then, select the main.cpp from the </w:t>
      </w:r>
      <w:proofErr w:type="spellStart"/>
      <w:r w:rsidR="0033168B" w:rsidRPr="0033168B">
        <w:rPr>
          <w:rFonts w:ascii="Consolas" w:hAnsi="Consolas" w:cs="Consolas"/>
          <w:color w:val="000000"/>
        </w:rPr>
        <w:t>src</w:t>
      </w:r>
      <w:proofErr w:type="spellEnd"/>
      <w:r w:rsidR="0033168B">
        <w:rPr>
          <w:rFonts w:cs="Times New Roman"/>
        </w:rPr>
        <w:t xml:space="preserve"> folder.</w:t>
      </w:r>
    </w:p>
    <w:p w14:paraId="77E63563" w14:textId="559B001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365F4633" w14:textId="002EC8CA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For instance, I ran the program in </w:t>
      </w:r>
      <w:r w:rsidRPr="00185D41">
        <w:rPr>
          <w:rFonts w:ascii="Consolas" w:hAnsi="Consolas" w:cs="Consolas"/>
          <w:color w:val="000000"/>
        </w:rPr>
        <w:t>Debug</w:t>
      </w:r>
      <w:r>
        <w:rPr>
          <w:rFonts w:cs="Times New Roman"/>
        </w:rPr>
        <w:t xml:space="preserve"> mode and put a </w:t>
      </w:r>
      <w:r w:rsidRPr="0033168B">
        <w:rPr>
          <w:rFonts w:ascii="Consolas" w:hAnsi="Consolas" w:cs="Consolas"/>
          <w:color w:val="000000"/>
        </w:rPr>
        <w:t>breakpoint</w:t>
      </w:r>
      <w:r>
        <w:rPr>
          <w:rFonts w:cs="Times New Roman"/>
        </w:rPr>
        <w:t xml:space="preserve"> when the program wants to print the output:</w:t>
      </w:r>
    </w:p>
    <w:p w14:paraId="164AFE60" w14:textId="560D655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5AF5AAD9" w14:textId="658F7E3B" w:rsidR="0033168B" w:rsidRDefault="003A1E9D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A7D91" wp14:editId="638DE045">
                <wp:simplePos x="0" y="0"/>
                <wp:positionH relativeFrom="column">
                  <wp:posOffset>520755</wp:posOffset>
                </wp:positionH>
                <wp:positionV relativeFrom="paragraph">
                  <wp:posOffset>2492375</wp:posOffset>
                </wp:positionV>
                <wp:extent cx="2781466" cy="617054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466" cy="617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1AFB" id="Rectangle 20" o:spid="_x0000_s1026" style="position:absolute;margin-left:41pt;margin-top:196.25pt;width:219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" fillcolor="white [3212]" stroked="f"/>
            </w:pict>
          </mc:Fallback>
        </mc:AlternateContent>
      </w:r>
      <w:r w:rsidR="0033168B">
        <w:rPr>
          <w:noProof/>
          <w:lang w:val="en-CA" w:eastAsia="en-CA"/>
        </w:rPr>
        <w:drawing>
          <wp:inline distT="0" distB="0" distL="0" distR="0" wp14:anchorId="31EE586F" wp14:editId="620985CE">
            <wp:extent cx="6800850" cy="4435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E7D" w14:textId="190258C7" w:rsidR="0033168B" w:rsidRDefault="003316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7109DAD" w14:textId="507A1BC9" w:rsidR="0033168B" w:rsidRDefault="006665C8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234AEC2E" wp14:editId="4AB2729F">
            <wp:simplePos x="0" y="0"/>
            <wp:positionH relativeFrom="column">
              <wp:posOffset>973074</wp:posOffset>
            </wp:positionH>
            <wp:positionV relativeFrom="paragraph">
              <wp:posOffset>178435</wp:posOffset>
            </wp:positionV>
            <wp:extent cx="190500" cy="2032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8B"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0F25E723" wp14:editId="690A4617">
            <wp:simplePos x="0" y="0"/>
            <wp:positionH relativeFrom="column">
              <wp:posOffset>2144533</wp:posOffset>
            </wp:positionH>
            <wp:positionV relativeFrom="paragraph">
              <wp:posOffset>540385</wp:posOffset>
            </wp:positionV>
            <wp:extent cx="190500" cy="20515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8B">
        <w:rPr>
          <w:rFonts w:cs="Times New Roman"/>
        </w:rPr>
        <w:t xml:space="preserve">Basically, the program execution is stopped at the line with a </w:t>
      </w:r>
      <w:r w:rsidR="0033168B" w:rsidRPr="0033168B">
        <w:rPr>
          <w:rFonts w:ascii="Consolas" w:hAnsi="Consolas" w:cs="Consolas"/>
          <w:color w:val="000000"/>
        </w:rPr>
        <w:t>breakpoint</w:t>
      </w:r>
      <w:r w:rsidR="0033168B">
        <w:rPr>
          <w:rFonts w:cs="Times New Roman"/>
        </w:rPr>
        <w:t xml:space="preserve"> and the program is waiting for you to click on       to execute the next statement. At this point, you are able to open the </w:t>
      </w:r>
      <w:r w:rsidR="0033168B" w:rsidRPr="0033168B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to see the actual memory location for variables and the content. The </w:t>
      </w:r>
      <w:r w:rsidR="0033168B" w:rsidRPr="006665C8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option is usually available in the right side of the Eclipse and looks like       . </w:t>
      </w:r>
    </w:p>
    <w:p w14:paraId="58567B99" w14:textId="08D08051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1D74DD6" w14:textId="7F75FDAE" w:rsidR="0033168B" w:rsidRDefault="006665C8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2435" wp14:editId="41C1A6BD">
                <wp:simplePos x="0" y="0"/>
                <wp:positionH relativeFrom="column">
                  <wp:posOffset>5139512</wp:posOffset>
                </wp:positionH>
                <wp:positionV relativeFrom="paragraph">
                  <wp:posOffset>750469</wp:posOffset>
                </wp:positionV>
                <wp:extent cx="301447" cy="307543"/>
                <wp:effectExtent l="38100" t="38100" r="60960" b="927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447" cy="307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C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04.7pt;margin-top:59.1pt;width:23.75pt;height:24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68B">
        <w:rPr>
          <w:rFonts w:cs="Times New Roman"/>
          <w:noProof/>
          <w:lang w:val="en-CA" w:eastAsia="en-CA"/>
        </w:rPr>
        <w:drawing>
          <wp:inline distT="0" distB="0" distL="0" distR="0" wp14:anchorId="1B46FADF" wp14:editId="70D9E4A4">
            <wp:extent cx="4466589" cy="220451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89"/>
                    <a:stretch/>
                  </pic:blipFill>
                  <pic:spPr bwMode="auto">
                    <a:xfrm>
                      <a:off x="0" y="0"/>
                      <a:ext cx="4466589" cy="22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4574A" w14:textId="49FB8E00" w:rsidR="0033168B" w:rsidRDefault="0033168B" w:rsidP="0033168B">
      <w:pPr>
        <w:autoSpaceDE w:val="0"/>
        <w:autoSpaceDN w:val="0"/>
        <w:adjustRightInd w:val="0"/>
        <w:jc w:val="center"/>
        <w:rPr>
          <w:rFonts w:cs="Times New Roman"/>
        </w:rPr>
      </w:pPr>
    </w:p>
    <w:p w14:paraId="326F5B4A" w14:textId="6BE9415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When the </w:t>
      </w:r>
      <w:r w:rsidRPr="006665C8">
        <w:rPr>
          <w:rFonts w:ascii="Consolas" w:hAnsi="Consolas" w:cs="Consolas"/>
          <w:color w:val="000000"/>
        </w:rPr>
        <w:t>Memory</w:t>
      </w:r>
      <w:r>
        <w:rPr>
          <w:rFonts w:cs="Times New Roman"/>
        </w:rPr>
        <w:t xml:space="preserve"> panel opens, you have the option to enter an address of a memory </w:t>
      </w:r>
      <w:r w:rsidR="00EA41AF">
        <w:rPr>
          <w:rFonts w:cs="Times New Roman"/>
        </w:rPr>
        <w:t xml:space="preserve">location </w:t>
      </w:r>
      <w:r>
        <w:rPr>
          <w:rFonts w:cs="Times New Roman"/>
        </w:rPr>
        <w:t xml:space="preserve">to see the content in the </w:t>
      </w:r>
      <w:r w:rsidRPr="0033168B">
        <w:rPr>
          <w:rFonts w:ascii="Consolas" w:hAnsi="Consolas" w:cs="Consolas"/>
          <w:color w:val="000000"/>
        </w:rPr>
        <w:t>Monitors</w:t>
      </w:r>
      <w:r>
        <w:rPr>
          <w:rFonts w:cs="Times New Roman"/>
        </w:rPr>
        <w:t xml:space="preserve"> area. </w:t>
      </w:r>
    </w:p>
    <w:p w14:paraId="4BC91FE1" w14:textId="19974B7A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7A4C0BC0" w14:textId="7E7D8286" w:rsidR="0033168B" w:rsidRDefault="006665C8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874A8" wp14:editId="41C33819">
                <wp:simplePos x="0" y="0"/>
                <wp:positionH relativeFrom="column">
                  <wp:posOffset>1753082</wp:posOffset>
                </wp:positionH>
                <wp:positionV relativeFrom="paragraph">
                  <wp:posOffset>264999</wp:posOffset>
                </wp:positionV>
                <wp:extent cx="225400" cy="253593"/>
                <wp:effectExtent l="38100" t="38100" r="6096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00" cy="253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86FD" id="Straight Arrow Connector 25" o:spid="_x0000_s1026" type="#_x0000_t32" style="position:absolute;margin-left:138.05pt;margin-top:20.85pt;width:17.75pt;height:19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68B">
        <w:rPr>
          <w:rFonts w:cs="Times New Roman"/>
          <w:noProof/>
          <w:lang w:val="en-CA" w:eastAsia="en-CA"/>
        </w:rPr>
        <w:drawing>
          <wp:inline distT="0" distB="0" distL="0" distR="0" wp14:anchorId="4AAAC60F" wp14:editId="26B76A46">
            <wp:extent cx="4383157" cy="219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73" cy="221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C6C" w14:textId="7777777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0D21A2F0" w14:textId="05BD3578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In our sample program, we ask the user to enter a signed number and we store the number is a variable called</w:t>
      </w:r>
      <w:r>
        <w:rPr>
          <w:rFonts w:ascii="Consolas" w:hAnsi="Consolas" w:cs="Consolas"/>
          <w:color w:val="000000"/>
        </w:rPr>
        <w:t xml:space="preserve"> </w:t>
      </w:r>
      <w:r w:rsidRPr="0033168B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in line# 08. So, in order to see what the actual value in the memory location for the variable </w:t>
      </w:r>
      <w:r w:rsidRPr="0033168B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is, we need to find the address of the variable </w:t>
      </w:r>
      <w:r w:rsidRPr="00D42C87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. This can be done by </w:t>
      </w:r>
      <w:r w:rsidRPr="0033168B">
        <w:rPr>
          <w:rFonts w:ascii="Consolas" w:hAnsi="Consolas" w:cs="Consolas"/>
          <w:color w:val="000000"/>
        </w:rPr>
        <w:t>&amp;</w:t>
      </w:r>
      <w:r w:rsidRPr="0033168B">
        <w:rPr>
          <w:rFonts w:cs="Times New Roman"/>
          <w:sz w:val="32"/>
          <w:szCs w:val="32"/>
        </w:rPr>
        <w:t xml:space="preserve"> </w:t>
      </w:r>
      <w:r>
        <w:rPr>
          <w:rFonts w:cs="Times New Roman"/>
        </w:rPr>
        <w:t xml:space="preserve">operator in C/C++ language. </w:t>
      </w:r>
    </w:p>
    <w:p w14:paraId="749355DA" w14:textId="15F1AF9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07CA8178" w14:textId="4898BB5B" w:rsidR="0033168B" w:rsidRDefault="0033168B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25AB7E4C" wp14:editId="74D98889">
            <wp:extent cx="4490114" cy="2247573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07" cy="227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A5DC" w14:textId="7777777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F07F004" w14:textId="03A6E48B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can define different </w:t>
      </w:r>
      <w:r w:rsidRPr="0033168B">
        <w:rPr>
          <w:rFonts w:ascii="Consolas" w:hAnsi="Consolas" w:cs="Consolas"/>
          <w:color w:val="000000"/>
        </w:rPr>
        <w:t>renderings</w:t>
      </w:r>
      <w:r>
        <w:rPr>
          <w:rFonts w:cs="Times New Roman"/>
        </w:rPr>
        <w:t xml:space="preserve"> of the memory locations by clicking on the </w:t>
      </w:r>
      <w:r w:rsidRPr="00F2261C">
        <w:rPr>
          <w:rFonts w:ascii="Consolas" w:hAnsi="Consolas" w:cs="Consolas"/>
          <w:color w:val="000000"/>
        </w:rPr>
        <w:t>New Renderings</w:t>
      </w:r>
      <w:r>
        <w:rPr>
          <w:rFonts w:cs="Times New Roman"/>
        </w:rPr>
        <w:t xml:space="preserve">. I did </w:t>
      </w:r>
      <w:r w:rsidR="00274354">
        <w:rPr>
          <w:rFonts w:cs="Times New Roman"/>
        </w:rPr>
        <w:t xml:space="preserve">so </w:t>
      </w:r>
      <w:r>
        <w:rPr>
          <w:rFonts w:cs="Times New Roman"/>
        </w:rPr>
        <w:t xml:space="preserve">and chose </w:t>
      </w:r>
      <w:r w:rsidRPr="00F2261C">
        <w:rPr>
          <w:rFonts w:ascii="Consolas" w:hAnsi="Consolas" w:cs="Consolas"/>
          <w:color w:val="000000"/>
        </w:rPr>
        <w:t>Traditional</w:t>
      </w:r>
      <w:r>
        <w:rPr>
          <w:rFonts w:cs="Times New Roman"/>
        </w:rPr>
        <w:t>:</w:t>
      </w:r>
    </w:p>
    <w:p w14:paraId="21B8941F" w14:textId="1BDB2F92" w:rsidR="003D71F6" w:rsidRDefault="003316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6F12D" wp14:editId="2CED8359">
                <wp:simplePos x="0" y="0"/>
                <wp:positionH relativeFrom="column">
                  <wp:posOffset>3443329</wp:posOffset>
                </wp:positionH>
                <wp:positionV relativeFrom="paragraph">
                  <wp:posOffset>457421</wp:posOffset>
                </wp:positionV>
                <wp:extent cx="407173" cy="349526"/>
                <wp:effectExtent l="57150" t="38100" r="50165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3" cy="34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8622" id="Straight Arrow Connector 16" o:spid="_x0000_s1026" type="#_x0000_t32" style="position:absolute;margin-left:271.15pt;margin-top:36pt;width:32.05pt;height:2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23BFF" wp14:editId="2ED4C12E">
                <wp:simplePos x="0" y="0"/>
                <wp:positionH relativeFrom="column">
                  <wp:posOffset>2985715</wp:posOffset>
                </wp:positionH>
                <wp:positionV relativeFrom="paragraph">
                  <wp:posOffset>-139175</wp:posOffset>
                </wp:positionV>
                <wp:extent cx="332464" cy="339448"/>
                <wp:effectExtent l="38100" t="19050" r="67945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64" cy="339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78B6" id="Straight Arrow Connector 15" o:spid="_x0000_s1026" type="#_x0000_t32" style="position:absolute;margin-left:235.1pt;margin-top:-10.95pt;width:26.2pt;height:2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6927FB17" wp14:editId="7B72BA86">
            <wp:extent cx="680085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5A56" w14:textId="5EBDC843" w:rsidR="0033168B" w:rsidRDefault="0033168B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01F0937E" w14:textId="04898868" w:rsidR="0033168B" w:rsidRDefault="0033168B" w:rsidP="00F2261C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can see that </w:t>
      </w:r>
      <w:r w:rsidR="00EA41AF">
        <w:rPr>
          <w:rFonts w:cs="Times New Roman"/>
        </w:rPr>
        <w:t>at the</w:t>
      </w:r>
      <w:r>
        <w:rPr>
          <w:rFonts w:cs="Times New Roman"/>
        </w:rPr>
        <w:t xml:space="preserve"> address </w:t>
      </w:r>
      <w:r w:rsidRPr="00F2261C">
        <w:rPr>
          <w:rFonts w:ascii="Consolas" w:hAnsi="Consolas" w:cs="Consolas"/>
          <w:color w:val="000000"/>
        </w:rPr>
        <w:t>&amp;a</w:t>
      </w:r>
      <w:r>
        <w:rPr>
          <w:rFonts w:cs="Times New Roman"/>
        </w:rPr>
        <w:t xml:space="preserve"> (</w:t>
      </w:r>
      <w:r w:rsidRPr="00F2261C">
        <w:rPr>
          <w:rFonts w:ascii="Consolas" w:hAnsi="Consolas" w:cs="Consolas"/>
          <w:color w:val="000000"/>
        </w:rPr>
        <w:t>0xFFFFCB94</w:t>
      </w:r>
      <w:r>
        <w:rPr>
          <w:rFonts w:cs="Times New Roman"/>
        </w:rPr>
        <w:t xml:space="preserve">), the content of memory is </w:t>
      </w:r>
      <w:r w:rsidRPr="00F2261C">
        <w:rPr>
          <w:rFonts w:ascii="Consolas" w:hAnsi="Consolas" w:cs="Consolas"/>
          <w:color w:val="000000"/>
        </w:rPr>
        <w:t>0000000A</w:t>
      </w:r>
      <w:r>
        <w:rPr>
          <w:rFonts w:cs="Times New Roman"/>
        </w:rPr>
        <w:t xml:space="preserve"> in hexadecimal system which is equal to +10</w:t>
      </w:r>
      <w:r w:rsidR="00F2261C">
        <w:rPr>
          <w:rFonts w:cs="Times New Roman"/>
        </w:rPr>
        <w:t xml:space="preserve"> in decimal system</w:t>
      </w:r>
      <w:r>
        <w:rPr>
          <w:rFonts w:cs="Times New Roman"/>
        </w:rPr>
        <w:t>. Unfortunately, Eclipse does not allow you to see the bits since it would be very long stream of bits (32 bits).</w:t>
      </w:r>
      <w:r w:rsidR="00F2261C">
        <w:rPr>
          <w:rFonts w:cs="Times New Roman"/>
        </w:rPr>
        <w:t xml:space="preserve"> Nonetheless, we</w:t>
      </w:r>
      <w:r w:rsidR="00D161BB">
        <w:rPr>
          <w:rFonts w:cs="Times New Roman"/>
        </w:rPr>
        <w:t xml:space="preserve"> already</w:t>
      </w:r>
      <w:r w:rsidR="00F2261C">
        <w:rPr>
          <w:rFonts w:cs="Times New Roman"/>
        </w:rPr>
        <w:t xml:space="preserve"> kn</w:t>
      </w:r>
      <w:r w:rsidR="00D161BB">
        <w:rPr>
          <w:rFonts w:cs="Times New Roman"/>
        </w:rPr>
        <w:t>e</w:t>
      </w:r>
      <w:r w:rsidR="00F2261C">
        <w:rPr>
          <w:rFonts w:cs="Times New Roman"/>
        </w:rPr>
        <w:t xml:space="preserve">w that </w:t>
      </w:r>
      <w:r w:rsidR="00F2261C" w:rsidRPr="00F2261C">
        <w:rPr>
          <w:rFonts w:ascii="Consolas" w:hAnsi="Consolas" w:cs="Consolas"/>
          <w:color w:val="000000"/>
        </w:rPr>
        <w:t>0000000A</w:t>
      </w:r>
      <w:r w:rsidR="00F2261C">
        <w:rPr>
          <w:rFonts w:cs="Times New Roman"/>
        </w:rPr>
        <w:t xml:space="preserve"> is equal to </w:t>
      </w:r>
      <w:r w:rsidR="00F2261C" w:rsidRPr="00F2261C">
        <w:rPr>
          <w:rFonts w:ascii="Consolas" w:hAnsi="Consolas" w:cs="Consolas"/>
          <w:color w:val="000000"/>
        </w:rPr>
        <w:t>00</w:t>
      </w:r>
      <w:r w:rsidR="00F2261C">
        <w:rPr>
          <w:rFonts w:ascii="Consolas" w:hAnsi="Consolas" w:cs="Consolas"/>
          <w:color w:val="000000"/>
        </w:rPr>
        <w:t xml:space="preserve">…0001010 </w:t>
      </w:r>
      <w:r w:rsidR="00F2261C" w:rsidRPr="00F2261C">
        <w:rPr>
          <w:rFonts w:cs="Times New Roman"/>
        </w:rPr>
        <w:t>in binary system.</w:t>
      </w:r>
    </w:p>
    <w:p w14:paraId="401D85A7" w14:textId="1E034BE1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</w:p>
    <w:p w14:paraId="764185B8" w14:textId="225419DD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Let’s run the program for </w:t>
      </w:r>
      <m:oMath>
        <m:r>
          <w:rPr>
            <w:rFonts w:ascii="Cambria Math" w:hAnsi="Cambria Math" w:cs="Times New Roman"/>
          </w:rPr>
          <m:t>-</m:t>
        </m:r>
      </m:oMath>
      <w:r>
        <w:rPr>
          <w:rFonts w:cs="Times New Roman"/>
        </w:rPr>
        <w:t>10:</w:t>
      </w:r>
    </w:p>
    <w:p w14:paraId="13201BAA" w14:textId="77777777" w:rsidR="005920A2" w:rsidRDefault="005920A2" w:rsidP="00A6298B">
      <w:pPr>
        <w:autoSpaceDE w:val="0"/>
        <w:autoSpaceDN w:val="0"/>
        <w:adjustRightInd w:val="0"/>
        <w:rPr>
          <w:rFonts w:cs="Times New Roman"/>
        </w:rPr>
      </w:pPr>
    </w:p>
    <w:p w14:paraId="3D3B884A" w14:textId="7C6B024A" w:rsidR="00274354" w:rsidRDefault="00274354" w:rsidP="00274354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00D156A8" wp14:editId="32795EC3">
            <wp:extent cx="6779895" cy="3820740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/>
                    <a:stretch/>
                  </pic:blipFill>
                  <pic:spPr bwMode="auto">
                    <a:xfrm>
                      <a:off x="0" y="0"/>
                      <a:ext cx="6801332" cy="38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52F0" w14:textId="77777777" w:rsidR="00274354" w:rsidRDefault="00274354" w:rsidP="00A6298B">
      <w:pPr>
        <w:autoSpaceDE w:val="0"/>
        <w:autoSpaceDN w:val="0"/>
        <w:adjustRightInd w:val="0"/>
        <w:rPr>
          <w:rFonts w:cs="Times New Roman"/>
        </w:rPr>
      </w:pPr>
    </w:p>
    <w:p w14:paraId="0666915C" w14:textId="7F014F68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</w:p>
    <w:p w14:paraId="5D25D2CC" w14:textId="77164D47" w:rsidR="0033168B" w:rsidRPr="0033168B" w:rsidRDefault="0033168B" w:rsidP="00A6298B">
      <w:pPr>
        <w:autoSpaceDE w:val="0"/>
        <w:autoSpaceDN w:val="0"/>
        <w:adjustRightInd w:val="0"/>
        <w:rPr>
          <w:rFonts w:cs="Times New Roman"/>
        </w:rPr>
      </w:pPr>
    </w:p>
    <w:p w14:paraId="5D2B2BC6" w14:textId="1B6FCC7A" w:rsidR="00274354" w:rsidRDefault="008A6733" w:rsidP="00274354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 xml:space="preserve">In the second run, the variable </w:t>
      </w:r>
      <w:r w:rsidRPr="00624F27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has the same memory location</w:t>
      </w:r>
      <w:r>
        <w:rPr>
          <w:rStyle w:val="FootnoteReference"/>
          <w:rFonts w:cs="Times New Roman"/>
        </w:rPr>
        <w:footnoteReference w:id="1"/>
      </w:r>
      <w:r w:rsidR="00F2261C">
        <w:rPr>
          <w:rFonts w:cs="Times New Roman"/>
        </w:rPr>
        <w:t xml:space="preserve">. As you can see, </w:t>
      </w:r>
      <m:oMath>
        <m:r>
          <w:rPr>
            <w:rFonts w:ascii="Cambria Math" w:hAnsi="Cambria Math" w:cs="Times New Roman"/>
          </w:rPr>
          <m:t>-</m:t>
        </m:r>
      </m:oMath>
      <w:r w:rsidR="00F2261C">
        <w:rPr>
          <w:rFonts w:cs="Times New Roman"/>
        </w:rPr>
        <w:t xml:space="preserve">10 is represented as </w:t>
      </w:r>
      <w:r w:rsidR="00852033" w:rsidRPr="0074384A">
        <w:rPr>
          <w:rFonts w:ascii="Consolas" w:hAnsi="Consolas" w:cs="Consolas"/>
          <w:color w:val="000000"/>
        </w:rPr>
        <w:t>FFFFFFF6</w:t>
      </w:r>
      <w:r w:rsidR="00F2261C">
        <w:rPr>
          <w:rFonts w:cs="Times New Roman"/>
        </w:rPr>
        <w:t xml:space="preserve"> or </w:t>
      </w:r>
      <w:r w:rsidR="00852033" w:rsidRPr="0074384A">
        <w:rPr>
          <w:rFonts w:ascii="Consolas" w:hAnsi="Consolas" w:cs="Consolas"/>
          <w:color w:val="000000"/>
        </w:rPr>
        <w:t>11</w:t>
      </w:r>
      <w:r w:rsidR="00F2261C" w:rsidRPr="0074384A">
        <w:rPr>
          <w:rFonts w:ascii="Consolas" w:hAnsi="Consolas" w:cs="Consolas"/>
          <w:color w:val="000000"/>
        </w:rPr>
        <w:t>…</w:t>
      </w:r>
      <w:r w:rsidR="00852033" w:rsidRPr="0074384A">
        <w:rPr>
          <w:rFonts w:ascii="Consolas" w:hAnsi="Consolas" w:cs="Consolas"/>
          <w:color w:val="000000"/>
        </w:rPr>
        <w:t>11110110</w:t>
      </w:r>
      <w:r w:rsidR="00F2261C" w:rsidRPr="00F2261C">
        <w:rPr>
          <w:rFonts w:cs="Times New Roman"/>
        </w:rPr>
        <w:t xml:space="preserve">. </w:t>
      </w:r>
      <w:r w:rsidR="00852033">
        <w:rPr>
          <w:rFonts w:cs="Times New Roman"/>
        </w:rPr>
        <w:t>W</w:t>
      </w:r>
      <w:r w:rsidR="00F2261C">
        <w:rPr>
          <w:rFonts w:cs="Times New Roman"/>
        </w:rPr>
        <w:t xml:space="preserve">e expect that as </w:t>
      </w:r>
      <w:r w:rsidR="00852033">
        <w:rPr>
          <w:rFonts w:cs="Times New Roman"/>
        </w:rPr>
        <w:t xml:space="preserve">in C/C++ the signed numbers are in </w:t>
      </w:r>
      <w:r w:rsidR="00F2261C">
        <w:rPr>
          <w:rFonts w:cs="Times New Roman"/>
        </w:rPr>
        <w:t xml:space="preserve">the </w:t>
      </w:r>
      <w:r w:rsidR="00852033">
        <w:rPr>
          <w:rFonts w:cs="Times New Roman"/>
        </w:rPr>
        <w:t>signed-</w:t>
      </w:r>
      <w:r w:rsidR="00F2261C">
        <w:rPr>
          <w:rFonts w:cs="Times New Roman"/>
        </w:rPr>
        <w:t xml:space="preserve">2’s-complement </w:t>
      </w:r>
      <w:r w:rsidR="00852033">
        <w:rPr>
          <w:rFonts w:cs="Times New Roman"/>
        </w:rPr>
        <w:t xml:space="preserve">system. So, </w:t>
      </w:r>
      <m:oMath>
        <m:r>
          <w:rPr>
            <w:rFonts w:ascii="Cambria Math" w:hAnsi="Cambria Math" w:cs="Times New Roman"/>
          </w:rPr>
          <m:t>-</m:t>
        </m:r>
      </m:oMath>
      <w:r w:rsidR="00F2261C">
        <w:rPr>
          <w:rFonts w:cs="Times New Roman"/>
        </w:rPr>
        <w:t xml:space="preserve">10 </w:t>
      </w:r>
      <w:r w:rsidR="00852033">
        <w:rPr>
          <w:rFonts w:cs="Times New Roman"/>
        </w:rPr>
        <w:t xml:space="preserve">is represented as the </w:t>
      </w:r>
      <w:r w:rsidR="003A1E9D">
        <w:rPr>
          <w:rFonts w:cs="Times New Roman"/>
        </w:rPr>
        <w:t>2’s-comp</w:t>
      </w:r>
      <w:r w:rsidR="00852033">
        <w:rPr>
          <w:rFonts w:cs="Times New Roman"/>
        </w:rPr>
        <w:t xml:space="preserve">lement of +10: </w:t>
      </w:r>
    </w:p>
    <w:p w14:paraId="639CAFA2" w14:textId="0C94E330" w:rsidR="00274354" w:rsidRDefault="00274354" w:rsidP="00274354">
      <w:pPr>
        <w:autoSpaceDE w:val="0"/>
        <w:autoSpaceDN w:val="0"/>
        <w:adjustRightInd w:val="0"/>
        <w:rPr>
          <w:rFonts w:cs="Times New Roman"/>
        </w:rPr>
      </w:pPr>
    </w:p>
    <w:p w14:paraId="66F19F20" w14:textId="2F32056F" w:rsidR="008A6733" w:rsidRPr="00274354" w:rsidRDefault="00852033" w:rsidP="00274354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2’s-comp</w:t>
      </w:r>
      <w:r w:rsidR="003A1E9D">
        <w:rPr>
          <w:rFonts w:cs="Times New Roman"/>
        </w:rPr>
        <w:t>(</w:t>
      </w:r>
      <w:r w:rsidR="00F2261C" w:rsidRPr="00F2261C">
        <w:rPr>
          <w:rFonts w:ascii="Consolas" w:hAnsi="Consolas" w:cs="Consolas"/>
          <w:color w:val="000000"/>
        </w:rPr>
        <w:t>00</w:t>
      </w:r>
      <w:r>
        <w:rPr>
          <w:rFonts w:ascii="Consolas" w:hAnsi="Consolas" w:cs="Consolas"/>
          <w:color w:val="000000"/>
        </w:rPr>
        <w:t>…</w:t>
      </w:r>
      <w:r w:rsidR="00F2261C" w:rsidRPr="00F2261C">
        <w:rPr>
          <w:rFonts w:ascii="Consolas" w:hAnsi="Consolas" w:cs="Consolas"/>
          <w:color w:val="000000"/>
        </w:rPr>
        <w:t>00000</w:t>
      </w:r>
      <w:r>
        <w:rPr>
          <w:rFonts w:ascii="Consolas" w:hAnsi="Consolas" w:cs="Consolas"/>
          <w:color w:val="000000"/>
        </w:rPr>
        <w:t>1010</w:t>
      </w:r>
      <w:r w:rsidR="003A1E9D">
        <w:rPr>
          <w:rFonts w:ascii="Consolas" w:hAnsi="Consolas" w:cs="Consolas"/>
          <w:color w:val="000000"/>
        </w:rPr>
        <w:t>) = 11…1110110</w:t>
      </w:r>
    </w:p>
    <w:p w14:paraId="6E7CDA7E" w14:textId="3A96B29B" w:rsidR="00274354" w:rsidRDefault="00274354" w:rsidP="00852033">
      <w:pPr>
        <w:autoSpaceDE w:val="0"/>
        <w:autoSpaceDN w:val="0"/>
        <w:adjustRightInd w:val="0"/>
        <w:rPr>
          <w:rFonts w:cs="Times New Roman"/>
        </w:rPr>
      </w:pPr>
      <w:r w:rsidRPr="008A6733">
        <w:rPr>
          <w:rFonts w:ascii="Consolas" w:hAnsi="Consolas" w:cs="Consolas"/>
          <w:noProof/>
          <w:color w:val="000000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98290" wp14:editId="5EC26D6D">
                <wp:simplePos x="0" y="0"/>
                <wp:positionH relativeFrom="column">
                  <wp:posOffset>3362325</wp:posOffset>
                </wp:positionH>
                <wp:positionV relativeFrom="paragraph">
                  <wp:posOffset>129540</wp:posOffset>
                </wp:positionV>
                <wp:extent cx="332105" cy="339090"/>
                <wp:effectExtent l="38100" t="19050" r="67945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339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8550" id="Straight Arrow Connector 18" o:spid="_x0000_s1026" type="#_x0000_t32" style="position:absolute;margin-left:264.75pt;margin-top:10.2pt;width:26.15pt;height:2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287DA66" w14:textId="70505199" w:rsidR="00852033" w:rsidRPr="008A6733" w:rsidRDefault="00274354" w:rsidP="00852033">
      <w:pPr>
        <w:autoSpaceDE w:val="0"/>
        <w:autoSpaceDN w:val="0"/>
        <w:adjustRightInd w:val="0"/>
        <w:rPr>
          <w:rFonts w:cs="Times New Roman"/>
        </w:rPr>
      </w:pPr>
      <w:r w:rsidRPr="008A6733">
        <w:rPr>
          <w:rFonts w:ascii="Consolas" w:hAnsi="Consolas" w:cs="Consolas"/>
          <w:noProof/>
          <w:color w:val="000000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43CE3" wp14:editId="1DBEEC41">
                <wp:simplePos x="0" y="0"/>
                <wp:positionH relativeFrom="column">
                  <wp:posOffset>3926840</wp:posOffset>
                </wp:positionH>
                <wp:positionV relativeFrom="paragraph">
                  <wp:posOffset>628783</wp:posOffset>
                </wp:positionV>
                <wp:extent cx="407173" cy="349526"/>
                <wp:effectExtent l="57150" t="38100" r="5016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3" cy="34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D0C6" id="Straight Arrow Connector 19" o:spid="_x0000_s1026" type="#_x0000_t32" style="position:absolute;margin-left:309.2pt;margin-top:49.5pt;width:32.05pt;height:2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noProof/>
          <w:lang w:val="en-CA" w:eastAsia="en-CA"/>
        </w:rPr>
        <w:drawing>
          <wp:inline distT="0" distB="0" distL="0" distR="0" wp14:anchorId="3F6BC717" wp14:editId="24C19D1E">
            <wp:extent cx="6790690" cy="3395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6BF" w14:textId="77777777" w:rsidR="005920A2" w:rsidRDefault="005920A2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425AE8D1" w14:textId="15924BEB" w:rsidR="00DD714C" w:rsidRPr="00DD714C" w:rsidRDefault="00DD714C" w:rsidP="00A6298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You may be tempted to explore what has been stored in other memory locations. Probably, </w:t>
      </w:r>
      <w:proofErr w:type="spellStart"/>
      <w:r>
        <w:rPr>
          <w:rFonts w:cs="Times New Roman"/>
        </w:rPr>
        <w:t>peeking</w:t>
      </w:r>
      <w:proofErr w:type="spellEnd"/>
      <w:r>
        <w:rPr>
          <w:rFonts w:cs="Times New Roman"/>
        </w:rPr>
        <w:t xml:space="preserve"> at other programs running in the memory. Is it possible? In the Operating System course, you learn how an OS gives memory to a program to run and more.</w:t>
      </w:r>
    </w:p>
    <w:p w14:paraId="5606A5F8" w14:textId="77777777" w:rsidR="00DD714C" w:rsidRDefault="00DD714C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4978E144" w14:textId="385C2742" w:rsidR="00A6298B" w:rsidRDefault="004D1CBC" w:rsidP="00A6298B">
      <w:pPr>
        <w:autoSpaceDE w:val="0"/>
        <w:autoSpaceDN w:val="0"/>
        <w:adjustRightInd w:val="0"/>
        <w:rPr>
          <w:rFonts w:cs="Times New Roman"/>
        </w:rPr>
      </w:pPr>
      <w:r w:rsidRPr="00DE4503">
        <w:rPr>
          <w:rFonts w:cs="Times New Roman"/>
          <w:b/>
          <w:bCs/>
        </w:rPr>
        <w:t>Regarding</w:t>
      </w:r>
      <w:r w:rsidR="00DE4503" w:rsidRPr="00DE4503">
        <w:rPr>
          <w:rFonts w:cs="Times New Roman"/>
          <w:b/>
          <w:bCs/>
        </w:rPr>
        <w:t xml:space="preserve"> overflow,</w:t>
      </w:r>
      <w:r w:rsidR="00DE4503">
        <w:rPr>
          <w:rFonts w:cs="Times New Roman"/>
        </w:rPr>
        <w:t xml:space="preserve"> </w:t>
      </w:r>
      <w:r w:rsidR="00A6298B">
        <w:rPr>
          <w:rFonts w:cs="Times New Roman"/>
        </w:rPr>
        <w:t xml:space="preserve">C/C++ does not raise an error or exception when an overflow happens in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numeric variables</w:t>
      </w:r>
      <w:r w:rsidR="00213963">
        <w:rPr>
          <w:rFonts w:cs="Times New Roman"/>
        </w:rPr>
        <w:t>. We explain this in the following program</w:t>
      </w:r>
      <w:r w:rsidR="00A6298B">
        <w:rPr>
          <w:rFonts w:cs="Times New Roman"/>
        </w:rPr>
        <w:t>:</w:t>
      </w:r>
    </w:p>
    <w:p w14:paraId="6239D62C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DA4686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07C2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0037356B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108F02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EF227C5" w14:textId="60893C35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1AEC6E6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79D1" w14:textId="6DE61F02" w:rsidR="00451CDD" w:rsidRPr="00A6298B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 signed integer number between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 xml:space="preserve"> and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>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IN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4C754D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B2803DF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9617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38D222B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864A2D6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7C7D611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586C1A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63E8FAE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91AD602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1179EF4" w14:textId="2C78ACBA" w:rsidR="00451CDD" w:rsidRPr="00C2375B" w:rsidRDefault="00451CDD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4162D352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751C2EA" w14:textId="30EA85D4" w:rsidR="00C2375B" w:rsidRDefault="00C2375B" w:rsidP="00C2375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From the library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cs="Times New Roman"/>
        </w:rPr>
        <w:t xml:space="preserve">, we can find the </w:t>
      </w:r>
      <w:r w:rsidRPr="00C2375B">
        <w:rPr>
          <w:rFonts w:cs="Times New Roman"/>
        </w:rPr>
        <w:t>minimum</w:t>
      </w:r>
      <w:r>
        <w:rPr>
          <w:rFonts w:cs="Times New Roman"/>
        </w:rPr>
        <w:t xml:space="preserve"> and maximum for a given type in C/C++. Here, we used </w:t>
      </w:r>
      <w:r w:rsidRPr="00A6298B">
        <w:rPr>
          <w:rFonts w:ascii="Consolas" w:hAnsi="Consolas" w:cs="Consolas"/>
          <w:color w:val="000000"/>
        </w:rPr>
        <w:t>INT_MAX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Times New Roman"/>
        </w:rPr>
        <w:t xml:space="preserve">for the maximum and </w:t>
      </w:r>
      <w:r w:rsidRPr="00A6298B">
        <w:rPr>
          <w:rFonts w:ascii="Consolas" w:hAnsi="Consolas" w:cs="Consolas"/>
          <w:color w:val="000000"/>
        </w:rPr>
        <w:t>INT_M</w:t>
      </w:r>
      <w:r>
        <w:rPr>
          <w:rFonts w:ascii="Consolas" w:hAnsi="Consolas" w:cs="Consolas"/>
          <w:color w:val="000000"/>
        </w:rPr>
        <w:t xml:space="preserve">IN </w:t>
      </w:r>
      <w:r w:rsidRPr="00C2375B">
        <w:rPr>
          <w:rFonts w:cs="Times New Roman"/>
        </w:rPr>
        <w:t>for</w:t>
      </w:r>
      <w:r>
        <w:rPr>
          <w:rFonts w:cs="Times New Roman"/>
        </w:rPr>
        <w:t xml:space="preserve"> the minimum </w:t>
      </w:r>
      <w:r w:rsidRPr="00213963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integer, </w:t>
      </w:r>
      <w:r w:rsidRPr="00A6298B">
        <w:rPr>
          <w:rFonts w:cs="Times New Roman"/>
        </w:rPr>
        <w:t>which is equal to</w:t>
      </w:r>
      <w:r w:rsidR="00541D4D">
        <w:rPr>
          <w:rFonts w:cs="Times New Roman"/>
        </w:rPr>
        <w:t xml:space="preserve"> </w:t>
      </w:r>
      <w:r w:rsidR="00541D4D" w:rsidRPr="00541D4D">
        <w:rPr>
          <w:rFonts w:ascii="Consolas" w:hAnsi="Consolas" w:cs="Consolas"/>
          <w:color w:val="000000"/>
        </w:rPr>
        <w:t>2147483647</w:t>
      </w:r>
      <w:r w:rsidR="00541D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41D4D" w:rsidRPr="00541D4D">
        <w:rPr>
          <w:rFonts w:cs="Times New Roman"/>
        </w:rPr>
        <w:t>and</w:t>
      </w:r>
      <w:r w:rsidR="00541D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41D4D" w:rsidRPr="00541D4D">
        <w:rPr>
          <w:rFonts w:ascii="Consolas" w:hAnsi="Consolas" w:cs="Consolas"/>
          <w:color w:val="000000"/>
        </w:rPr>
        <w:t>-2147483648</w:t>
      </w:r>
      <w:r>
        <w:rPr>
          <w:rFonts w:cs="Times New Roman"/>
        </w:rPr>
        <w:t xml:space="preserve"> in C/C++:</w:t>
      </w:r>
    </w:p>
    <w:p w14:paraId="66AF417B" w14:textId="5FBC738F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8FCFD4" w14:textId="72E86265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-2147483648 and </w:t>
      </w:r>
      <w:r w:rsidRPr="00541D4D">
        <w:rPr>
          <w:rFonts w:ascii="Consolas" w:hAnsi="Consolas" w:cs="Consolas"/>
          <w:color w:val="000000"/>
          <w:sz w:val="20"/>
          <w:szCs w:val="20"/>
          <w:highlight w:val="yellow"/>
        </w:rPr>
        <w:t>2147483647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3024C6C4" w14:textId="10F748BA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0DEA2360" w14:textId="77777777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6A5BC901" w14:textId="2EB75A0C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</w:t>
      </w:r>
      <w:r>
        <w:rPr>
          <w:rFonts w:ascii="Consolas" w:hAnsi="Consolas" w:cs="Consolas"/>
          <w:color w:val="000000"/>
          <w:sz w:val="20"/>
          <w:szCs w:val="20"/>
        </w:rPr>
        <w:t>37777777777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3B0EDE" w14:textId="68FDCFD1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Decimal: 214748364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B63CE2" w14:textId="14A0BBC4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r>
        <w:rPr>
          <w:rFonts w:ascii="Consolas" w:hAnsi="Consolas" w:cs="Consolas"/>
          <w:color w:val="000000"/>
          <w:sz w:val="20"/>
          <w:szCs w:val="20"/>
        </w:rPr>
        <w:t>7fffffff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4A6299" w14:textId="5B2B7833" w:rsidR="00541D4D" w:rsidRPr="00451CD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7FFFFFFF</w:t>
      </w:r>
    </w:p>
    <w:p w14:paraId="2CB55FC6" w14:textId="77777777" w:rsidR="00541D4D" w:rsidRPr="00451CD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452800C0" w14:textId="2AA4364D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541D4D">
        <w:rPr>
          <w:rFonts w:ascii="Consolas" w:hAnsi="Consolas" w:cs="Consolas"/>
          <w:color w:val="000000"/>
          <w:sz w:val="20"/>
          <w:szCs w:val="20"/>
          <w:highlight w:val="yellow"/>
        </w:rPr>
        <w:t>2147483648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2AB1AD14" w14:textId="0FC33A0D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97F">
        <w:rPr>
          <w:rFonts w:ascii="Consolas" w:hAnsi="Consolas" w:cs="Consolas"/>
          <w:color w:val="00C87D"/>
          <w:sz w:val="20"/>
          <w:szCs w:val="20"/>
        </w:rPr>
        <w:t>-2147483648</w:t>
      </w:r>
    </w:p>
    <w:p w14:paraId="7D499E3F" w14:textId="77777777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0C48C9C1" w14:textId="6D082699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</w:t>
      </w:r>
      <w:r>
        <w:rPr>
          <w:rFonts w:ascii="Consolas" w:hAnsi="Consolas" w:cs="Consolas"/>
          <w:color w:val="000000"/>
          <w:sz w:val="20"/>
          <w:szCs w:val="20"/>
        </w:rPr>
        <w:t>20000000000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70B61F" w14:textId="4A743AEE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07A845" w14:textId="3E68BBE2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r>
        <w:rPr>
          <w:rFonts w:ascii="Consolas" w:hAnsi="Consolas" w:cs="Consolas"/>
          <w:color w:val="000000"/>
          <w:sz w:val="20"/>
          <w:szCs w:val="20"/>
        </w:rPr>
        <w:t>80000000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AA1FB8" w14:textId="3AFAC46A" w:rsidR="00541D4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80000000</w:t>
      </w:r>
    </w:p>
    <w:p w14:paraId="32FFDB3B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9BDE9C3" w14:textId="77777777" w:rsidR="00C2375B" w:rsidRPr="00A6298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Now, let’s create an overflow by entering the maximum number + 1:</w:t>
      </w:r>
    </w:p>
    <w:p w14:paraId="4B6C5A10" w14:textId="77777777" w:rsidR="007A097F" w:rsidRDefault="007A097F" w:rsidP="007A097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8ABDC1E" w14:textId="025BDDC8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 signed integer number between -2147483648 and 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0428468A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8</w:t>
      </w:r>
    </w:p>
    <w:p w14:paraId="1826D53B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24CEFBA5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20000000000 </w:t>
      </w:r>
    </w:p>
    <w:p w14:paraId="3398C029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-2147483648 </w:t>
      </w:r>
    </w:p>
    <w:p w14:paraId="0610A8DC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80000000 </w:t>
      </w:r>
    </w:p>
    <w:p w14:paraId="482AA9BB" w14:textId="77777777" w:rsidR="007A097F" w:rsidRPr="00451CDD" w:rsidRDefault="007A097F" w:rsidP="007A097F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80000000</w:t>
      </w:r>
    </w:p>
    <w:p w14:paraId="7E86149F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8D2078D" w14:textId="6D51E14A" w:rsidR="00C2375B" w:rsidRDefault="00C2375B" w:rsidP="00C2375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This number would be 3</w:t>
      </w:r>
      <w:r w:rsidR="00BD3876">
        <w:rPr>
          <w:rFonts w:cs="Times New Roman"/>
        </w:rPr>
        <w:t>2</w:t>
      </w:r>
      <w:r>
        <w:rPr>
          <w:rFonts w:cs="Times New Roman"/>
        </w:rPr>
        <w:t xml:space="preserve"> bits with the highest bit equal to 1 and all other remaining bits equal to 0. Why? Simply increment the maximum </w:t>
      </w:r>
      <w:r w:rsidRPr="00E90029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 by one unit in base-2.</w:t>
      </w:r>
      <w:r w:rsidRPr="00A6298B">
        <w:rPr>
          <w:rFonts w:cs="Times New Roman"/>
        </w:rPr>
        <w:t xml:space="preserve"> However, th</w:t>
      </w:r>
      <w:r w:rsidR="00BD3876">
        <w:rPr>
          <w:rFonts w:cs="Times New Roman"/>
        </w:rPr>
        <w:t xml:space="preserve">is number is equal to </w:t>
      </w:r>
      <w:r w:rsidR="00BD3876" w:rsidRPr="00451CDD">
        <w:rPr>
          <w:rFonts w:ascii="Consolas" w:hAnsi="Consolas" w:cs="Consolas"/>
          <w:color w:val="000000"/>
          <w:sz w:val="20"/>
          <w:szCs w:val="20"/>
        </w:rPr>
        <w:t>-</w:t>
      </w:r>
      <w:r w:rsidR="00BD3876" w:rsidRPr="006614BA">
        <w:rPr>
          <w:rFonts w:ascii="Consolas" w:hAnsi="Consolas" w:cs="Consolas"/>
          <w:color w:val="000000"/>
        </w:rPr>
        <w:t>2147483648</w:t>
      </w:r>
      <w:r w:rsidR="006614BA" w:rsidRPr="006614BA">
        <w:rPr>
          <w:rFonts w:ascii="Consolas" w:hAnsi="Consolas" w:cs="Consolas"/>
          <w:color w:val="000000"/>
        </w:rPr>
        <w:t xml:space="preserve"> </w:t>
      </w:r>
      <w:r w:rsidR="00BD3876">
        <w:rPr>
          <w:rFonts w:cs="Times New Roman"/>
        </w:rPr>
        <w:t xml:space="preserve">which is </w:t>
      </w:r>
      <w:r w:rsidR="00BC0F3B">
        <w:rPr>
          <w:rFonts w:cs="Times New Roman"/>
        </w:rPr>
        <w:t>the</w:t>
      </w:r>
      <w:r w:rsidR="00BD3876">
        <w:rPr>
          <w:rFonts w:cs="Times New Roman"/>
        </w:rPr>
        <w:t xml:space="preserve"> negative number</w:t>
      </w:r>
      <w:r w:rsidR="00BC0F3B">
        <w:rPr>
          <w:rFonts w:cs="Times New Roman"/>
        </w:rPr>
        <w:t xml:space="preserve"> </w:t>
      </w:r>
      <w:r w:rsidR="00BC0F3B" w:rsidRPr="006614BA">
        <w:rPr>
          <w:rFonts w:ascii="Consolas" w:hAnsi="Consolas" w:cs="Consolas"/>
          <w:color w:val="000000"/>
        </w:rPr>
        <w:t>1</w:t>
      </w:r>
      <w:r w:rsidR="00BC0F3B">
        <w:rPr>
          <w:rFonts w:ascii="Consolas" w:hAnsi="Consolas" w:cs="Consolas"/>
          <w:color w:val="000000"/>
        </w:rPr>
        <w:t>000…0000</w:t>
      </w:r>
      <w:r w:rsidR="00BD3876">
        <w:rPr>
          <w:rFonts w:cs="Times New Roman"/>
        </w:rPr>
        <w:t xml:space="preserve"> </w:t>
      </w:r>
      <w:r w:rsidR="00BC0F3B">
        <w:rPr>
          <w:rFonts w:cs="Times New Roman"/>
        </w:rPr>
        <w:t xml:space="preserve">or </w:t>
      </w:r>
      <w:r w:rsidR="00BC0F3B" w:rsidRPr="006614BA">
        <w:rPr>
          <w:rFonts w:ascii="Consolas" w:hAnsi="Consolas" w:cs="Consolas"/>
          <w:color w:val="000000"/>
        </w:rPr>
        <w:t>8</w:t>
      </w:r>
      <w:r w:rsidR="00BC0F3B">
        <w:rPr>
          <w:rFonts w:ascii="Consolas" w:hAnsi="Consolas" w:cs="Consolas"/>
          <w:color w:val="000000"/>
        </w:rPr>
        <w:t xml:space="preserve">00…000 </w:t>
      </w:r>
      <w:r>
        <w:rPr>
          <w:rFonts w:cs="Times New Roman"/>
        </w:rPr>
        <w:t>in C/C++</w:t>
      </w:r>
      <w:r w:rsidRPr="00A6298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BC0F3B">
        <w:rPr>
          <w:rFonts w:cs="Times New Roman"/>
        </w:rPr>
        <w:t>The addition of two</w:t>
      </w:r>
      <w:r w:rsidR="00BD3876">
        <w:rPr>
          <w:rFonts w:cs="Times New Roman"/>
        </w:rPr>
        <w:t xml:space="preserve"> positive number</w:t>
      </w:r>
      <w:r w:rsidR="00BC0F3B">
        <w:rPr>
          <w:rFonts w:cs="Times New Roman"/>
        </w:rPr>
        <w:t>s</w:t>
      </w:r>
      <w:r w:rsidR="00BD3876">
        <w:rPr>
          <w:rFonts w:cs="Times New Roman"/>
        </w:rPr>
        <w:t xml:space="preserve"> becomes a negative number in signed-2’s-complement which is an overflow. You see that the program did not raise any error or exception about an overflow though.</w:t>
      </w:r>
    </w:p>
    <w:p w14:paraId="11DA0A5B" w14:textId="74CBEFB1" w:rsidR="00BD3876" w:rsidRDefault="00BD3876" w:rsidP="00C2375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61BD9750" w14:textId="6CC6B221" w:rsidR="00C2375B" w:rsidRDefault="00BD3876" w:rsidP="00BD3876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Let’s create an overflow by entering the minimum number – 1:</w:t>
      </w:r>
    </w:p>
    <w:p w14:paraId="295C386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an unsigned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51EBCF02" w14:textId="78C69694" w:rsidR="00451CDD" w:rsidRPr="00BC0F3B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BC0F3B">
        <w:rPr>
          <w:rFonts w:ascii="Consolas" w:hAnsi="Consolas" w:cs="Consolas"/>
          <w:color w:val="FF0000"/>
          <w:sz w:val="20"/>
          <w:szCs w:val="20"/>
        </w:rPr>
        <w:t>214748364</w:t>
      </w:r>
      <w:r w:rsidR="00BC0F3B" w:rsidRPr="00BC0F3B">
        <w:rPr>
          <w:rFonts w:ascii="Consolas" w:hAnsi="Consolas" w:cs="Consolas"/>
          <w:color w:val="FF0000"/>
          <w:sz w:val="20"/>
          <w:szCs w:val="20"/>
        </w:rPr>
        <w:t>7</w:t>
      </w:r>
    </w:p>
    <w:p w14:paraId="5E715D89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E1E3A7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17777777777 </w:t>
      </w:r>
    </w:p>
    <w:p w14:paraId="28B6D8E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2147483647 </w:t>
      </w:r>
    </w:p>
    <w:p w14:paraId="09ACDE2F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7fffffff </w:t>
      </w:r>
    </w:p>
    <w:p w14:paraId="01EB5AEF" w14:textId="47D45BA2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7FFFFFFF</w:t>
      </w:r>
    </w:p>
    <w:p w14:paraId="258B0298" w14:textId="6FEAE8F2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75C4137" w14:textId="615CAA34" w:rsidR="00BA2EFC" w:rsidRDefault="000162DA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</w:t>
      </w:r>
      <w:r w:rsidR="00DE4503">
        <w:rPr>
          <w:rFonts w:cs="Times New Roman"/>
        </w:rPr>
        <w:t xml:space="preserve">he </w:t>
      </w:r>
      <w:r w:rsidR="00BD3876">
        <w:rPr>
          <w:rFonts w:cs="Times New Roman"/>
        </w:rPr>
        <w:t>minimum</w:t>
      </w:r>
      <w:r w:rsidR="00DE4503">
        <w:rPr>
          <w:rFonts w:cs="Times New Roman"/>
        </w:rPr>
        <w:t xml:space="preserve"> </w:t>
      </w:r>
      <w:r w:rsidR="006614BA">
        <w:rPr>
          <w:rFonts w:cs="Times New Roman"/>
        </w:rPr>
        <w:t xml:space="preserve">signed </w:t>
      </w:r>
      <w:r w:rsidR="00DE4503">
        <w:rPr>
          <w:rFonts w:cs="Times New Roman"/>
        </w:rPr>
        <w:t xml:space="preserve">number </w:t>
      </w:r>
      <w:r w:rsidR="00BC0F3B">
        <w:rPr>
          <w:rFonts w:cs="Times New Roman"/>
        </w:rPr>
        <w:t>(</w:t>
      </w:r>
      <w:proofErr w:type="spellStart"/>
      <w:r w:rsidR="00BC0F3B">
        <w:rPr>
          <w:rFonts w:cs="Times New Roman"/>
        </w:rPr>
        <w:t>e.q</w:t>
      </w:r>
      <w:proofErr w:type="spellEnd"/>
      <w:r w:rsidR="00BC0F3B">
        <w:rPr>
          <w:rFonts w:cs="Times New Roman"/>
        </w:rPr>
        <w:t xml:space="preserve">. minimum negative number) </w:t>
      </w:r>
      <w:r w:rsidR="00DE4503">
        <w:rPr>
          <w:rFonts w:cs="Times New Roman"/>
        </w:rPr>
        <w:t xml:space="preserve">minus </w:t>
      </w:r>
      <w:r w:rsidR="00BA2EFC">
        <w:rPr>
          <w:rFonts w:cs="Times New Roman"/>
        </w:rPr>
        <w:t>1</w:t>
      </w:r>
      <w:r w:rsidR="00DE4503">
        <w:rPr>
          <w:rFonts w:cs="Times New Roman"/>
        </w:rPr>
        <w:t xml:space="preserve"> </w:t>
      </w:r>
      <w:r w:rsidR="00BD3876">
        <w:rPr>
          <w:rFonts w:cs="Times New Roman"/>
        </w:rPr>
        <w:t>is</w:t>
      </w:r>
      <w:r w:rsidR="00BA2EFC">
        <w:rPr>
          <w:rFonts w:cs="Times New Roman"/>
        </w:rPr>
        <w:t xml:space="preserve"> equal to (given 32 bits):</w:t>
      </w:r>
    </w:p>
    <w:p w14:paraId="21A6E824" w14:textId="4B6A8174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100...0000</w:t>
      </w:r>
      <w:r w:rsidR="00BD3876"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D3876">
        <w:rPr>
          <w:rFonts w:ascii="Consolas" w:hAnsi="Consolas" w:cs="Consolas"/>
          <w:color w:val="000000"/>
          <w:sz w:val="20"/>
          <w:szCs w:val="20"/>
        </w:rPr>
        <w:t>– 1</w:t>
      </w:r>
    </w:p>
    <w:p w14:paraId="623C23D8" w14:textId="0B64F670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100...0000 + 2’s-comp(00...0001)</w:t>
      </w:r>
    </w:p>
    <w:p w14:paraId="6CA05832" w14:textId="242734E0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100...0000 + 11...1111 </w:t>
      </w:r>
      <w:r w:rsidRPr="00BA2EFC">
        <w:rPr>
          <w:rFonts w:ascii="Consolas" w:hAnsi="Consolas" w:cs="Consolas"/>
          <w:color w:val="000000"/>
          <w:sz w:val="20"/>
          <w:szCs w:val="20"/>
          <w:highlight w:val="yellow"/>
        </w:rPr>
        <w:t>(sum of two negative number)</w:t>
      </w:r>
    </w:p>
    <w:p w14:paraId="1A54958A" w14:textId="4465879A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(carry=1)011...1111</w:t>
      </w:r>
    </w:p>
    <w:p w14:paraId="15937EA5" w14:textId="77777777" w:rsidR="000162DA" w:rsidRDefault="00BA2EFC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ignore carry </w:t>
      </w:r>
      <w:r w:rsidRPr="00BA2EFC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011...1111 </w:t>
      </w:r>
      <w:r w:rsidRPr="00BA2EFC">
        <w:rPr>
          <w:rFonts w:ascii="Consolas" w:hAnsi="Consolas" w:cs="Consolas"/>
          <w:color w:val="000000"/>
          <w:sz w:val="20"/>
          <w:szCs w:val="20"/>
          <w:highlight w:val="yellow"/>
        </w:rPr>
        <w:t>(positive number)</w:t>
      </w:r>
    </w:p>
    <w:p w14:paraId="79DBEF66" w14:textId="77777777" w:rsidR="006614BA" w:rsidRDefault="006614BA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F76FF2" w14:textId="3FF63A48" w:rsidR="00005C65" w:rsidRPr="000162DA" w:rsidRDefault="00BA2EFC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Times New Roman"/>
        </w:rPr>
        <w:t xml:space="preserve">As seen, the result is the maximum positive number. Sum of a two negative </w:t>
      </w:r>
      <w:r w:rsidR="006614BA">
        <w:rPr>
          <w:rFonts w:cs="Times New Roman"/>
        </w:rPr>
        <w:t xml:space="preserve">number </w:t>
      </w:r>
      <w:r w:rsidR="0034705A">
        <w:rPr>
          <w:rFonts w:cs="Times New Roman"/>
        </w:rPr>
        <w:t>(</w:t>
      </w:r>
      <w:r w:rsidR="0034705A" w:rsidRPr="0034705A">
        <w:rPr>
          <w:rFonts w:cs="Times New Roman"/>
          <w:highlight w:val="yellow"/>
        </w:rPr>
        <w:t xml:space="preserve">note: after the 2’s complement and </w:t>
      </w:r>
      <w:r w:rsidR="00474D59">
        <w:rPr>
          <w:rFonts w:cs="Times New Roman"/>
          <w:highlight w:val="yellow"/>
        </w:rPr>
        <w:t xml:space="preserve">change </w:t>
      </w:r>
      <w:r w:rsidR="0034705A" w:rsidRPr="0034705A">
        <w:rPr>
          <w:rFonts w:cs="Times New Roman"/>
          <w:highlight w:val="yellow"/>
        </w:rPr>
        <w:t>the subtraction to addition)</w:t>
      </w:r>
      <w:r w:rsidR="0034705A">
        <w:rPr>
          <w:rFonts w:cs="Times New Roman"/>
        </w:rPr>
        <w:t xml:space="preserve"> </w:t>
      </w:r>
      <w:r w:rsidR="006614BA">
        <w:rPr>
          <w:rFonts w:cs="Times New Roman"/>
        </w:rPr>
        <w:t>becomes</w:t>
      </w:r>
      <w:r>
        <w:rPr>
          <w:rFonts w:cs="Times New Roman"/>
        </w:rPr>
        <w:t xml:space="preserve"> a positive number. This is an instance of </w:t>
      </w:r>
      <w:r w:rsidR="006614BA">
        <w:rPr>
          <w:rFonts w:cs="Times New Roman"/>
        </w:rPr>
        <w:t>overflow,</w:t>
      </w:r>
      <w:r>
        <w:rPr>
          <w:rFonts w:cs="Times New Roman"/>
        </w:rPr>
        <w:t xml:space="preserve"> but the program did not raise any error and exception.</w:t>
      </w:r>
    </w:p>
    <w:p w14:paraId="7743679D" w14:textId="77777777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14EA50" w14:textId="2CE920C4" w:rsidR="0099692E" w:rsidRDefault="00616468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this lab, </w:t>
      </w:r>
      <w:r w:rsidR="00BC4528">
        <w:rPr>
          <w:rFonts w:cs="Times New Roman"/>
        </w:rPr>
        <w:t>s</w:t>
      </w:r>
      <w:r w:rsidR="00451CDD">
        <w:rPr>
          <w:rFonts w:cs="Times New Roman"/>
        </w:rPr>
        <w:t xml:space="preserve">ince our program stores the input bits in </w:t>
      </w:r>
      <w:r w:rsidR="00BC4528">
        <w:rPr>
          <w:rFonts w:cs="Times New Roman"/>
        </w:rPr>
        <w:t xml:space="preserve">an array of </w:t>
      </w:r>
      <w:r w:rsidR="00451CDD">
        <w:rPr>
          <w:rFonts w:cs="Times New Roman"/>
        </w:rPr>
        <w:t>integer</w:t>
      </w:r>
      <w:r w:rsidR="00BC4528">
        <w:rPr>
          <w:rFonts w:cs="Times New Roman"/>
        </w:rPr>
        <w:t>s</w:t>
      </w:r>
      <w:r w:rsidR="00451CDD">
        <w:rPr>
          <w:rFonts w:cs="Times New Roman"/>
        </w:rPr>
        <w:t xml:space="preserve">, we cannot use </w:t>
      </w:r>
      <w:r w:rsidR="00B5689F">
        <w:rPr>
          <w:rFonts w:cs="Times New Roman"/>
        </w:rPr>
        <w:t xml:space="preserve">C/C++’s </w:t>
      </w:r>
      <w:r w:rsidR="00451CDD">
        <w:rPr>
          <w:rFonts w:cs="Times New Roman"/>
        </w:rPr>
        <w:t xml:space="preserve">signed-2’s-complement directly. We have to either </w:t>
      </w:r>
      <w:proofErr w:type="spellStart"/>
      <w:r w:rsidR="00451CDD" w:rsidRPr="00451CDD">
        <w:rPr>
          <w:rFonts w:cs="Times New Roman"/>
          <w:i/>
          <w:iCs/>
        </w:rPr>
        <w:t>i</w:t>
      </w:r>
      <w:proofErr w:type="spellEnd"/>
      <w:r w:rsidR="00451CDD" w:rsidRPr="00451CDD">
        <w:rPr>
          <w:rFonts w:cs="Times New Roman"/>
          <w:i/>
          <w:iCs/>
        </w:rPr>
        <w:t xml:space="preserve">) </w:t>
      </w:r>
      <w:r w:rsidR="00451CDD">
        <w:rPr>
          <w:rFonts w:cs="Times New Roman"/>
        </w:rPr>
        <w:t>implement the signed-2’s-complement algorithm for addition and subtraction</w:t>
      </w:r>
      <w:r w:rsidR="00B5689F">
        <w:rPr>
          <w:rFonts w:cs="Times New Roman"/>
        </w:rPr>
        <w:t>,</w:t>
      </w:r>
      <w:r w:rsidR="00451CDD">
        <w:rPr>
          <w:rFonts w:cs="Times New Roman"/>
        </w:rPr>
        <w:t xml:space="preserve"> or </w:t>
      </w:r>
      <w:r w:rsidR="00451CDD" w:rsidRPr="00451CDD">
        <w:rPr>
          <w:rFonts w:cs="Times New Roman"/>
          <w:i/>
          <w:iCs/>
        </w:rPr>
        <w:t>ii)</w:t>
      </w:r>
      <w:r w:rsidR="00451CDD">
        <w:rPr>
          <w:rFonts w:cs="Times New Roman"/>
        </w:rPr>
        <w:t xml:space="preserve"> convert the input </w:t>
      </w:r>
      <w:r w:rsidR="00B5689F">
        <w:rPr>
          <w:rFonts w:cs="Times New Roman"/>
        </w:rPr>
        <w:t>bits</w:t>
      </w:r>
      <w:r w:rsidR="00451CDD">
        <w:rPr>
          <w:rFonts w:cs="Times New Roman"/>
        </w:rPr>
        <w:t xml:space="preserve"> stored in the integer arrays to </w:t>
      </w:r>
      <w:r w:rsidR="00BC4528">
        <w:rPr>
          <w:rFonts w:cs="Times New Roman"/>
        </w:rPr>
        <w:t xml:space="preserve">an </w:t>
      </w:r>
      <w:r w:rsidR="00451CDD">
        <w:rPr>
          <w:rFonts w:cs="Times New Roman"/>
        </w:rPr>
        <w:t>integer variable and then use the built-in addition</w:t>
      </w:r>
      <w:r w:rsidR="00B5689F">
        <w:rPr>
          <w:rFonts w:cs="Times New Roman"/>
        </w:rPr>
        <w:t xml:space="preserve"> or </w:t>
      </w:r>
      <w:r w:rsidR="00451CDD">
        <w:rPr>
          <w:rFonts w:cs="Times New Roman"/>
        </w:rPr>
        <w:t xml:space="preserve">subtraction in C/C++. </w:t>
      </w:r>
      <w:r w:rsidR="00BC4528">
        <w:rPr>
          <w:rFonts w:cs="Times New Roman"/>
        </w:rPr>
        <w:t xml:space="preserve">Also, </w:t>
      </w:r>
      <w:r>
        <w:rPr>
          <w:rFonts w:cs="Times New Roman"/>
        </w:rPr>
        <w:t>we want to let the user know whether an overflow happen</w:t>
      </w:r>
      <w:r w:rsidR="00B5689F">
        <w:rPr>
          <w:rFonts w:cs="Times New Roman"/>
        </w:rPr>
        <w:t>s</w:t>
      </w:r>
      <w:r>
        <w:rPr>
          <w:rFonts w:cs="Times New Roman"/>
        </w:rPr>
        <w:t>.</w:t>
      </w:r>
    </w:p>
    <w:p w14:paraId="04EDADF1" w14:textId="77777777" w:rsidR="00616468" w:rsidRDefault="0061646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C69EC1" w14:textId="254F4C05" w:rsidR="0099692E" w:rsidRDefault="001E772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Lab 04, we added a header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</w:rPr>
        <w:t>arithmeti</w:t>
      </w:r>
      <w:r w:rsidR="0034705A">
        <w:rPr>
          <w:rFonts w:ascii="Consolas" w:hAnsi="Consolas" w:cs="Consolas"/>
          <w:color w:val="000000"/>
          <w:sz w:val="20"/>
          <w:szCs w:val="20"/>
        </w:rPr>
        <w:t>c</w:t>
      </w:r>
      <w:r w:rsidRPr="00ED3630">
        <w:rPr>
          <w:rFonts w:ascii="Consolas" w:hAnsi="Consolas" w:cs="Consolas"/>
          <w:color w:val="000000"/>
          <w:sz w:val="20"/>
          <w:szCs w:val="20"/>
        </w:rPr>
        <w:t>.h</w:t>
      </w:r>
      <w:proofErr w:type="spellEnd"/>
      <w:r>
        <w:rPr>
          <w:rFonts w:cs="Times New Roman"/>
        </w:rPr>
        <w:t xml:space="preserve"> and a source file </w:t>
      </w:r>
      <w:r w:rsidRPr="00ED3630">
        <w:rPr>
          <w:rFonts w:ascii="Consolas" w:hAnsi="Consolas" w:cs="Consolas"/>
          <w:color w:val="000000"/>
          <w:sz w:val="20"/>
          <w:szCs w:val="20"/>
        </w:rPr>
        <w:t>arithmetic.cpp</w:t>
      </w:r>
      <w:r>
        <w:rPr>
          <w:rFonts w:cs="Times New Roman"/>
        </w:rPr>
        <w:t xml:space="preserve"> for arithmetic. L</w:t>
      </w:r>
      <w:r w:rsidR="00616468">
        <w:rPr>
          <w:rFonts w:cs="Times New Roman"/>
        </w:rPr>
        <w:t xml:space="preserve">et’s add new </w:t>
      </w:r>
      <w:r>
        <w:rPr>
          <w:rFonts w:cs="Times New Roman"/>
        </w:rPr>
        <w:t xml:space="preserve">functions </w:t>
      </w:r>
      <w:r w:rsidR="009F45BE">
        <w:rPr>
          <w:rFonts w:cs="Times New Roman"/>
        </w:rPr>
        <w:t>to</w:t>
      </w:r>
      <w:r>
        <w:rPr>
          <w:rFonts w:cs="Times New Roman"/>
        </w:rPr>
        <w:t xml:space="preserve"> the </w:t>
      </w:r>
      <w:r w:rsidR="00ED3630">
        <w:rPr>
          <w:rFonts w:cs="Times New Roman"/>
        </w:rPr>
        <w:t xml:space="preserve">header file and </w:t>
      </w:r>
      <w:r>
        <w:rPr>
          <w:rFonts w:cs="Times New Roman"/>
        </w:rPr>
        <w:t xml:space="preserve">the </w:t>
      </w:r>
      <w:r w:rsidR="006200AE">
        <w:rPr>
          <w:rFonts w:cs="Times New Roman"/>
        </w:rPr>
        <w:t>sour</w:t>
      </w:r>
      <w:r w:rsidR="00E301C6">
        <w:rPr>
          <w:rFonts w:cs="Times New Roman"/>
        </w:rPr>
        <w:t>c</w:t>
      </w:r>
      <w:r w:rsidR="006200AE">
        <w:rPr>
          <w:rFonts w:cs="Times New Roman"/>
        </w:rPr>
        <w:t>e</w:t>
      </w:r>
      <w:r w:rsidR="00ED3630">
        <w:rPr>
          <w:rFonts w:cs="Times New Roman"/>
        </w:rPr>
        <w:t xml:space="preserve"> file to implement all functions related to</w:t>
      </w:r>
      <w:r w:rsidR="00E301C6">
        <w:rPr>
          <w:rFonts w:cs="Times New Roman"/>
        </w:rPr>
        <w:t xml:space="preserve"> arithmetic in</w:t>
      </w:r>
      <w:r w:rsidR="00ED3630">
        <w:rPr>
          <w:rFonts w:cs="Times New Roman"/>
        </w:rPr>
        <w:t xml:space="preserve"> signed-2’s-complement number systems.</w:t>
      </w:r>
      <w:r w:rsidR="0034705A">
        <w:rPr>
          <w:rFonts w:cs="Times New Roman"/>
        </w:rPr>
        <w:t xml:space="preserve"> </w:t>
      </w:r>
    </w:p>
    <w:p w14:paraId="59BBD4C6" w14:textId="0AE6FEB8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0CE56445" w14:textId="4BE085DD" w:rsidR="00ED3630" w:rsidRP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6868352E" w14:textId="2C497ABD" w:rsid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signed_2s_addition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D0D0B" w14:textId="39F8E3B5" w:rsidR="00ED3630" w:rsidRPr="0099692E" w:rsidRDefault="00ED3630" w:rsidP="00ED3630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signed_2s_subtraction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0630E" w14:textId="77777777" w:rsidR="006665C8" w:rsidRDefault="006665C8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5ABDC2D" w14:textId="21C300B7" w:rsidR="0099692E" w:rsidRP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</w:t>
      </w:r>
      <w:r w:rsidR="0099692E" w:rsidRPr="00ED3630">
        <w:rPr>
          <w:rFonts w:ascii="Consolas" w:hAnsi="Consolas" w:cs="Consolas"/>
          <w:b/>
          <w:bCs/>
          <w:color w:val="000000"/>
          <w:sz w:val="20"/>
          <w:szCs w:val="20"/>
        </w:rPr>
        <w:t>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023BC34A" w14:textId="00AD2029" w:rsid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signed_2s_addition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034A8A8C" w:rsidR="0099692E" w:rsidRPr="0099692E" w:rsidRDefault="00ED3630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signed_2s_subtraction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  <w:r w:rsidR="0099692E"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77C92B1" w14:textId="77777777" w:rsidR="00A20923" w:rsidRDefault="0099692E" w:rsidP="0034705A">
      <w:pPr>
        <w:widowControl w:val="0"/>
        <w:autoSpaceDE w:val="0"/>
        <w:autoSpaceDN w:val="0"/>
        <w:adjustRightInd w:val="0"/>
        <w:jc w:val="both"/>
        <w:outlineLvl w:val="0"/>
        <w:rPr>
          <w:ins w:id="1" w:author="Author"/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</w:t>
      </w:r>
      <w:r w:rsidR="0034705A">
        <w:rPr>
          <w:rFonts w:cs="Times New Roman"/>
        </w:rPr>
        <w:t xml:space="preserve"> </w:t>
      </w:r>
      <w:r w:rsidR="0034705A" w:rsidRPr="0034705A">
        <w:rPr>
          <w:rFonts w:cs="Times New Roman"/>
          <w:highlight w:val="yellow"/>
        </w:rPr>
        <w:t xml:space="preserve">A useful hint for subtraction of a from b is to use the addition function to add  but with 2’s-comp. of b. You already have 2’s-complement function in </w:t>
      </w:r>
      <w:r w:rsidR="0034705A" w:rsidRPr="0034705A">
        <w:rPr>
          <w:rFonts w:ascii="Consolas" w:hAnsi="Consolas" w:cs="Consolas"/>
          <w:color w:val="000000"/>
          <w:sz w:val="20"/>
          <w:szCs w:val="20"/>
          <w:highlight w:val="yellow"/>
        </w:rPr>
        <w:t>complement.h</w:t>
      </w:r>
      <w:r w:rsidR="0034705A" w:rsidRPr="0034705A">
        <w:rPr>
          <w:rFonts w:cs="Times New Roman"/>
          <w:highlight w:val="yellow"/>
        </w:rPr>
        <w:t xml:space="preserve"> and </w:t>
      </w:r>
      <w:r w:rsidR="0034705A" w:rsidRPr="0034705A">
        <w:rPr>
          <w:rFonts w:ascii="Consolas" w:hAnsi="Consolas" w:cs="Consolas"/>
          <w:color w:val="000000"/>
          <w:sz w:val="20"/>
          <w:szCs w:val="20"/>
          <w:highlight w:val="yellow"/>
        </w:rPr>
        <w:t>complement.cpp</w:t>
      </w:r>
      <w:r w:rsidR="0034705A" w:rsidRPr="0034705A">
        <w:rPr>
          <w:rFonts w:cs="Times New Roman"/>
          <w:highlight w:val="yellow"/>
        </w:rPr>
        <w:t>.</w:t>
      </w:r>
      <w:r w:rsidR="0034705A">
        <w:rPr>
          <w:rFonts w:cs="Times New Roman"/>
        </w:rPr>
        <w:t xml:space="preserve"> </w:t>
      </w:r>
    </w:p>
    <w:p w14:paraId="577AD5C6" w14:textId="77777777" w:rsidR="00A20923" w:rsidRDefault="00A20923" w:rsidP="0034705A">
      <w:pPr>
        <w:widowControl w:val="0"/>
        <w:autoSpaceDE w:val="0"/>
        <w:autoSpaceDN w:val="0"/>
        <w:adjustRightInd w:val="0"/>
        <w:jc w:val="both"/>
        <w:outlineLvl w:val="0"/>
        <w:rPr>
          <w:ins w:id="2" w:author="Author"/>
          <w:rFonts w:cs="Times New Roman"/>
        </w:rPr>
      </w:pPr>
    </w:p>
    <w:p w14:paraId="2E04CE8F" w14:textId="2137705C" w:rsidR="00627788" w:rsidRDefault="00FF4A74" w:rsidP="0034705A">
      <w:pPr>
        <w:widowControl w:val="0"/>
        <w:autoSpaceDE w:val="0"/>
        <w:autoSpaceDN w:val="0"/>
        <w:adjustRightInd w:val="0"/>
        <w:jc w:val="both"/>
        <w:outlineLvl w:val="0"/>
        <w:rPr>
          <w:ins w:id="3" w:author="Author"/>
          <w:rFonts w:cs="Times New Roman"/>
        </w:rPr>
      </w:pPr>
      <w:ins w:id="4" w:author="Author">
        <w:r>
          <w:rPr>
            <w:rFonts w:cs="Times New Roman"/>
          </w:rPr>
          <w:t xml:space="preserve">This solution won’t work for you! </w:t>
        </w:r>
        <w:r w:rsidR="00E5747A">
          <w:rPr>
            <w:rFonts w:cs="Times New Roman"/>
          </w:rPr>
          <w:t xml:space="preserve">Why? </w:t>
        </w:r>
        <w:del w:id="5" w:author="Author">
          <w:r w:rsidR="00627788" w:rsidDel="00E5747A">
            <w:rPr>
              <w:rFonts w:cs="Times New Roman"/>
            </w:rPr>
            <w:delText>Also, f</w:delText>
          </w:r>
        </w:del>
        <w:r w:rsidR="00E5747A">
          <w:rPr>
            <w:rFonts w:cs="Times New Roman"/>
          </w:rPr>
          <w:t>F</w:t>
        </w:r>
        <w:r w:rsidR="00627788">
          <w:rPr>
            <w:rFonts w:cs="Times New Roman"/>
          </w:rPr>
          <w:t>rom class we know that:</w:t>
        </w:r>
      </w:ins>
    </w:p>
    <w:p w14:paraId="11764222" w14:textId="77777777" w:rsidR="00627788" w:rsidRDefault="00627788" w:rsidP="00F528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ins w:id="6" w:author="Author"/>
          <w:rFonts w:cs="Times New Roman"/>
        </w:rPr>
      </w:pPr>
      <w:ins w:id="7" w:author="Author">
        <w:r w:rsidRPr="00F52869">
          <w:rPr>
            <w:rFonts w:cs="Times New Roman"/>
            <w:rPrChange w:id="8" w:author="Author">
              <w:rPr/>
            </w:rPrChange>
          </w:rPr>
          <w:t xml:space="preserve">2’s-complement of a binary is 1’s-complement plus 1. </w:t>
        </w:r>
      </w:ins>
    </w:p>
    <w:p w14:paraId="5C3D61D3" w14:textId="00D3C010" w:rsidR="0034705A" w:rsidRDefault="00627788" w:rsidP="00F528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ins w:id="9" w:author="Author"/>
          <w:rFonts w:cs="Times New Roman"/>
        </w:rPr>
      </w:pPr>
      <w:ins w:id="10" w:author="Author">
        <w:r w:rsidRPr="00F52869">
          <w:rPr>
            <w:rFonts w:cs="Times New Roman"/>
            <w:rPrChange w:id="11" w:author="Author">
              <w:rPr/>
            </w:rPrChange>
          </w:rPr>
          <w:t>1’s-complement of a binary number is equal to NOT of each bit.</w:t>
        </w:r>
      </w:ins>
    </w:p>
    <w:p w14:paraId="567BD1A5" w14:textId="637CC166" w:rsidR="00627788" w:rsidRDefault="00627788" w:rsidP="00F528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ins w:id="12" w:author="Author"/>
          <w:rFonts w:cs="Times New Roman"/>
        </w:rPr>
      </w:pPr>
      <w:ins w:id="13" w:author="Author">
        <w:r>
          <w:rPr>
            <w:rFonts w:cs="Times New Roman"/>
          </w:rPr>
          <w:t>XOR of each binary variable X with 1 make it NOT X: X</w:t>
        </w:r>
      </w:ins>
      <m:oMath>
        <m:r>
          <w:ins w:id="14" w:author="Author">
            <w:rPr>
              <w:rFonts w:ascii="Cambria Math" w:hAnsi="Cambria Math" w:cs="Times New Roman"/>
            </w:rPr>
            <m:t>⨁</m:t>
          </w:ins>
        </m:r>
      </m:oMath>
      <w:ins w:id="15" w:author="Author">
        <w:r>
          <w:rPr>
            <w:rFonts w:cs="Times New Roman"/>
          </w:rPr>
          <w:t>1=X’</w:t>
        </w:r>
      </w:ins>
    </w:p>
    <w:p w14:paraId="44144F1B" w14:textId="5237885D" w:rsidR="00627788" w:rsidRDefault="00627788" w:rsidP="00F528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ins w:id="16" w:author="Author"/>
          <w:rFonts w:cs="Times New Roman"/>
        </w:rPr>
      </w:pPr>
      <w:ins w:id="17" w:author="Author">
        <w:r>
          <w:rPr>
            <w:rFonts w:cs="Times New Roman"/>
          </w:rPr>
          <w:t xml:space="preserve">XOR of each binary variable X with 0 make no change: </w:t>
        </w:r>
        <w:r>
          <w:rPr>
            <w:rFonts w:cs="Times New Roman"/>
          </w:rPr>
          <w:t>X</w:t>
        </w:r>
      </w:ins>
      <m:oMath>
        <m:r>
          <w:ins w:id="18" w:author="Author">
            <w:rPr>
              <w:rFonts w:ascii="Cambria Math" w:hAnsi="Cambria Math" w:cs="Times New Roman"/>
            </w:rPr>
            <m:t>⨁</m:t>
          </w:ins>
        </m:r>
      </m:oMath>
      <w:ins w:id="19" w:author="Author">
        <w:r>
          <w:rPr>
            <w:rFonts w:cs="Times New Roman"/>
          </w:rPr>
          <w:t>0</w:t>
        </w:r>
        <w:r>
          <w:rPr>
            <w:rFonts w:cs="Times New Roman"/>
          </w:rPr>
          <w:t>=X</w:t>
        </w:r>
      </w:ins>
    </w:p>
    <w:p w14:paraId="233B9231" w14:textId="75E8330A" w:rsidR="00627788" w:rsidRDefault="00627788" w:rsidP="00F528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ins w:id="20" w:author="Author"/>
          <w:rFonts w:cs="Times New Roman"/>
        </w:rPr>
      </w:pPr>
      <w:ins w:id="21" w:author="Author">
        <w:r>
          <w:rPr>
            <w:rFonts w:cs="Times New Roman"/>
          </w:rPr>
          <w:t>In C/C++, the XOR operator is ‘^’. So, X^1=X’ and X^0=X</w:t>
        </w:r>
      </w:ins>
    </w:p>
    <w:p w14:paraId="5915944E" w14:textId="3A1A3872" w:rsidR="00627788" w:rsidRDefault="00627788" w:rsidP="00627788">
      <w:pPr>
        <w:widowControl w:val="0"/>
        <w:autoSpaceDE w:val="0"/>
        <w:autoSpaceDN w:val="0"/>
        <w:adjustRightInd w:val="0"/>
        <w:jc w:val="both"/>
        <w:outlineLvl w:val="0"/>
        <w:rPr>
          <w:ins w:id="22" w:author="Author"/>
          <w:rFonts w:cs="Times New Roman"/>
        </w:rPr>
      </w:pPr>
      <w:ins w:id="23" w:author="Author">
        <w:r>
          <w:rPr>
            <w:rFonts w:cs="Times New Roman"/>
          </w:rPr>
          <w:t>So, the 2’s-complement of X is (X^1) + 1</w:t>
        </w:r>
        <w:r w:rsidR="00F52869">
          <w:rPr>
            <w:rFonts w:cs="Times New Roman"/>
          </w:rPr>
          <w:t xml:space="preserve">. A nice trick would be to have one </w:t>
        </w:r>
        <w:r w:rsidR="003639F0">
          <w:rPr>
            <w:rFonts w:cs="Times New Roman"/>
          </w:rPr>
          <w:t xml:space="preserve">single </w:t>
        </w:r>
        <w:r w:rsidR="00F52869">
          <w:rPr>
            <w:rFonts w:cs="Times New Roman"/>
          </w:rPr>
          <w:t>function for both addition and subtraction:</w:t>
        </w:r>
      </w:ins>
    </w:p>
    <w:p w14:paraId="0AC4BBCA" w14:textId="3130C1B7" w:rsidR="00F52869" w:rsidRDefault="00F52869" w:rsidP="00F52869">
      <w:pPr>
        <w:widowControl w:val="0"/>
        <w:autoSpaceDE w:val="0"/>
        <w:autoSpaceDN w:val="0"/>
        <w:adjustRightInd w:val="0"/>
        <w:jc w:val="center"/>
        <w:outlineLvl w:val="0"/>
        <w:rPr>
          <w:ins w:id="24" w:author="Author"/>
          <w:rFonts w:cs="Times New Roman"/>
        </w:rPr>
        <w:pPrChange w:id="25" w:author="Author">
          <w:pPr>
            <w:widowControl w:val="0"/>
            <w:autoSpaceDE w:val="0"/>
            <w:autoSpaceDN w:val="0"/>
            <w:adjustRightInd w:val="0"/>
            <w:jc w:val="both"/>
            <w:outlineLvl w:val="0"/>
          </w:pPr>
        </w:pPrChange>
      </w:pPr>
      <w:ins w:id="26" w:author="Author">
        <w:r>
          <w:rPr>
            <w:rFonts w:cs="Times New Roman"/>
          </w:rPr>
          <w:t>(</w:t>
        </w:r>
        <w:proofErr w:type="spellStart"/>
        <w:r>
          <w:rPr>
            <w:rFonts w:cs="Times New Roman"/>
          </w:rPr>
          <w:t>X^m</w:t>
        </w:r>
        <w:proofErr w:type="spellEnd"/>
        <w:r>
          <w:rPr>
            <w:rFonts w:cs="Times New Roman"/>
          </w:rPr>
          <w:t xml:space="preserve">)+m = </w:t>
        </w:r>
      </w:ins>
      <m:oMath>
        <m:d>
          <m:dPr>
            <m:begChr m:val="{"/>
            <m:endChr m:val=""/>
            <m:ctrlPr>
              <w:ins w:id="27" w:author="Author">
                <w:rPr>
                  <w:rFonts w:ascii="Cambria Math" w:hAnsi="Cambria Math" w:cs="Times New Roman"/>
                  <w:i/>
                </w:rPr>
              </w:ins>
            </m:ctrlPr>
          </m:dPr>
          <m:e>
            <m:eqArr>
              <m:eqArrPr>
                <m:ctrlPr>
                  <w:ins w:id="28" w:author="Author">
                    <w:rPr>
                      <w:rFonts w:ascii="Cambria Math" w:hAnsi="Cambria Math" w:cs="Times New Roman"/>
                      <w:i/>
                    </w:rPr>
                  </w:ins>
                </m:ctrlPr>
              </m:eqArrPr>
              <m:e>
                <m:r>
                  <w:ins w:id="29" w:author="Author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2’s-comp(X) if m=1</m:t>
                  </w:ins>
                </m:r>
              </m:e>
              <m:e>
                <m:r>
                  <w:ins w:id="30" w:author="Author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X </m:t>
                  </w:ins>
                </m:r>
                <m:r>
                  <w:ins w:id="31" w:author="Author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</m:t>
                  </w:ins>
                </m:r>
                <m:r>
                  <w:ins w:id="32" w:author="Author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if m=0</m:t>
                  </w:ins>
                </m:r>
              </m:e>
            </m:eqArr>
          </m:e>
        </m:d>
      </m:oMath>
    </w:p>
    <w:p w14:paraId="602E784C" w14:textId="6D764E6B" w:rsidR="00F52869" w:rsidRDefault="00F52869" w:rsidP="00627788">
      <w:pPr>
        <w:widowControl w:val="0"/>
        <w:autoSpaceDE w:val="0"/>
        <w:autoSpaceDN w:val="0"/>
        <w:adjustRightInd w:val="0"/>
        <w:jc w:val="both"/>
        <w:outlineLvl w:val="0"/>
        <w:rPr>
          <w:ins w:id="33" w:author="Author"/>
          <w:rFonts w:cs="Times New Roman"/>
        </w:rPr>
      </w:pPr>
    </w:p>
    <w:p w14:paraId="1E4F552F" w14:textId="77777777" w:rsidR="00F52869" w:rsidRDefault="00F52869" w:rsidP="00F52869">
      <w:pPr>
        <w:widowControl w:val="0"/>
        <w:autoSpaceDE w:val="0"/>
        <w:autoSpaceDN w:val="0"/>
        <w:adjustRightInd w:val="0"/>
        <w:jc w:val="both"/>
        <w:rPr>
          <w:ins w:id="34" w:author="Author"/>
          <w:rFonts w:ascii="Consolas" w:hAnsi="Consolas" w:cs="Consolas"/>
          <w:color w:val="000000"/>
          <w:sz w:val="20"/>
          <w:szCs w:val="20"/>
        </w:rPr>
      </w:pPr>
      <w:ins w:id="35" w:author="Author">
        <w:r w:rsidRPr="0099692E">
          <w:rPr>
            <w:rFonts w:ascii="Consolas" w:hAnsi="Consolas" w:cs="Consolas"/>
            <w:b/>
            <w:bCs/>
            <w:color w:val="7F0055"/>
            <w:sz w:val="20"/>
            <w:szCs w:val="20"/>
          </w:rPr>
          <w:t>void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 func_</w:t>
        </w:r>
        <w:r>
          <w:rPr>
            <w:rFonts w:ascii="Consolas" w:hAnsi="Consolas" w:cs="Consolas"/>
            <w:color w:val="000000"/>
            <w:sz w:val="20"/>
            <w:szCs w:val="20"/>
          </w:rPr>
          <w:t>signed_2s_</w:t>
        </w:r>
        <w:r>
          <w:rPr>
            <w:rFonts w:ascii="Consolas" w:hAnsi="Consolas" w:cs="Consolas"/>
            <w:color w:val="000000"/>
            <w:sz w:val="20"/>
            <w:szCs w:val="20"/>
          </w:rPr>
          <w:t>arithmetic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>(</w:t>
        </w:r>
        <w:r w:rsidRPr="0099692E">
          <w:rPr>
            <w:rFonts w:ascii="Consolas" w:hAnsi="Consolas" w:cs="Consolas"/>
            <w:b/>
            <w:bCs/>
            <w:color w:val="7F0055"/>
            <w:sz w:val="20"/>
            <w:szCs w:val="20"/>
          </w:rPr>
          <w:t>int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 a[], </w:t>
        </w:r>
        <w:r w:rsidRPr="0099692E">
          <w:rPr>
            <w:rFonts w:ascii="Consolas" w:hAnsi="Consolas" w:cs="Consolas"/>
            <w:b/>
            <w:bCs/>
            <w:color w:val="7F0055"/>
            <w:sz w:val="20"/>
            <w:szCs w:val="20"/>
          </w:rPr>
          <w:t>int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 b[],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int m, </w:t>
        </w:r>
        <w:r w:rsidRPr="0099692E">
          <w:rPr>
            <w:rFonts w:ascii="Consolas" w:hAnsi="Consolas" w:cs="Consolas"/>
            <w:b/>
            <w:bCs/>
            <w:color w:val="7F0055"/>
            <w:sz w:val="20"/>
            <w:szCs w:val="20"/>
          </w:rPr>
          <w:t>int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 result[]){</w:t>
        </w:r>
        <w:r>
          <w:rPr>
            <w:rFonts w:ascii="Consolas" w:hAnsi="Consolas" w:cs="Consolas"/>
            <w:color w:val="000000"/>
            <w:sz w:val="20"/>
            <w:szCs w:val="20"/>
          </w:rPr>
          <w:t>...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>}</w:t>
        </w:r>
      </w:ins>
    </w:p>
    <w:p w14:paraId="7050AF9D" w14:textId="77777777" w:rsidR="00F52869" w:rsidRDefault="00F52869" w:rsidP="00F52869">
      <w:pPr>
        <w:widowControl w:val="0"/>
        <w:autoSpaceDE w:val="0"/>
        <w:autoSpaceDN w:val="0"/>
        <w:adjustRightInd w:val="0"/>
        <w:jc w:val="both"/>
        <w:rPr>
          <w:ins w:id="36" w:author="Author"/>
          <w:rFonts w:cs="Times New Roman"/>
        </w:rPr>
      </w:pPr>
    </w:p>
    <w:p w14:paraId="764664DF" w14:textId="62F3DB3C" w:rsidR="00F52869" w:rsidRDefault="00F52869" w:rsidP="00F52869">
      <w:pPr>
        <w:widowControl w:val="0"/>
        <w:autoSpaceDE w:val="0"/>
        <w:autoSpaceDN w:val="0"/>
        <w:adjustRightInd w:val="0"/>
        <w:jc w:val="both"/>
        <w:rPr>
          <w:ins w:id="37" w:author="Author"/>
          <w:rFonts w:cs="Times New Roman"/>
        </w:rPr>
      </w:pPr>
      <w:ins w:id="38" w:author="Author">
        <w:r>
          <w:rPr>
            <w:rFonts w:cs="Times New Roman"/>
          </w:rPr>
          <w:t xml:space="preserve">Then, </w:t>
        </w:r>
      </w:ins>
    </w:p>
    <w:p w14:paraId="402E77CB" w14:textId="7D37D673" w:rsidR="00F52869" w:rsidRDefault="00F52869" w:rsidP="00F52869">
      <w:pPr>
        <w:widowControl w:val="0"/>
        <w:autoSpaceDE w:val="0"/>
        <w:autoSpaceDN w:val="0"/>
        <w:adjustRightInd w:val="0"/>
        <w:jc w:val="both"/>
        <w:rPr>
          <w:ins w:id="39" w:author="Author"/>
          <w:rFonts w:ascii="Consolas" w:hAnsi="Consolas" w:cs="Consolas"/>
          <w:color w:val="000000"/>
          <w:sz w:val="20"/>
          <w:szCs w:val="20"/>
        </w:rPr>
      </w:pPr>
      <w:ins w:id="40" w:author="Author">
        <w:r w:rsidRPr="0099692E">
          <w:rPr>
            <w:rFonts w:ascii="Consolas" w:hAnsi="Consolas" w:cs="Consolas"/>
            <w:color w:val="000000"/>
            <w:sz w:val="20"/>
            <w:szCs w:val="20"/>
          </w:rPr>
          <w:t>func_</w:t>
        </w:r>
        <w:r>
          <w:rPr>
            <w:rFonts w:ascii="Consolas" w:hAnsi="Consolas" w:cs="Consolas"/>
            <w:color w:val="000000"/>
            <w:sz w:val="20"/>
            <w:szCs w:val="20"/>
          </w:rPr>
          <w:t>signed_2s_arithmetic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(a, </w:t>
        </w:r>
        <w:r>
          <w:rPr>
            <w:rFonts w:ascii="Consolas" w:hAnsi="Consolas" w:cs="Consolas"/>
            <w:color w:val="000000"/>
            <w:sz w:val="20"/>
            <w:szCs w:val="20"/>
          </w:rPr>
          <w:t>b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, </w:t>
        </w:r>
        <w:r>
          <w:rPr>
            <w:rFonts w:ascii="Consolas" w:hAnsi="Consolas" w:cs="Consolas"/>
            <w:color w:val="000000"/>
            <w:sz w:val="20"/>
            <w:szCs w:val="20"/>
          </w:rPr>
          <w:t>0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, 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>result)</w:t>
        </w:r>
        <w:r>
          <w:rPr>
            <w:rFonts w:ascii="Consolas" w:hAnsi="Consolas" w:cs="Consolas"/>
            <w:color w:val="000000"/>
            <w:sz w:val="20"/>
            <w:szCs w:val="20"/>
          </w:rPr>
          <w:t>#addition</w:t>
        </w:r>
      </w:ins>
    </w:p>
    <w:p w14:paraId="38D7EE56" w14:textId="75E46575" w:rsidR="00AB07A6" w:rsidRPr="00FF4A74" w:rsidRDefault="00F52869" w:rsidP="00FF4A74">
      <w:pPr>
        <w:widowControl w:val="0"/>
        <w:autoSpaceDE w:val="0"/>
        <w:autoSpaceDN w:val="0"/>
        <w:adjustRightInd w:val="0"/>
        <w:jc w:val="both"/>
        <w:rPr>
          <w:ins w:id="41" w:author="Author"/>
          <w:rFonts w:ascii="Consolas" w:hAnsi="Consolas" w:cs="Consolas"/>
          <w:color w:val="000000"/>
          <w:sz w:val="20"/>
          <w:szCs w:val="20"/>
          <w:rPrChange w:id="42" w:author="Author">
            <w:rPr>
              <w:ins w:id="43" w:author="Author"/>
              <w:rFonts w:cs="Times New Roman"/>
              <w:color w:val="000000"/>
            </w:rPr>
          </w:rPrChange>
        </w:rPr>
      </w:pPr>
      <w:ins w:id="44" w:author="Author">
        <w:r w:rsidRPr="0099692E">
          <w:rPr>
            <w:rFonts w:ascii="Consolas" w:hAnsi="Consolas" w:cs="Consolas"/>
            <w:color w:val="000000"/>
            <w:sz w:val="20"/>
            <w:szCs w:val="20"/>
          </w:rPr>
          <w:t>func_</w:t>
        </w:r>
        <w:r>
          <w:rPr>
            <w:rFonts w:ascii="Consolas" w:hAnsi="Consolas" w:cs="Consolas"/>
            <w:color w:val="000000"/>
            <w:sz w:val="20"/>
            <w:szCs w:val="20"/>
          </w:rPr>
          <w:t>signed_2s_arithmetic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 xml:space="preserve">(a, b, </w:t>
        </w:r>
        <w:r>
          <w:rPr>
            <w:rFonts w:ascii="Consolas" w:hAnsi="Consolas" w:cs="Consolas"/>
            <w:color w:val="000000"/>
            <w:sz w:val="20"/>
            <w:szCs w:val="20"/>
          </w:rPr>
          <w:t>1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, </w:t>
        </w:r>
        <w:r w:rsidRPr="0099692E">
          <w:rPr>
            <w:rFonts w:ascii="Consolas" w:hAnsi="Consolas" w:cs="Consolas"/>
            <w:color w:val="000000"/>
            <w:sz w:val="20"/>
            <w:szCs w:val="20"/>
          </w:rPr>
          <w:t>result)</w:t>
        </w:r>
        <w:r>
          <w:rPr>
            <w:rFonts w:ascii="Consolas" w:hAnsi="Consolas" w:cs="Consolas"/>
            <w:color w:val="000000"/>
            <w:sz w:val="20"/>
            <w:szCs w:val="20"/>
          </w:rPr>
          <w:t>#subtraction</w:t>
        </w:r>
      </w:ins>
    </w:p>
    <w:p w14:paraId="6EAB55DB" w14:textId="77777777" w:rsidR="00F52869" w:rsidRPr="00F52869" w:rsidRDefault="00F52869" w:rsidP="0062778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rPrChange w:id="45" w:author="Author">
            <w:rPr/>
          </w:rPrChange>
        </w:rPr>
      </w:pPr>
    </w:p>
    <w:p w14:paraId="7DFDF5A9" w14:textId="77777777" w:rsidR="0034705A" w:rsidRDefault="0034705A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89566E5" w14:textId="3B887BB0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Now we are ready to add the headers to our main program and use the functions in each separate file:</w:t>
      </w:r>
    </w:p>
    <w:p w14:paraId="203AE3D2" w14:textId="15416F7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ED3630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E3C1BFE" w14:textId="671DCEDD" w:rsidR="00ED3630" w:rsidRPr="00D97205" w:rsidRDefault="00ED3630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1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arithmetic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0E42B101" w14:textId="0CDFBE12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02 </w:t>
      </w:r>
    </w:p>
    <w:p w14:paraId="120B1187" w14:textId="2E119BF2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03 </w:t>
      </w:r>
      <w:r w:rsidRPr="0034705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34705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comp</w:t>
      </w:r>
      <w:r w:rsidR="0034705A"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lement</w:t>
      </w:r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12AE6689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>2</w:t>
      </w:r>
      <w:r w:rsidR="00D92FAC" w:rsidRPr="00ED3630">
        <w:rPr>
          <w:rFonts w:ascii="Consolas" w:hAnsi="Consolas" w:cs="Consolas"/>
          <w:sz w:val="20"/>
          <w:szCs w:val="20"/>
        </w:rPr>
        <w:t>1</w:t>
      </w:r>
      <w:r w:rsidRPr="00ED3630">
        <w:rPr>
          <w:rFonts w:ascii="Consolas" w:hAnsi="Consolas" w:cs="Consolas"/>
          <w:sz w:val="20"/>
          <w:szCs w:val="20"/>
        </w:rPr>
        <w:t xml:space="preserve">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6FDA36" w14:textId="749852D3" w:rsidR="00D92FAC" w:rsidRPr="00ED3630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22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F6FA52" w14:textId="7E10E1EC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signed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2s_addition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(x, 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y,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575D9AF5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 w:rsidRPr="0034705A">
        <w:rPr>
          <w:rFonts w:cs="Times New Roman"/>
          <w:color w:val="000000"/>
          <w:highlight w:val="green"/>
        </w:rPr>
        <w:t>0</w:t>
      </w:r>
      <w:r w:rsidR="0034705A" w:rsidRPr="0034705A">
        <w:rPr>
          <w:rFonts w:cs="Times New Roman"/>
          <w:color w:val="000000"/>
          <w:highlight w:val="green"/>
        </w:rPr>
        <w:t>6</w:t>
      </w:r>
      <w:r w:rsidR="007259EE" w:rsidRPr="00F86393">
        <w:rPr>
          <w:rFonts w:cs="Times New Roman"/>
          <w:color w:val="000000"/>
        </w:rPr>
        <w:t>_UWinI</w:t>
      </w:r>
      <w:r w:rsidR="004224EA" w:rsidRPr="00F86393">
        <w:rPr>
          <w:rFonts w:cs="Times New Roman"/>
          <w:color w:val="000000"/>
        </w:rPr>
        <w:t>D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7E85A618" w14:textId="56E44213" w:rsidR="00757777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 in signed-2’s-complement</w:t>
      </w:r>
    </w:p>
    <w:p w14:paraId="0DC7BD4E" w14:textId="6DE7BC84" w:rsidR="006200AE" w:rsidRPr="00757777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Subtraction in signed-2’s-complement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170450F6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 xml:space="preserve">ask for the </w:t>
      </w:r>
      <w:r w:rsidR="006200AE">
        <w:rPr>
          <w:rFonts w:cs="Times New Roman"/>
          <w:color w:val="000000"/>
        </w:rPr>
        <w:t xml:space="preserve">two </w:t>
      </w:r>
      <w:r w:rsidR="0010192E">
        <w:rPr>
          <w:rFonts w:cs="Times New Roman"/>
          <w:color w:val="000000"/>
        </w:rPr>
        <w:t>inputs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</w:t>
      </w:r>
      <w:r w:rsidR="00FE20A5">
        <w:rPr>
          <w:rFonts w:cs="Times New Roman"/>
          <w:color w:val="000000"/>
        </w:rPr>
        <w:t>1</w:t>
      </w:r>
      <w:r>
        <w:rPr>
          <w:rFonts w:cs="Times New Roman"/>
          <w:color w:val="000000"/>
        </w:rPr>
        <w:t xml:space="preserve">), the program should accept two inputs </w:t>
      </w:r>
      <w:r w:rsidR="00C63DCF">
        <w:rPr>
          <w:rFonts w:cs="Times New Roman"/>
          <w:color w:val="000000"/>
        </w:rPr>
        <w:t xml:space="preserve">in signed-2’s-complement </w:t>
      </w:r>
      <w:r>
        <w:rPr>
          <w:rFonts w:cs="Times New Roman"/>
          <w:color w:val="000000"/>
        </w:rPr>
        <w:t>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6200AE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two </w:t>
      </w:r>
      <w:r w:rsidR="00757777" w:rsidRPr="006200AE">
        <w:rPr>
          <w:rFonts w:cs="Times New Roman"/>
          <w:color w:val="000000"/>
        </w:rPr>
        <w:t>binary numbers,</w:t>
      </w:r>
      <w:r w:rsidRPr="006200AE">
        <w:rPr>
          <w:rFonts w:cs="Times New Roman"/>
          <w:color w:val="000000"/>
        </w:rPr>
        <w:t xml:space="preserve"> the program </w:t>
      </w:r>
      <w:r w:rsidR="00155CF5" w:rsidRPr="006200AE">
        <w:rPr>
          <w:rFonts w:cs="Times New Roman"/>
          <w:color w:val="000000"/>
        </w:rPr>
        <w:t xml:space="preserve">asks for </w:t>
      </w:r>
      <w:r w:rsidR="009D595D" w:rsidRPr="006200AE">
        <w:rPr>
          <w:rFonts w:cs="Times New Roman"/>
          <w:color w:val="000000"/>
        </w:rPr>
        <w:t xml:space="preserve">a </w:t>
      </w:r>
      <w:r w:rsidR="00155CF5" w:rsidRPr="006200AE">
        <w:rPr>
          <w:rFonts w:cs="Times New Roman"/>
          <w:color w:val="000000"/>
        </w:rPr>
        <w:t>base number</w:t>
      </w:r>
      <w:r w:rsidR="009D595D" w:rsidRPr="006200AE">
        <w:rPr>
          <w:rFonts w:cs="Times New Roman"/>
          <w:color w:val="000000"/>
        </w:rPr>
        <w:t xml:space="preserve"> to print out the result</w:t>
      </w:r>
      <w:r w:rsidR="00155CF5" w:rsidRPr="006200AE">
        <w:rPr>
          <w:rFonts w:cs="Times New Roman"/>
          <w:color w:val="000000"/>
        </w:rPr>
        <w:t>:</w:t>
      </w:r>
    </w:p>
    <w:p w14:paraId="44B69E07" w14:textId="77777777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FFBFFE" w14:textId="77C31B11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Enter the output base:</w:t>
      </w:r>
    </w:p>
    <w:p w14:paraId="1E75732E" w14:textId="2E9ABF73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Binary</w:t>
      </w:r>
    </w:p>
    <w:p w14:paraId="1AD06196" w14:textId="2137A3B7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Octal</w:t>
      </w:r>
    </w:p>
    <w:p w14:paraId="473C81F9" w14:textId="0873169A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Decimal</w:t>
      </w:r>
    </w:p>
    <w:p w14:paraId="4236BD41" w14:textId="0410BAD8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3C09F9A2" w:rsidR="006200AE" w:rsidRDefault="00155CF5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</w:t>
      </w:r>
      <w:r w:rsidR="00FE20A5">
        <w:rPr>
          <w:rFonts w:ascii="Courier New" w:hAnsi="Courier New" w:cs="Courier New"/>
          <w:color w:val="000000"/>
          <w:sz w:val="20"/>
          <w:szCs w:val="20"/>
        </w:rPr>
        <w:t>1</w:t>
      </w:r>
      <w:r w:rsidR="006200AE" w:rsidRPr="001F68F3">
        <w:rPr>
          <w:rFonts w:ascii="Courier New" w:hAnsi="Courier New" w:cs="Courier New"/>
          <w:color w:val="000000"/>
          <w:sz w:val="20"/>
          <w:szCs w:val="20"/>
        </w:rPr>
        <w:t>) Addition in signed-</w:t>
      </w:r>
      <w:r w:rsidR="00FE20A5">
        <w:rPr>
          <w:rFonts w:ascii="Courier New" w:hAnsi="Courier New" w:cs="Courier New"/>
          <w:color w:val="000000"/>
          <w:sz w:val="20"/>
          <w:szCs w:val="20"/>
        </w:rPr>
        <w:t>2’s-complement</w:t>
      </w:r>
      <w:r w:rsidR="006200A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>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 xml:space="preserve">Other commands should </w:t>
      </w:r>
      <w:r w:rsidR="009D595D">
        <w:rPr>
          <w:rFonts w:cs="Times New Roman"/>
          <w:color w:val="000000"/>
        </w:rPr>
        <w:lastRenderedPageBreak/>
        <w:t>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6200AE" w:rsidRPr="00D96D39">
        <w:rPr>
          <w:rFonts w:cs="Times New Roman"/>
          <w:color w:val="FF0000"/>
          <w:highlight w:val="yellow"/>
        </w:rPr>
        <w:t xml:space="preserve">Also, print an error/warning message </w:t>
      </w:r>
      <w:r w:rsidR="001F68F3" w:rsidRPr="00D96D39">
        <w:rPr>
          <w:rFonts w:cs="Times New Roman"/>
          <w:color w:val="FF0000"/>
          <w:highlight w:val="yellow"/>
        </w:rPr>
        <w:t>whether</w:t>
      </w:r>
      <w:r w:rsidR="006200AE" w:rsidRPr="00D96D39">
        <w:rPr>
          <w:rFonts w:cs="Times New Roman"/>
          <w:color w:val="FF0000"/>
          <w:highlight w:val="yellow"/>
        </w:rPr>
        <w:t xml:space="preserve"> an overflow happened during the arithmetic</w:t>
      </w:r>
      <w:r w:rsidR="006200AE" w:rsidRPr="006200AE">
        <w:rPr>
          <w:rFonts w:cs="Times New Roman"/>
          <w:color w:val="000000"/>
          <w:highlight w:val="yellow"/>
        </w:rPr>
        <w:t>.</w:t>
      </w:r>
      <w:r w:rsidR="006200AE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6F6E618" w14:textId="577DE8E0" w:rsidR="00155CF5" w:rsidRDefault="00757777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 xml:space="preserve">m. </w:t>
      </w:r>
      <w:r w:rsidR="00155CF5">
        <w:rPr>
          <w:rFonts w:cs="Times New Roman"/>
        </w:rPr>
        <w:t xml:space="preserve">For </w:t>
      </w:r>
      <w:r w:rsidR="006200AE">
        <w:rPr>
          <w:rFonts w:cs="Times New Roman"/>
        </w:rPr>
        <w:t xml:space="preserve">arithmetic in signed-2’s-complement, </w:t>
      </w:r>
      <w:r w:rsidR="00155CF5">
        <w:rPr>
          <w:rFonts w:cs="Times New Roman"/>
        </w:rPr>
        <w:t xml:space="preserve">you can </w:t>
      </w:r>
      <w:r w:rsidR="006200AE">
        <w:rPr>
          <w:rFonts w:cs="Times New Roman"/>
        </w:rPr>
        <w:t>re-</w:t>
      </w:r>
      <w:r w:rsidR="00190218">
        <w:rPr>
          <w:rFonts w:cs="Times New Roman"/>
        </w:rPr>
        <w:t xml:space="preserve">use </w:t>
      </w:r>
      <w:r w:rsidR="006200AE">
        <w:rPr>
          <w:rFonts w:cs="Times New Roman"/>
        </w:rPr>
        <w:t xml:space="preserve">the 2’s-complement function in </w:t>
      </w:r>
      <w:proofErr w:type="spellStart"/>
      <w:r w:rsidR="006200AE" w:rsidRPr="006200AE">
        <w:rPr>
          <w:rFonts w:ascii="Courier New" w:hAnsi="Courier New" w:cs="Courier New"/>
          <w:color w:val="000000"/>
          <w:sz w:val="20"/>
          <w:szCs w:val="20"/>
        </w:rPr>
        <w:t>comp</w:t>
      </w:r>
      <w:r w:rsidR="00D96D39">
        <w:rPr>
          <w:rFonts w:ascii="Courier New" w:hAnsi="Courier New" w:cs="Courier New"/>
          <w:color w:val="000000"/>
          <w:sz w:val="20"/>
          <w:szCs w:val="20"/>
        </w:rPr>
        <w:t>lement</w:t>
      </w:r>
      <w:r w:rsidR="006200AE" w:rsidRPr="006200AE">
        <w:rPr>
          <w:rFonts w:ascii="Courier New" w:hAnsi="Courier New" w:cs="Courier New"/>
          <w:color w:val="000000"/>
          <w:sz w:val="20"/>
          <w:szCs w:val="20"/>
        </w:rPr>
        <w:t>.h</w:t>
      </w:r>
      <w:proofErr w:type="spellEnd"/>
      <w:r w:rsidR="006200AE">
        <w:rPr>
          <w:rFonts w:cs="Times New Roman"/>
        </w:rPr>
        <w:t xml:space="preserve"> or any other functions you already developed.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3910C326" w14:textId="561FEC19" w:rsidR="00D96D39" w:rsidRPr="00E26068" w:rsidRDefault="00D96D39" w:rsidP="00D96D3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531B61BE" w14:textId="77777777" w:rsidR="00D96D39" w:rsidRPr="00E26068" w:rsidRDefault="00D96D39" w:rsidP="00D96D39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5C81A72A" w14:textId="2F4F62A7" w:rsidR="00D96D39" w:rsidRDefault="00D96D39" w:rsidP="00D96D3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Lab06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_UWinID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mac)</w:t>
      </w:r>
    </w:p>
    <w:p w14:paraId="74F6DABC" w14:textId="77777777" w:rsidR="00D96D39" w:rsidRPr="00E26068" w:rsidRDefault="00D96D39" w:rsidP="00D96D3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3D324E64" w14:textId="72E260A6" w:rsidR="00D96D39" w:rsidRPr="0075731B" w:rsidRDefault="00D96D39" w:rsidP="00D96D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_Results_UWinID.pdf</w:t>
      </w:r>
      <w:r w:rsidRPr="0075731B">
        <w:rPr>
          <w:rFonts w:cs="Times New Roman"/>
          <w:kern w:val="1"/>
        </w:rPr>
        <w:t xml:space="preserve">. Simply make a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4DF621FA" w14:textId="77777777" w:rsidR="00D96D39" w:rsidRPr="00AB2AA2" w:rsidRDefault="00D96D39" w:rsidP="00D96D39">
      <w:pPr>
        <w:pStyle w:val="ListParagraph"/>
        <w:rPr>
          <w:rFonts w:cs="Times New Roman"/>
          <w:color w:val="000000"/>
        </w:rPr>
      </w:pPr>
    </w:p>
    <w:p w14:paraId="768250E1" w14:textId="0BE56B38" w:rsidR="00D96D39" w:rsidRPr="00AB2AA2" w:rsidRDefault="00D96D39" w:rsidP="00D96D3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</w:t>
      </w:r>
      <w:proofErr w:type="spellStart"/>
      <w:r w:rsidRPr="00AB2AA2">
        <w:rPr>
          <w:rFonts w:cs="Times New Roman"/>
          <w:color w:val="000000"/>
        </w:rPr>
        <w:t>txt</w:t>
      </w:r>
      <w:proofErr w:type="spellEnd"/>
      <w:r w:rsidRPr="00AB2AA2">
        <w:rPr>
          <w:rFonts w:cs="Times New Roman"/>
          <w:color w:val="000000"/>
        </w:rPr>
        <w:t xml:space="preserve"> file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_ReadMe_UWinID.txt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0065B882" w14:textId="77777777" w:rsidR="00D96D39" w:rsidRDefault="00D96D39" w:rsidP="00D96D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96414F0" w14:textId="22C980A6" w:rsidR="00D96D39" w:rsidRDefault="00D96D39" w:rsidP="00D96D39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Lab06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2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6F84207D" w14:textId="77777777" w:rsidR="00D96D39" w:rsidRDefault="00D96D39" w:rsidP="00D96D39">
      <w:pPr>
        <w:jc w:val="both"/>
        <w:rPr>
          <w:rFonts w:cs="Times New Roman"/>
        </w:rPr>
      </w:pPr>
    </w:p>
    <w:p w14:paraId="3ADF59D1" w14:textId="21471B16" w:rsidR="00D96D39" w:rsidRPr="00CE1583" w:rsidRDefault="00D96D39" w:rsidP="00D96D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Lab06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25856AE3" w14:textId="77777777" w:rsidR="00D96D39" w:rsidRPr="00166F64" w:rsidRDefault="00D96D39" w:rsidP="00D96D3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6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</w:t>
      </w:r>
      <w:r w:rsidRPr="00166F64">
        <w:rPr>
          <w:rFonts w:cs="Times New Roman"/>
          <w:sz w:val="18"/>
          <w:szCs w:val="18"/>
        </w:rPr>
        <w:t>=&gt;(15%) Addition, (15%) Subtraction, (15%) Overflow, (15%) Different Bases in Output.</w:t>
      </w:r>
    </w:p>
    <w:p w14:paraId="0A6256A4" w14:textId="77777777" w:rsidR="00D96D39" w:rsidRDefault="00D96D39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conversion.cpp</w:t>
      </w:r>
    </w:p>
    <w:p w14:paraId="79A292B0" w14:textId="16323753" w:rsidR="00D96D39" w:rsidRDefault="00D96D39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conversion.h</w:t>
      </w:r>
      <w:proofErr w:type="spellEnd"/>
    </w:p>
    <w:p w14:paraId="1F811E55" w14:textId="13D450D0" w:rsidR="00B212C4" w:rsidRDefault="00B212C4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complement.h</w:t>
      </w:r>
      <w:proofErr w:type="spellEnd"/>
    </w:p>
    <w:p w14:paraId="532CF84B" w14:textId="6654A5A3" w:rsidR="00B212C4" w:rsidRDefault="00B212C4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complement.cpp</w:t>
      </w:r>
    </w:p>
    <w:p w14:paraId="6CE26438" w14:textId="77777777" w:rsidR="00D96D39" w:rsidRPr="00A540C8" w:rsidRDefault="00D96D39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arithmetic</w:t>
      </w:r>
      <w:r w:rsidRPr="00A540C8">
        <w:rPr>
          <w:rFonts w:ascii="Courier New" w:hAnsi="Courier New" w:cs="Courier New"/>
          <w:color w:val="000000"/>
          <w:sz w:val="20"/>
          <w:szCs w:val="20"/>
        </w:rPr>
        <w:t>.cpp</w:t>
      </w:r>
    </w:p>
    <w:p w14:paraId="442BA2F7" w14:textId="77777777" w:rsidR="00D96D39" w:rsidRPr="00A540C8" w:rsidRDefault="00D96D39" w:rsidP="00D96D3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</w:t>
      </w:r>
      <w:r w:rsidRPr="00A540C8">
        <w:rPr>
          <w:rFonts w:ascii="Courier New" w:hAnsi="Courier New" w:cs="Courier New"/>
          <w:color w:val="000000"/>
          <w:sz w:val="20"/>
          <w:szCs w:val="20"/>
        </w:rPr>
        <w:t>.h</w:t>
      </w:r>
      <w:proofErr w:type="spellEnd"/>
    </w:p>
    <w:p w14:paraId="5917C9DA" w14:textId="77777777" w:rsidR="00D96D39" w:rsidRDefault="00D96D39" w:rsidP="00D96D39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Pr="00166F64">
        <w:rPr>
          <w:rFonts w:cs="Times New Roman"/>
          <w:sz w:val="18"/>
          <w:szCs w:val="18"/>
        </w:rPr>
        <w:t>=&gt; Must be compiled and built with no error!</w:t>
      </w:r>
    </w:p>
    <w:p w14:paraId="00A78E29" w14:textId="77777777" w:rsidR="00D96D39" w:rsidRPr="00CE1583" w:rsidRDefault="00D96D39" w:rsidP="00D96D39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main.exe or main </w:t>
      </w:r>
    </w:p>
    <w:p w14:paraId="370565D4" w14:textId="177CC163" w:rsidR="00D96D39" w:rsidRPr="00AB2AA2" w:rsidRDefault="00D96D39" w:rsidP="00D96D3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Lab06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_Results_hfani.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652052ED" w14:textId="13FF1912" w:rsidR="00D96D39" w:rsidRDefault="00D96D39" w:rsidP="00D96D3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ReadMe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_hfani.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241A3C65" w14:textId="77777777" w:rsidR="00D96D39" w:rsidRDefault="00D96D39" w:rsidP="00D96D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D8BB08E" w14:textId="66260190" w:rsidR="00D96D39" w:rsidRDefault="00D96D39" w:rsidP="00D96D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Modular Programming (using separate header and source files</w:t>
      </w:r>
      <w:r w:rsidR="0060091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0091E" w:rsidRPr="00600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use 2’s comp. function of </w:t>
      </w:r>
      <w:proofErr w:type="spellStart"/>
      <w:r w:rsidR="0060091E" w:rsidRPr="0060091E">
        <w:rPr>
          <w:rFonts w:ascii="Courier New" w:hAnsi="Courier New" w:cs="Courier New"/>
          <w:color w:val="000000"/>
          <w:sz w:val="20"/>
          <w:szCs w:val="20"/>
          <w:highlight w:val="yellow"/>
        </w:rPr>
        <w:t>complement.h</w:t>
      </w:r>
      <w:proofErr w:type="spellEnd"/>
      <w:r w:rsidR="0060091E" w:rsidRPr="00600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for subtraction</w:t>
      </w:r>
      <w:r w:rsidRPr="0060091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3010477" w14:textId="77777777" w:rsidR="00D96D39" w:rsidRDefault="00D96D39" w:rsidP="00D96D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</w:t>
      </w:r>
    </w:p>
    <w:p w14:paraId="29150AA5" w14:textId="77777777" w:rsidR="00D96D39" w:rsidRPr="00A540C8" w:rsidRDefault="00D96D39" w:rsidP="00D96D3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Folder Structure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2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1359" w14:textId="77777777" w:rsidR="003900E1" w:rsidRDefault="003900E1" w:rsidP="00BD77EE">
      <w:r>
        <w:separator/>
      </w:r>
    </w:p>
  </w:endnote>
  <w:endnote w:type="continuationSeparator" w:id="0">
    <w:p w14:paraId="4C6F8DC4" w14:textId="77777777" w:rsidR="003900E1" w:rsidRDefault="003900E1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78359" w14:textId="77777777" w:rsidR="003900E1" w:rsidRDefault="003900E1" w:rsidP="00BD77EE">
      <w:r>
        <w:separator/>
      </w:r>
    </w:p>
  </w:footnote>
  <w:footnote w:type="continuationSeparator" w:id="0">
    <w:p w14:paraId="44B59087" w14:textId="77777777" w:rsidR="003900E1" w:rsidRDefault="003900E1" w:rsidP="00BD77EE">
      <w:r>
        <w:continuationSeparator/>
      </w:r>
    </w:p>
  </w:footnote>
  <w:footnote w:id="1">
    <w:p w14:paraId="13D7C9AA" w14:textId="29955C9E" w:rsidR="008A6733" w:rsidRDefault="008A6733">
      <w:pPr>
        <w:pStyle w:val="FootnoteText"/>
      </w:pPr>
      <w:r>
        <w:rPr>
          <w:rStyle w:val="FootnoteReference"/>
        </w:rPr>
        <w:footnoteRef/>
      </w:r>
      <w:r>
        <w:t xml:space="preserve"> I</w:t>
      </w:r>
      <w:r>
        <w:rPr>
          <w:rFonts w:cs="Times New Roman"/>
        </w:rPr>
        <w:t xml:space="preserve">n this course, we can assume that this is a coincidence that </w:t>
      </w:r>
      <w:r w:rsidR="00F55B90">
        <w:rPr>
          <w:rFonts w:cs="Times New Roman"/>
        </w:rPr>
        <w:t xml:space="preserve">different </w:t>
      </w:r>
      <w:r>
        <w:rPr>
          <w:rFonts w:cs="Times New Roman"/>
        </w:rPr>
        <w:t xml:space="preserve">runs of the same program has same memory locations. However, in Operating System course, you will learn </w:t>
      </w:r>
      <w:r w:rsidR="00F55B90">
        <w:rPr>
          <w:rFonts w:cs="Times New Roman"/>
        </w:rPr>
        <w:t>that this is not a coincidence</w:t>
      </w:r>
      <w:r>
        <w:rPr>
          <w:rFonts w:cs="Times New Roman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0F57596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63DCF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0F57596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C63DCF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D6948"/>
    <w:multiLevelType w:val="hybridMultilevel"/>
    <w:tmpl w:val="B458211A"/>
    <w:lvl w:ilvl="0" w:tplc="62EEAE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EF6"/>
    <w:multiLevelType w:val="hybridMultilevel"/>
    <w:tmpl w:val="4B3C8DA8"/>
    <w:lvl w:ilvl="0" w:tplc="E5A21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0"/>
  </w:num>
  <w:num w:numId="5">
    <w:abstractNumId w:val="6"/>
  </w:num>
  <w:num w:numId="6">
    <w:abstractNumId w:val="21"/>
  </w:num>
  <w:num w:numId="7">
    <w:abstractNumId w:val="1"/>
  </w:num>
  <w:num w:numId="8">
    <w:abstractNumId w:val="19"/>
  </w:num>
  <w:num w:numId="9">
    <w:abstractNumId w:val="12"/>
  </w:num>
  <w:num w:numId="10">
    <w:abstractNumId w:val="16"/>
  </w:num>
  <w:num w:numId="11">
    <w:abstractNumId w:val="18"/>
  </w:num>
  <w:num w:numId="12">
    <w:abstractNumId w:val="17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2"/>
  </w:num>
  <w:num w:numId="19">
    <w:abstractNumId w:val="5"/>
  </w:num>
  <w:num w:numId="20">
    <w:abstractNumId w:val="7"/>
  </w:num>
  <w:num w:numId="21">
    <w:abstractNumId w:val="1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0FALkw88o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A48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0F636F"/>
    <w:rsid w:val="0010192E"/>
    <w:rsid w:val="00101B66"/>
    <w:rsid w:val="00101C9B"/>
    <w:rsid w:val="001159B7"/>
    <w:rsid w:val="00115BE0"/>
    <w:rsid w:val="0011674F"/>
    <w:rsid w:val="00131355"/>
    <w:rsid w:val="0013149F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5E35"/>
    <w:rsid w:val="00207503"/>
    <w:rsid w:val="0021000B"/>
    <w:rsid w:val="00213963"/>
    <w:rsid w:val="002145B7"/>
    <w:rsid w:val="002346A1"/>
    <w:rsid w:val="002372BD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14671"/>
    <w:rsid w:val="003248DA"/>
    <w:rsid w:val="0033168B"/>
    <w:rsid w:val="00345AA1"/>
    <w:rsid w:val="0034705A"/>
    <w:rsid w:val="003502D5"/>
    <w:rsid w:val="00350AC1"/>
    <w:rsid w:val="0035136C"/>
    <w:rsid w:val="003548FA"/>
    <w:rsid w:val="003562B6"/>
    <w:rsid w:val="00356F68"/>
    <w:rsid w:val="00361E84"/>
    <w:rsid w:val="003632C2"/>
    <w:rsid w:val="003639F0"/>
    <w:rsid w:val="003650FC"/>
    <w:rsid w:val="00367751"/>
    <w:rsid w:val="0038185F"/>
    <w:rsid w:val="00383FB0"/>
    <w:rsid w:val="003900E1"/>
    <w:rsid w:val="003934BF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D71F6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3FE8"/>
    <w:rsid w:val="00474D59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1D4D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4479"/>
    <w:rsid w:val="005C5225"/>
    <w:rsid w:val="005D4428"/>
    <w:rsid w:val="005E1009"/>
    <w:rsid w:val="005F01B3"/>
    <w:rsid w:val="005F5525"/>
    <w:rsid w:val="0060091E"/>
    <w:rsid w:val="00610417"/>
    <w:rsid w:val="006161E9"/>
    <w:rsid w:val="00616468"/>
    <w:rsid w:val="006200AE"/>
    <w:rsid w:val="00622371"/>
    <w:rsid w:val="00624F27"/>
    <w:rsid w:val="006265D2"/>
    <w:rsid w:val="00627788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5CB0"/>
    <w:rsid w:val="006C4170"/>
    <w:rsid w:val="006D01C4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384A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F9B"/>
    <w:rsid w:val="00814C28"/>
    <w:rsid w:val="00822981"/>
    <w:rsid w:val="00823DBE"/>
    <w:rsid w:val="008258AC"/>
    <w:rsid w:val="00832921"/>
    <w:rsid w:val="00835F8C"/>
    <w:rsid w:val="00837312"/>
    <w:rsid w:val="008460D6"/>
    <w:rsid w:val="00852033"/>
    <w:rsid w:val="0085210D"/>
    <w:rsid w:val="008527F1"/>
    <w:rsid w:val="008558D9"/>
    <w:rsid w:val="008560C6"/>
    <w:rsid w:val="00857934"/>
    <w:rsid w:val="0086226D"/>
    <w:rsid w:val="008732D4"/>
    <w:rsid w:val="00890572"/>
    <w:rsid w:val="00894C12"/>
    <w:rsid w:val="00896BAB"/>
    <w:rsid w:val="00897E0A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3A3"/>
    <w:rsid w:val="009D595D"/>
    <w:rsid w:val="009D6083"/>
    <w:rsid w:val="009D695A"/>
    <w:rsid w:val="009E1C69"/>
    <w:rsid w:val="009E445A"/>
    <w:rsid w:val="009E4673"/>
    <w:rsid w:val="009E549B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0923"/>
    <w:rsid w:val="00A23F61"/>
    <w:rsid w:val="00A325AE"/>
    <w:rsid w:val="00A33EB0"/>
    <w:rsid w:val="00A34961"/>
    <w:rsid w:val="00A36F7E"/>
    <w:rsid w:val="00A37CAE"/>
    <w:rsid w:val="00A43A72"/>
    <w:rsid w:val="00A47400"/>
    <w:rsid w:val="00A50141"/>
    <w:rsid w:val="00A50A88"/>
    <w:rsid w:val="00A51E08"/>
    <w:rsid w:val="00A6298B"/>
    <w:rsid w:val="00A654E9"/>
    <w:rsid w:val="00A675DC"/>
    <w:rsid w:val="00A71C2B"/>
    <w:rsid w:val="00A72C5C"/>
    <w:rsid w:val="00A839C4"/>
    <w:rsid w:val="00A941CF"/>
    <w:rsid w:val="00A95F15"/>
    <w:rsid w:val="00A96CDB"/>
    <w:rsid w:val="00AA06C8"/>
    <w:rsid w:val="00AB07A6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12C4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2EFC"/>
    <w:rsid w:val="00BA3DB6"/>
    <w:rsid w:val="00BA61DE"/>
    <w:rsid w:val="00BB413E"/>
    <w:rsid w:val="00BC0F3B"/>
    <w:rsid w:val="00BC39E3"/>
    <w:rsid w:val="00BC43E3"/>
    <w:rsid w:val="00BC4528"/>
    <w:rsid w:val="00BC6F39"/>
    <w:rsid w:val="00BD2B99"/>
    <w:rsid w:val="00BD3876"/>
    <w:rsid w:val="00BD467C"/>
    <w:rsid w:val="00BD5106"/>
    <w:rsid w:val="00BD6ABC"/>
    <w:rsid w:val="00BD77EE"/>
    <w:rsid w:val="00BF4967"/>
    <w:rsid w:val="00C032B7"/>
    <w:rsid w:val="00C049DD"/>
    <w:rsid w:val="00C063A4"/>
    <w:rsid w:val="00C079BD"/>
    <w:rsid w:val="00C13FB2"/>
    <w:rsid w:val="00C211E5"/>
    <w:rsid w:val="00C22F90"/>
    <w:rsid w:val="00C2375B"/>
    <w:rsid w:val="00C2483A"/>
    <w:rsid w:val="00C24FC7"/>
    <w:rsid w:val="00C263B1"/>
    <w:rsid w:val="00C27A92"/>
    <w:rsid w:val="00C3215C"/>
    <w:rsid w:val="00C355E8"/>
    <w:rsid w:val="00C366BD"/>
    <w:rsid w:val="00C45639"/>
    <w:rsid w:val="00C63DCF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8FB"/>
    <w:rsid w:val="00D06B4B"/>
    <w:rsid w:val="00D07C18"/>
    <w:rsid w:val="00D10EB0"/>
    <w:rsid w:val="00D161BB"/>
    <w:rsid w:val="00D168B7"/>
    <w:rsid w:val="00D21D10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6D39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5747A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2261C"/>
    <w:rsid w:val="00F437B1"/>
    <w:rsid w:val="00F52869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C3BD2"/>
    <w:rsid w:val="00FD519A"/>
    <w:rsid w:val="00FD53DB"/>
    <w:rsid w:val="00FE20A5"/>
    <w:rsid w:val="00FE2540"/>
    <w:rsid w:val="00FE338B"/>
    <w:rsid w:val="00FE3E6E"/>
    <w:rsid w:val="00FF1F6C"/>
    <w:rsid w:val="00FF226D"/>
    <w:rsid w:val="00FF4A74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627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hfani@uwindsor.c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timeanddate.com/time/zones/aoe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9F42C-DD93-4A4D-97B6-2EDEA7BF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 Manual COMP2650 Computer Architecture I Digital Design Winter 2021</vt:lpstr>
    </vt:vector>
  </TitlesOfParts>
  <Manager/>
  <Company/>
  <LinksUpToDate>false</LinksUpToDate>
  <CharactersWithSpaces>14117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 Manual COMP2650 Computer Architecture I Digital Design Winter 2021</dc:title>
  <dc:subject>Computer Science</dc:subject>
  <dc:creator/>
  <cp:keywords>COMP2650;Winter2020;School of Computer Science;Faculty of Science;University of Windsor</cp:keywords>
  <dc:description>Hossein Fani; hfani@uwindsor.ca</dc:description>
  <cp:lastModifiedBy/>
  <cp:revision>1</cp:revision>
  <dcterms:created xsi:type="dcterms:W3CDTF">2021-02-08T05:45:00Z</dcterms:created>
  <dcterms:modified xsi:type="dcterms:W3CDTF">2021-02-09T19:35:00Z</dcterms:modified>
  <cp:category/>
</cp:coreProperties>
</file>